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051B" w14:textId="77777777" w:rsidR="00AC105D" w:rsidRPr="00FA0C18" w:rsidRDefault="00311FA9" w:rsidP="0003734C">
      <w:pPr>
        <w:ind w:firstLine="0"/>
        <w:jc w:val="center"/>
        <w:rPr>
          <w:rFonts w:hint="cs"/>
          <w:rtl/>
        </w:rPr>
      </w:pPr>
      <w:r w:rsidRPr="006063CA">
        <w:t>Prenatal Alcohol Exposure Alters Neural Processing of Numerosity in Infancy</w:t>
      </w:r>
    </w:p>
    <w:p w14:paraId="1A7ED213" w14:textId="77777777" w:rsidR="00A92342" w:rsidRDefault="00A92342" w:rsidP="00C178C5">
      <w:pPr>
        <w:ind w:firstLine="0"/>
      </w:pPr>
    </w:p>
    <w:p w14:paraId="0E4DE0B9" w14:textId="77777777" w:rsidR="00311FA9" w:rsidRDefault="00311FA9" w:rsidP="00287A42">
      <w:pPr>
        <w:ind w:firstLine="0"/>
        <w:rPr>
          <w:vertAlign w:val="superscript"/>
        </w:rPr>
      </w:pPr>
      <w:r>
        <w:t>Andrea Berger</w:t>
      </w:r>
      <w:r w:rsidR="00640C10">
        <w:t>, Ph.D.</w:t>
      </w:r>
      <w:r>
        <w:rPr>
          <w:vertAlign w:val="superscript"/>
        </w:rPr>
        <w:t>1</w:t>
      </w:r>
      <w:r w:rsidRPr="00FA0C18">
        <w:t xml:space="preserve">, </w:t>
      </w:r>
      <w:r>
        <w:t>Mattan S. Ben Shachar</w:t>
      </w:r>
      <w:r w:rsidR="00640C10">
        <w:t>, B.A.</w:t>
      </w:r>
      <w:r>
        <w:rPr>
          <w:vertAlign w:val="superscript"/>
        </w:rPr>
        <w:t>1</w:t>
      </w:r>
      <w:r>
        <w:t>,</w:t>
      </w:r>
      <w:r>
        <w:rPr>
          <w:rFonts w:hint="cs"/>
        </w:rPr>
        <w:t xml:space="preserve"> D</w:t>
      </w:r>
      <w:r>
        <w:t>avid Mesika</w:t>
      </w:r>
      <w:r w:rsidR="00640C10">
        <w:t>, M.A.</w:t>
      </w:r>
      <w:r>
        <w:rPr>
          <w:vertAlign w:val="superscript"/>
        </w:rPr>
        <w:t>1</w:t>
      </w:r>
      <w:r>
        <w:t>, Nadine M. Lindinger</w:t>
      </w:r>
      <w:r w:rsidR="00B76025">
        <w:t>, Ph.D.</w:t>
      </w:r>
      <w:r>
        <w:rPr>
          <w:vertAlign w:val="superscript"/>
        </w:rPr>
        <w:t>2</w:t>
      </w:r>
      <w:r>
        <w:t xml:space="preserve">, </w:t>
      </w:r>
      <w:r w:rsidR="00C178C5">
        <w:t>Catherine E. Lewis</w:t>
      </w:r>
      <w:r w:rsidR="00E3153F">
        <w:t>, M.A.</w:t>
      </w:r>
      <w:r w:rsidR="00C178C5">
        <w:rPr>
          <w:vertAlign w:val="superscript"/>
        </w:rPr>
        <w:t>2</w:t>
      </w:r>
      <w:r w:rsidR="00C178C5">
        <w:t xml:space="preserve">, </w:t>
      </w:r>
      <w:r>
        <w:t>Neil C. Dodge</w:t>
      </w:r>
      <w:r w:rsidR="00B76025">
        <w:t>, Ph.D.</w:t>
      </w:r>
      <w:r>
        <w:rPr>
          <w:vertAlign w:val="superscript"/>
        </w:rPr>
        <w:t>3</w:t>
      </w:r>
      <w:r>
        <w:t>, Christopher D. Molteno</w:t>
      </w:r>
      <w:r w:rsidR="00B76025">
        <w:t>, M.D.</w:t>
      </w:r>
      <w:r>
        <w:rPr>
          <w:vertAlign w:val="superscript"/>
        </w:rPr>
        <w:t>4</w:t>
      </w:r>
      <w:r>
        <w:t>, Ernesta M. Meintjes</w:t>
      </w:r>
      <w:r w:rsidR="00B76025">
        <w:t>, Ph.D.</w:t>
      </w:r>
      <w:r>
        <w:rPr>
          <w:vertAlign w:val="superscript"/>
        </w:rPr>
        <w:t>5</w:t>
      </w:r>
      <w:r>
        <w:t>,</w:t>
      </w:r>
      <w:r w:rsidDel="00E94A4C">
        <w:t xml:space="preserve"> </w:t>
      </w:r>
      <w:r>
        <w:t>Joseph L. Jacobson</w:t>
      </w:r>
      <w:r w:rsidR="00640C10">
        <w:t>, Ph.D.</w:t>
      </w:r>
      <w:r w:rsidR="004830D8">
        <w:rPr>
          <w:vertAlign w:val="superscript"/>
        </w:rPr>
        <w:t>2-4</w:t>
      </w:r>
      <w:r>
        <w:t>, and Sandra W. Jacobson</w:t>
      </w:r>
      <w:r w:rsidR="00640C10">
        <w:t>, Ph.D.</w:t>
      </w:r>
      <w:r w:rsidR="004830D8">
        <w:rPr>
          <w:vertAlign w:val="superscript"/>
        </w:rPr>
        <w:t>2-4</w:t>
      </w:r>
    </w:p>
    <w:p w14:paraId="5CB2C710" w14:textId="77777777" w:rsidR="004830D8" w:rsidRDefault="00311FA9" w:rsidP="004830D8">
      <w:pPr>
        <w:ind w:firstLine="0"/>
      </w:pPr>
      <w:r>
        <w:rPr>
          <w:vertAlign w:val="superscript"/>
        </w:rPr>
        <w:t>1</w:t>
      </w:r>
      <w:r>
        <w:t xml:space="preserve">Department of Psychology, </w:t>
      </w:r>
      <w:r w:rsidRPr="00FA0C18">
        <w:t>Ben-Gurion University of the Negev</w:t>
      </w:r>
      <w:r>
        <w:t xml:space="preserve">, Faculty of Humanities and Social Sciences and Zlotowski Center for Neuroscience, Beer Sheva, Israel </w:t>
      </w:r>
      <w:r>
        <w:rPr>
          <w:vertAlign w:val="superscript"/>
        </w:rPr>
        <w:t xml:space="preserve"> </w:t>
      </w:r>
    </w:p>
    <w:p w14:paraId="518B90F2" w14:textId="77777777" w:rsidR="004830D8" w:rsidRDefault="00311FA9" w:rsidP="00917292">
      <w:pPr>
        <w:ind w:firstLine="0"/>
        <w:rPr>
          <w:vertAlign w:val="superscript"/>
        </w:rPr>
      </w:pPr>
      <w:r w:rsidRPr="009D296F">
        <w:rPr>
          <w:vertAlign w:val="superscript"/>
        </w:rPr>
        <w:t>2</w:t>
      </w:r>
      <w:r w:rsidR="004830D8">
        <w:t>Department of Human Biology, University of Cape Town, Faculty of Health Sciences, Cape Town, South Africa</w:t>
      </w:r>
    </w:p>
    <w:p w14:paraId="72446F79" w14:textId="77777777" w:rsidR="00311FA9" w:rsidRDefault="00311FA9" w:rsidP="00917292">
      <w:pPr>
        <w:ind w:firstLine="0"/>
      </w:pPr>
      <w:r>
        <w:rPr>
          <w:vertAlign w:val="superscript"/>
        </w:rPr>
        <w:t>3</w:t>
      </w:r>
      <w:r>
        <w:t xml:space="preserve">Department of Psychiatry and Behavioral Neurosciences, </w:t>
      </w:r>
      <w:r w:rsidRPr="0052575E">
        <w:t>Wayne State University</w:t>
      </w:r>
      <w:r>
        <w:t xml:space="preserve"> School of Medicine</w:t>
      </w:r>
      <w:r w:rsidR="00EF3872">
        <w:t>, Detroit, MI</w:t>
      </w:r>
    </w:p>
    <w:p w14:paraId="467573D0" w14:textId="77777777" w:rsidR="00311FA9" w:rsidRDefault="00311FA9" w:rsidP="00917292">
      <w:pPr>
        <w:ind w:firstLine="0"/>
      </w:pPr>
      <w:r>
        <w:rPr>
          <w:vertAlign w:val="superscript"/>
        </w:rPr>
        <w:t>4</w:t>
      </w:r>
      <w:r>
        <w:t>Department of Psychiatry and Mental Health, University of Cape Town, Faculty of Health Sciences, Cape Town, South Africa</w:t>
      </w:r>
    </w:p>
    <w:p w14:paraId="22E8B9F9" w14:textId="77777777" w:rsidR="00311FA9" w:rsidRDefault="004830D8" w:rsidP="00917292">
      <w:pPr>
        <w:ind w:firstLine="0"/>
      </w:pPr>
      <w:r>
        <w:rPr>
          <w:vertAlign w:val="superscript"/>
        </w:rPr>
        <w:t>5</w:t>
      </w:r>
      <w:r w:rsidRPr="00A84486">
        <w:t xml:space="preserve">MRC/UCT Medical Imaging Research Unit, University of Cape Town, Division of Biomedical Engineering, Department of Human Biology, Cape Town, </w:t>
      </w:r>
      <w:r w:rsidR="00EF3872">
        <w:t>South Africa</w:t>
      </w:r>
    </w:p>
    <w:p w14:paraId="55333CE7" w14:textId="77777777" w:rsidR="00A92342" w:rsidRDefault="00A92342" w:rsidP="00917292">
      <w:pPr>
        <w:ind w:firstLine="0"/>
        <w:rPr>
          <w:b/>
          <w:bCs/>
        </w:rPr>
      </w:pPr>
    </w:p>
    <w:p w14:paraId="29B453A5" w14:textId="77777777" w:rsidR="00311FA9" w:rsidRPr="00917292" w:rsidRDefault="00311FA9" w:rsidP="00917292">
      <w:pPr>
        <w:ind w:firstLine="0"/>
        <w:rPr>
          <w:b/>
          <w:bCs/>
        </w:rPr>
      </w:pPr>
      <w:r w:rsidRPr="00917292">
        <w:rPr>
          <w:b/>
          <w:bCs/>
        </w:rPr>
        <w:t>Corresponding author</w:t>
      </w:r>
    </w:p>
    <w:p w14:paraId="05F99FBC" w14:textId="77777777" w:rsidR="00311FA9" w:rsidRDefault="00311FA9" w:rsidP="00917292">
      <w:pPr>
        <w:ind w:firstLine="0"/>
      </w:pPr>
      <w:r>
        <w:t>Andrea Berger, Ph.D.</w:t>
      </w:r>
    </w:p>
    <w:p w14:paraId="5471AB04" w14:textId="77777777" w:rsidR="00311FA9" w:rsidRDefault="00311FA9" w:rsidP="00917292">
      <w:pPr>
        <w:ind w:firstLine="0"/>
      </w:pPr>
      <w:r>
        <w:t>Department of Psychology</w:t>
      </w:r>
    </w:p>
    <w:p w14:paraId="27BA8961" w14:textId="77777777" w:rsidR="00311FA9" w:rsidRPr="00FA0C18" w:rsidRDefault="00311FA9" w:rsidP="00917292">
      <w:pPr>
        <w:ind w:firstLine="0"/>
      </w:pPr>
      <w:r w:rsidRPr="00FA0C18">
        <w:t>Ben-Gurion University of the Negev</w:t>
      </w:r>
      <w:r>
        <w:t xml:space="preserve">, Beer Sheva, Israel 84105 </w:t>
      </w:r>
    </w:p>
    <w:p w14:paraId="3A35084F" w14:textId="77777777" w:rsidR="00311FA9" w:rsidRDefault="00311FA9" w:rsidP="00917292">
      <w:pPr>
        <w:ind w:firstLine="0"/>
      </w:pPr>
      <w:r>
        <w:t xml:space="preserve">Email: </w:t>
      </w:r>
      <w:hyperlink r:id="rId8" w:history="1">
        <w:r w:rsidRPr="00435C4E">
          <w:rPr>
            <w:rStyle w:val="Hyperlink"/>
          </w:rPr>
          <w:t>andrea@bgu.ac.il</w:t>
        </w:r>
      </w:hyperlink>
    </w:p>
    <w:p w14:paraId="1F8C8FC6" w14:textId="77777777" w:rsidR="00C178C5" w:rsidRDefault="00311FA9" w:rsidP="00107F67">
      <w:pPr>
        <w:ind w:firstLine="0"/>
        <w:rPr>
          <w:b/>
          <w:bCs/>
        </w:rPr>
      </w:pPr>
      <w:r>
        <w:lastRenderedPageBreak/>
        <w:t xml:space="preserve">Phone: </w:t>
      </w:r>
      <w:r w:rsidR="00E954D9">
        <w:t>+</w:t>
      </w:r>
      <w:r>
        <w:t>972-8-6428504</w:t>
      </w:r>
    </w:p>
    <w:p w14:paraId="6E7466EF" w14:textId="77777777" w:rsidR="00311FA9" w:rsidRPr="00917292" w:rsidRDefault="00311FA9" w:rsidP="00917292">
      <w:pPr>
        <w:ind w:firstLine="0"/>
        <w:rPr>
          <w:b/>
          <w:bCs/>
        </w:rPr>
      </w:pPr>
      <w:r w:rsidRPr="00917292">
        <w:rPr>
          <w:b/>
          <w:bCs/>
        </w:rPr>
        <w:t xml:space="preserve">Acknowledgments </w:t>
      </w:r>
    </w:p>
    <w:p w14:paraId="029DCE06" w14:textId="77777777" w:rsidR="00311FA9" w:rsidRDefault="00311FA9" w:rsidP="00917292">
      <w:pPr>
        <w:ind w:firstLine="0"/>
      </w:pPr>
      <w:r w:rsidRPr="00FA0C18">
        <w:t xml:space="preserve">This work was supported by </w:t>
      </w:r>
      <w:r>
        <w:t xml:space="preserve">grants from the NIH/National Institute on Alcohol and Alcohol Abuse </w:t>
      </w:r>
      <w:r w:rsidRPr="005B5DC5">
        <w:t>R21 AA020515-01</w:t>
      </w:r>
      <w:r>
        <w:t xml:space="preserve">, to A. Berger and S. Jacobson; </w:t>
      </w:r>
      <w:r w:rsidRPr="00C4115D">
        <w:t>R01-AA016781 to S.</w:t>
      </w:r>
      <w:r>
        <w:t xml:space="preserve"> Jacobson; </w:t>
      </w:r>
      <w:r w:rsidR="004F0B69">
        <w:t xml:space="preserve">a </w:t>
      </w:r>
      <w:r>
        <w:t xml:space="preserve">Lycaki-Young grant from the State of Michigan, to S. Jacobson and J. </w:t>
      </w:r>
      <w:r w:rsidRPr="00931633">
        <w:t>Jacobson</w:t>
      </w:r>
      <w:r>
        <w:t xml:space="preserve">; </w:t>
      </w:r>
      <w:r w:rsidRPr="00931633">
        <w:t xml:space="preserve">and Israeli Science Foundation </w:t>
      </w:r>
      <w:r w:rsidRPr="00923A83">
        <w:t xml:space="preserve">grant no. 1799/12 awarded </w:t>
      </w:r>
      <w:r>
        <w:t>to</w:t>
      </w:r>
      <w:r w:rsidRPr="00923A83">
        <w:t xml:space="preserve"> the Center for the Study of the Neurocognitive Basis of Numerical Cognition</w:t>
      </w:r>
      <w:r w:rsidR="00261AC0">
        <w:t>, Ben</w:t>
      </w:r>
      <w:r w:rsidR="00EF3872">
        <w:t>-</w:t>
      </w:r>
      <w:r w:rsidR="00261AC0">
        <w:t>Gurion Universi</w:t>
      </w:r>
      <w:r w:rsidR="008C6FF9">
        <w:t>ty of the Negev</w:t>
      </w:r>
      <w:r w:rsidRPr="00C56BA3">
        <w:t xml:space="preserve">. </w:t>
      </w:r>
      <w:r w:rsidRPr="003D116E">
        <w:t>We thank Michael I</w:t>
      </w:r>
      <w:r>
        <w:t>.</w:t>
      </w:r>
      <w:r w:rsidRPr="003D116E">
        <w:t xml:space="preserve"> Posner for his contribution as </w:t>
      </w:r>
      <w:r>
        <w:t xml:space="preserve">a </w:t>
      </w:r>
      <w:r w:rsidRPr="003D116E">
        <w:t>consultant on th</w:t>
      </w:r>
      <w:r>
        <w:t>is</w:t>
      </w:r>
      <w:r w:rsidRPr="003D116E">
        <w:t xml:space="preserve"> </w:t>
      </w:r>
      <w:r>
        <w:t>study</w:t>
      </w:r>
      <w:r w:rsidRPr="003D116E">
        <w:t>.</w:t>
      </w:r>
      <w:r>
        <w:t xml:space="preserve"> We also thank Karen Wynn, who developed and first introduced </w:t>
      </w:r>
      <w:r w:rsidR="006E014D">
        <w:t xml:space="preserve">S. and J. Jacobson </w:t>
      </w:r>
      <w:r>
        <w:t xml:space="preserve">to the infant numerosity paradigm. </w:t>
      </w:r>
      <w:r w:rsidRPr="00C56BA3">
        <w:t>We thank</w:t>
      </w:r>
      <w:r>
        <w:t xml:space="preserve"> Lester John </w:t>
      </w:r>
      <w:r w:rsidRPr="00C56BA3">
        <w:t xml:space="preserve">and </w:t>
      </w:r>
      <w:r w:rsidRPr="009D2E58">
        <w:rPr>
          <w:color w:val="222222"/>
          <w:shd w:val="clear" w:color="auto" w:fill="FFFFFF"/>
          <w:lang w:bidi="ar-SA"/>
        </w:rPr>
        <w:t>Ikraam Fakier</w:t>
      </w:r>
      <w:r>
        <w:rPr>
          <w:color w:val="222222"/>
          <w:shd w:val="clear" w:color="auto" w:fill="FFFFFF"/>
          <w:lang w:bidi="ar-SA"/>
        </w:rPr>
        <w:t xml:space="preserve"> for their technical assistance in implementing the ERP EGI equipment</w:t>
      </w:r>
      <w:r>
        <w:t xml:space="preserve">, </w:t>
      </w:r>
      <w:r w:rsidRPr="00C56BA3">
        <w:t>our research team</w:t>
      </w:r>
      <w:r w:rsidR="00AD7FBC">
        <w:t>s</w:t>
      </w:r>
      <w:r>
        <w:t xml:space="preserve"> </w:t>
      </w:r>
      <w:r w:rsidRPr="00931633">
        <w:t xml:space="preserve">at </w:t>
      </w:r>
      <w:r w:rsidRPr="00923A83">
        <w:t>Un</w:t>
      </w:r>
      <w:r>
        <w:t>iversity of Cape Town</w:t>
      </w:r>
      <w:r w:rsidRPr="00923A83">
        <w:t xml:space="preserve"> </w:t>
      </w:r>
      <w:r>
        <w:t>and Wayne State University</w:t>
      </w:r>
      <w:r w:rsidRPr="00923A83">
        <w:t xml:space="preserve"> for their invaluable </w:t>
      </w:r>
      <w:r w:rsidRPr="00C56BA3">
        <w:t>contribution to the acquisition of the data</w:t>
      </w:r>
      <w:r w:rsidR="00EF3872">
        <w:t>,</w:t>
      </w:r>
      <w:r w:rsidRPr="00C56BA3">
        <w:t xml:space="preserve"> and the mothers and infants in Cape Town for their participation in the study.</w:t>
      </w:r>
    </w:p>
    <w:p w14:paraId="7AF55E92" w14:textId="77777777" w:rsidR="003769C5" w:rsidRPr="00C56BA3" w:rsidRDefault="003769C5" w:rsidP="003769C5">
      <w:pPr>
        <w:ind w:firstLine="0"/>
      </w:pPr>
      <w:r w:rsidRPr="00B859D1">
        <w:t xml:space="preserve">The authors declare no </w:t>
      </w:r>
      <w:r>
        <w:t xml:space="preserve">conflict of interest. </w:t>
      </w:r>
    </w:p>
    <w:p w14:paraId="3239EF31" w14:textId="77777777" w:rsidR="00EF366F" w:rsidRDefault="00311FA9" w:rsidP="000D4CDF">
      <w:pPr>
        <w:pStyle w:val="Heading1"/>
        <w:rPr>
          <w:rStyle w:val="Strong"/>
          <w:b/>
          <w:bCs/>
        </w:rPr>
      </w:pPr>
      <w:r>
        <w:rPr>
          <w:rStyle w:val="Strong"/>
          <w:rtl/>
        </w:rPr>
        <w:br w:type="page"/>
      </w:r>
      <w:r w:rsidR="00EF366F" w:rsidRPr="0026445A">
        <w:rPr>
          <w:rStyle w:val="Strong"/>
          <w:b/>
          <w:bCs/>
        </w:rPr>
        <w:lastRenderedPageBreak/>
        <w:t>Abstract</w:t>
      </w:r>
    </w:p>
    <w:p w14:paraId="739A07C9" w14:textId="77777777" w:rsidR="00FB3A93" w:rsidRDefault="006B23CB" w:rsidP="00FB3A93">
      <w:pPr>
        <w:pStyle w:val="Heading2"/>
      </w:pPr>
      <w:r w:rsidRPr="006B23CB">
        <w:t>Background</w:t>
      </w:r>
    </w:p>
    <w:p w14:paraId="772993D1" w14:textId="77777777" w:rsidR="00FB3A93" w:rsidRDefault="00EF366F" w:rsidP="007419C1">
      <w:r w:rsidRPr="00CD4F16">
        <w:t>Research on and treatment of fetal alcohol spectrum disorder</w:t>
      </w:r>
      <w:r>
        <w:t>s</w:t>
      </w:r>
      <w:r w:rsidRPr="00CD4F16">
        <w:t xml:space="preserve"> (FASD) </w:t>
      </w:r>
      <w:r w:rsidR="002C16E2">
        <w:t>are</w:t>
      </w:r>
      <w:r w:rsidR="002C16E2" w:rsidRPr="00CD4F16">
        <w:t xml:space="preserve"> </w:t>
      </w:r>
      <w:r w:rsidRPr="00CD4F16">
        <w:t>hampered</w:t>
      </w:r>
      <w:r>
        <w:t xml:space="preserve"> </w:t>
      </w:r>
      <w:r w:rsidRPr="00CD4F16">
        <w:t xml:space="preserve">by a lack of specificity in behavioral diagnostic criteria and </w:t>
      </w:r>
      <w:r w:rsidR="00EF3872">
        <w:t xml:space="preserve">a </w:t>
      </w:r>
      <w:r w:rsidRPr="00CD4F16">
        <w:t>limited understanding of the</w:t>
      </w:r>
      <w:r>
        <w:t xml:space="preserve"> </w:t>
      </w:r>
      <w:r w:rsidRPr="00CD4F16">
        <w:t xml:space="preserve">neural substrates </w:t>
      </w:r>
      <w:r>
        <w:t>mediating</w:t>
      </w:r>
      <w:r w:rsidRPr="00CD4F16">
        <w:t xml:space="preserve"> the observed cognitive deficits. Previous studies </w:t>
      </w:r>
      <w:r>
        <w:t xml:space="preserve">have </w:t>
      </w:r>
      <w:r w:rsidRPr="00CD4F16">
        <w:t xml:space="preserve">identified arithmetic as a particularly sensitive developmental endpoint in FASD. </w:t>
      </w:r>
      <w:r>
        <w:t>Behavioral and neuroimaging studies suggest that t</w:t>
      </w:r>
      <w:r w:rsidRPr="00CD4F16">
        <w:t>his impairment is mediated by a specific deficit in the core quantity system involving the ability to mentally represent and manipulate number</w:t>
      </w:r>
      <w:r>
        <w:t>s.</w:t>
      </w:r>
      <w:r w:rsidRPr="00CD4F16">
        <w:t xml:space="preserve"> </w:t>
      </w:r>
      <w:r>
        <w:t xml:space="preserve">Using an </w:t>
      </w:r>
      <w:r w:rsidRPr="00CD4F16">
        <w:t>event-related potentials (ERP)</w:t>
      </w:r>
      <w:r>
        <w:t xml:space="preserve"> task, this study provides </w:t>
      </w:r>
      <w:r w:rsidRPr="00633330">
        <w:t>the first evidence</w:t>
      </w:r>
      <w:r w:rsidR="00C52C94">
        <w:t xml:space="preserve">—at the level of </w:t>
      </w:r>
      <w:r w:rsidR="00C52C94" w:rsidRPr="00CD4F16">
        <w:t>brain function</w:t>
      </w:r>
      <w:r w:rsidR="00C52C94">
        <w:t>—</w:t>
      </w:r>
      <w:r>
        <w:t xml:space="preserve">that an alcohol exposure-related deficit in quantity processing can be detected </w:t>
      </w:r>
      <w:r w:rsidRPr="00CD4F16">
        <w:t>very early in development</w:t>
      </w:r>
      <w:r>
        <w:t>.</w:t>
      </w:r>
    </w:p>
    <w:p w14:paraId="1118A50D" w14:textId="77777777" w:rsidR="00FB3A93" w:rsidRDefault="00FB3A93" w:rsidP="00FB3A93">
      <w:pPr>
        <w:pStyle w:val="Heading2"/>
      </w:pPr>
      <w:r w:rsidRPr="006B23CB">
        <w:t>Methods</w:t>
      </w:r>
    </w:p>
    <w:p w14:paraId="79809B64" w14:textId="77777777" w:rsidR="00FB3A93" w:rsidRDefault="00EF366F" w:rsidP="007419C1">
      <w:r>
        <w:t>Thirty-eight</w:t>
      </w:r>
      <w:r w:rsidRPr="00CD4F16">
        <w:t xml:space="preserve"> 6-</w:t>
      </w:r>
      <w:r>
        <w:t xml:space="preserve"> to </w:t>
      </w:r>
      <w:r w:rsidRPr="00CD4F16">
        <w:t>9</w:t>
      </w:r>
      <w:r>
        <w:t>-</w:t>
      </w:r>
      <w:r w:rsidRPr="00CD4F16">
        <w:t>month-old infants (</w:t>
      </w:r>
      <w:r>
        <w:t>19</w:t>
      </w:r>
      <w:r w:rsidRPr="00CD4F16">
        <w:t xml:space="preserve"> prenatally </w:t>
      </w:r>
      <w:r>
        <w:t xml:space="preserve">alcohol </w:t>
      </w:r>
      <w:r w:rsidRPr="00CD4F16">
        <w:t xml:space="preserve">exposed, </w:t>
      </w:r>
      <w:r>
        <w:t>19</w:t>
      </w:r>
      <w:r w:rsidRPr="00CD4F16">
        <w:t xml:space="preserve"> controls) were tested </w:t>
      </w:r>
      <w:r>
        <w:t>using a habituation-</w:t>
      </w:r>
      <w:r w:rsidRPr="00CD4F16">
        <w:t>dishabituation paradigm</w:t>
      </w:r>
      <w:r>
        <w:t>. During each habituation trial, a specific quantity of stimuli varied in terms of location, total surface area, and color. ERPs were locked</w:t>
      </w:r>
      <w:r w:rsidRPr="00CD4F16">
        <w:t xml:space="preserve"> </w:t>
      </w:r>
      <w:r>
        <w:t xml:space="preserve">to the </w:t>
      </w:r>
      <w:r w:rsidRPr="00CD4F16">
        <w:t xml:space="preserve">presentation of </w:t>
      </w:r>
      <w:r>
        <w:t>a novel quantity during the dishabituation trial.</w:t>
      </w:r>
    </w:p>
    <w:p w14:paraId="55D649F5" w14:textId="77777777" w:rsidR="00FB3A93" w:rsidRDefault="00FB3A93" w:rsidP="00FB3A93">
      <w:pPr>
        <w:pStyle w:val="Heading2"/>
      </w:pPr>
      <w:r w:rsidRPr="006B23CB">
        <w:t>Results</w:t>
      </w:r>
    </w:p>
    <w:p w14:paraId="18E014F2" w14:textId="77777777" w:rsidR="00FB3A93" w:rsidRDefault="00EF366F" w:rsidP="007419C1">
      <w:r>
        <w:t xml:space="preserve">Prenatal alcohol exposure was related to longer </w:t>
      </w:r>
      <w:r w:rsidRPr="00CD4F16">
        <w:t>latenc</w:t>
      </w:r>
      <w:r>
        <w:t>ies</w:t>
      </w:r>
      <w:r w:rsidRPr="00CD4F16">
        <w:t xml:space="preserve"> </w:t>
      </w:r>
      <w:r>
        <w:t xml:space="preserve">and larger amplitudes </w:t>
      </w:r>
      <w:r w:rsidRPr="00CD4F16">
        <w:t>of the dishabituation response</w:t>
      </w:r>
      <w:r w:rsidR="00C24CD8">
        <w:t xml:space="preserve">, </w:t>
      </w:r>
      <w:r w:rsidR="0018677A">
        <w:t>which resembled</w:t>
      </w:r>
      <w:r w:rsidR="007C3A35">
        <w:t xml:space="preserve"> a </w:t>
      </w:r>
      <w:r w:rsidR="007350F3">
        <w:t>“</w:t>
      </w:r>
      <w:r w:rsidR="007C3A35">
        <w:t>P300</w:t>
      </w:r>
      <w:r w:rsidR="007350F3">
        <w:t>”</w:t>
      </w:r>
      <w:r w:rsidR="007C3A35">
        <w:t xml:space="preserve"> </w:t>
      </w:r>
      <w:r w:rsidR="00C24CD8">
        <w:t>response to novelty,</w:t>
      </w:r>
      <w:r w:rsidR="00C762DD">
        <w:t xml:space="preserve"> and a smaller negative deflection in </w:t>
      </w:r>
      <w:r w:rsidR="007C3A35">
        <w:t xml:space="preserve">the </w:t>
      </w:r>
      <w:r w:rsidR="007D65DC">
        <w:t xml:space="preserve">right </w:t>
      </w:r>
      <w:r w:rsidR="00C762DD">
        <w:t>posterior parietal region, which is believed to reflect magnitude comparison</w:t>
      </w:r>
      <w:r>
        <w:t>.</w:t>
      </w:r>
      <w:r w:rsidR="00FA293F">
        <w:t xml:space="preserve"> </w:t>
      </w:r>
      <w:r w:rsidRPr="00102FD8">
        <w:t>Results were not</w:t>
      </w:r>
      <w:r>
        <w:t xml:space="preserve"> attributable</w:t>
      </w:r>
      <w:r w:rsidRPr="00CD4F16">
        <w:t xml:space="preserve"> </w:t>
      </w:r>
      <w:r>
        <w:t>to demographic or other exposure variables, including infant age or sex or maternal smoking or drug use during pregnancy.</w:t>
      </w:r>
    </w:p>
    <w:p w14:paraId="679052B1" w14:textId="77777777" w:rsidR="00FB3A93" w:rsidRDefault="00FB3A93" w:rsidP="00FB3A93">
      <w:pPr>
        <w:pStyle w:val="Heading2"/>
      </w:pPr>
      <w:r w:rsidRPr="006B23CB">
        <w:lastRenderedPageBreak/>
        <w:t>Conclusions</w:t>
      </w:r>
    </w:p>
    <w:p w14:paraId="26C134C8" w14:textId="77777777" w:rsidR="00EF366F" w:rsidRDefault="00EF366F" w:rsidP="007419C1">
      <w:r>
        <w:t xml:space="preserve">Our findings indicate </w:t>
      </w:r>
      <w:r w:rsidR="00502E86">
        <w:t xml:space="preserve">an </w:t>
      </w:r>
      <w:r>
        <w:t xml:space="preserve">early fetal alcohol-related impairment in basic </w:t>
      </w:r>
      <w:r w:rsidRPr="00CD4F16">
        <w:t xml:space="preserve">numerosity </w:t>
      </w:r>
      <w:r>
        <w:t xml:space="preserve">processing that may provide the basis for later difficulties in arithmetic. These findings advance an understanding of the pathophysiology of FASD and can </w:t>
      </w:r>
      <w:r w:rsidRPr="00CD4F16">
        <w:t xml:space="preserve">contribute to </w:t>
      </w:r>
      <w:r>
        <w:t xml:space="preserve">the </w:t>
      </w:r>
      <w:r w:rsidRPr="00CD4F16">
        <w:t xml:space="preserve">development of </w:t>
      </w:r>
      <w:r>
        <w:t>improved,</w:t>
      </w:r>
      <w:r w:rsidRPr="00CD4F16">
        <w:t xml:space="preserve"> targeted </w:t>
      </w:r>
      <w:r>
        <w:t>interventions</w:t>
      </w:r>
      <w:r w:rsidRPr="00CD4F16">
        <w:t xml:space="preserve"> </w:t>
      </w:r>
      <w:r>
        <w:t>for</w:t>
      </w:r>
      <w:r w:rsidRPr="00CD4F16">
        <w:t xml:space="preserve"> the specific </w:t>
      </w:r>
      <w:r>
        <w:t>number</w:t>
      </w:r>
      <w:r w:rsidR="00910068">
        <w:t>-</w:t>
      </w:r>
      <w:r>
        <w:t xml:space="preserve">processing </w:t>
      </w:r>
      <w:r w:rsidRPr="00CD4F16">
        <w:t>deficits that characterize th</w:t>
      </w:r>
      <w:r>
        <w:t>ese</w:t>
      </w:r>
      <w:r w:rsidRPr="00CD4F16">
        <w:t xml:space="preserve"> disorder</w:t>
      </w:r>
      <w:r>
        <w:t>s</w:t>
      </w:r>
      <w:r w:rsidRPr="00CD4F16">
        <w:t>.</w:t>
      </w:r>
      <w:r>
        <w:t xml:space="preserve"> </w:t>
      </w:r>
    </w:p>
    <w:p w14:paraId="5D12A662" w14:textId="77777777" w:rsidR="007419C1" w:rsidRDefault="007419C1" w:rsidP="007419C1"/>
    <w:p w14:paraId="2F85F39D" w14:textId="77777777" w:rsidR="00EF366F" w:rsidRDefault="00EF366F" w:rsidP="00EF366F">
      <w:pPr>
        <w:ind w:firstLine="0"/>
      </w:pPr>
      <w:r w:rsidRPr="00663259">
        <w:rPr>
          <w:i/>
          <w:iCs/>
        </w:rPr>
        <w:t>Keywords:</w:t>
      </w:r>
      <w:r>
        <w:t xml:space="preserve"> prenatal alcohol exposure, fetal alcohol spectrum disorders, event-related po</w:t>
      </w:r>
      <w:r w:rsidR="00057B7B">
        <w:t>tentials, numerical processing</w:t>
      </w:r>
      <w:r>
        <w:t xml:space="preserve">, infancy </w:t>
      </w:r>
    </w:p>
    <w:p w14:paraId="40DFAB19" w14:textId="77777777" w:rsidR="00FB4659" w:rsidRPr="00791140" w:rsidRDefault="002C16E2" w:rsidP="00EF366F">
      <w:pPr>
        <w:pStyle w:val="Heading1"/>
      </w:pPr>
      <w:r>
        <w:br w:type="page"/>
      </w:r>
      <w:r w:rsidR="00FB4659" w:rsidRPr="00AD7010">
        <w:lastRenderedPageBreak/>
        <w:t>Introduction</w:t>
      </w:r>
    </w:p>
    <w:p w14:paraId="5FB3A87C" w14:textId="77777777" w:rsidR="0097150E" w:rsidRPr="0097150E" w:rsidRDefault="0097150E" w:rsidP="0097150E">
      <w:r w:rsidRPr="0097150E">
        <w:t xml:space="preserve">Prenatal alcohol exposure is associated with a broad range of neurocognitive deficits in </w:t>
      </w:r>
      <w:r w:rsidRPr="0097150E">
        <w:rPr>
          <w:spacing w:val="3"/>
        </w:rPr>
        <w:t xml:space="preserve">attention and </w:t>
      </w:r>
      <w:r w:rsidR="00CB3FCD">
        <w:rPr>
          <w:spacing w:val="3"/>
        </w:rPr>
        <w:t>memory</w:t>
      </w:r>
      <w:r w:rsidRPr="0097150E">
        <w:rPr>
          <w:spacing w:val="3"/>
        </w:rPr>
        <w:t xml:space="preserve"> </w:t>
      </w:r>
      <w:r w:rsidRPr="0097150E">
        <w:t>(</w:t>
      </w:r>
      <w:r w:rsidR="00A464B2">
        <w:t xml:space="preserve">e.g., </w:t>
      </w:r>
      <w:r w:rsidRPr="0097150E">
        <w:t xml:space="preserve">Coles </w:t>
      </w:r>
      <w:r w:rsidRPr="00823CD3">
        <w:t xml:space="preserve">et al. 1997; </w:t>
      </w:r>
      <w:r w:rsidR="008B27B7">
        <w:rPr>
          <w:spacing w:val="3"/>
        </w:rPr>
        <w:t>Mattson &amp; Roebuck 2002</w:t>
      </w:r>
      <w:r w:rsidR="00CB3FCD">
        <w:rPr>
          <w:spacing w:val="3"/>
        </w:rPr>
        <w:t>; Lewis et al. 2015</w:t>
      </w:r>
      <w:r w:rsidRPr="0097150E">
        <w:t>)</w:t>
      </w:r>
      <w:r w:rsidRPr="0097150E">
        <w:rPr>
          <w:spacing w:val="3"/>
        </w:rPr>
        <w:t xml:space="preserve">, </w:t>
      </w:r>
      <w:r w:rsidRPr="009B6F55">
        <w:rPr>
          <w:spacing w:val="3"/>
        </w:rPr>
        <w:t xml:space="preserve">eyeblink conditioning (Jacobson et al. 2008; </w:t>
      </w:r>
      <w:r w:rsidR="00CB0A7C" w:rsidRPr="009B6F55">
        <w:rPr>
          <w:spacing w:val="3"/>
        </w:rPr>
        <w:t xml:space="preserve">S </w:t>
      </w:r>
      <w:r w:rsidRPr="009B6F55">
        <w:rPr>
          <w:spacing w:val="3"/>
        </w:rPr>
        <w:t>Jacobson et al</w:t>
      </w:r>
      <w:r w:rsidR="009B6F55" w:rsidRPr="00B92D63">
        <w:rPr>
          <w:spacing w:val="3"/>
        </w:rPr>
        <w:t>.</w:t>
      </w:r>
      <w:r w:rsidRPr="009B6F55">
        <w:rPr>
          <w:spacing w:val="3"/>
        </w:rPr>
        <w:t xml:space="preserve"> 2011), and </w:t>
      </w:r>
      <w:r w:rsidRPr="009B6F55">
        <w:t>cognitive processing speed (Streissguth et al</w:t>
      </w:r>
      <w:r w:rsidR="00C93799" w:rsidRPr="00331056">
        <w:t>.</w:t>
      </w:r>
      <w:r w:rsidRPr="00331056">
        <w:t xml:space="preserve"> 1990; Jacobson </w:t>
      </w:r>
      <w:r w:rsidRPr="000A75CB">
        <w:t>et al. 1993</w:t>
      </w:r>
      <w:r w:rsidR="0007124E">
        <w:t>,</w:t>
      </w:r>
      <w:r w:rsidRPr="001A0E8A">
        <w:t xml:space="preserve"> 1994; Coles et al. 2002; Burden et al. 2005)</w:t>
      </w:r>
      <w:r w:rsidR="007F3320" w:rsidRPr="001A0E8A">
        <w:t>,</w:t>
      </w:r>
      <w:r w:rsidRPr="001A0E8A">
        <w:t xml:space="preserve"> as well as lower </w:t>
      </w:r>
      <w:r w:rsidRPr="001A0E8A">
        <w:rPr>
          <w:spacing w:val="3"/>
        </w:rPr>
        <w:t>IQ (Streissguth et al. 1990;</w:t>
      </w:r>
      <w:r w:rsidR="00A464B2">
        <w:rPr>
          <w:spacing w:val="3"/>
        </w:rPr>
        <w:t xml:space="preserve"> </w:t>
      </w:r>
      <w:r w:rsidRPr="001A0E8A">
        <w:rPr>
          <w:spacing w:val="3"/>
        </w:rPr>
        <w:t>Jacobson et al. 2004)</w:t>
      </w:r>
      <w:r w:rsidRPr="001A0E8A">
        <w:t>. Previous</w:t>
      </w:r>
      <w:r w:rsidRPr="0097150E">
        <w:t xml:space="preserve"> studies have identified arithmetic as a particularly sensitive developmental endpoint for fetal alcohol exposure (</w:t>
      </w:r>
      <w:r w:rsidR="00CB0A7C">
        <w:t xml:space="preserve">J </w:t>
      </w:r>
      <w:r w:rsidRPr="0097150E">
        <w:t>Jacobson et al. 2011). Performance by alcohol-exposed children on arithmetic achievement tests is invariably more impaired than on reading or spelling tests (Kerns et al. 1997; Howell et al. 200</w:t>
      </w:r>
      <w:r w:rsidR="0032580B">
        <w:t>5</w:t>
      </w:r>
      <w:r w:rsidRPr="0097150E">
        <w:t xml:space="preserve">). Effects on arithmetic are dose-dependent and remain significant after statistical adjustment for IQ (Goldschmidt et al. 1996; </w:t>
      </w:r>
      <w:r w:rsidR="00635452">
        <w:t xml:space="preserve">J </w:t>
      </w:r>
      <w:r w:rsidRPr="0097150E">
        <w:t>Jacobson et al. 2011).</w:t>
      </w:r>
    </w:p>
    <w:p w14:paraId="0A53850D" w14:textId="77777777" w:rsidR="0097150E" w:rsidRPr="0097150E" w:rsidRDefault="0097150E" w:rsidP="0097150E">
      <w:pPr>
        <w:rPr>
          <w:bCs/>
        </w:rPr>
      </w:pPr>
      <w:r w:rsidRPr="0097150E">
        <w:t xml:space="preserve">Findings from behavioral and neuroimaging studies suggest that fetal alcohol-related impairment in arithmetic is mediated by a deficit in the core quantity system involving the ability to mentally represent and manipulate numbers (Santhanam et al. 2009; </w:t>
      </w:r>
      <w:r w:rsidR="00C33548">
        <w:t xml:space="preserve">J </w:t>
      </w:r>
      <w:r w:rsidRPr="0097150E">
        <w:t>Jacobson et al. 2011</w:t>
      </w:r>
      <w:r w:rsidR="005871F5" w:rsidRPr="00287A42">
        <w:t xml:space="preserve">; </w:t>
      </w:r>
      <w:r w:rsidR="005871F5" w:rsidRPr="000075ED">
        <w:t>S Jacobson et al. 20</w:t>
      </w:r>
      <w:r w:rsidR="00AA29F0" w:rsidRPr="000075ED">
        <w:t>1</w:t>
      </w:r>
      <w:r w:rsidR="005871F5" w:rsidRPr="000075ED">
        <w:t>1</w:t>
      </w:r>
      <w:r w:rsidRPr="0097150E">
        <w:t xml:space="preserve">). </w:t>
      </w:r>
      <w:r w:rsidR="007B0768">
        <w:t>T</w:t>
      </w:r>
      <w:r w:rsidRPr="0097150E">
        <w:t>he intraparietal sulcus (IPS</w:t>
      </w:r>
      <w:r w:rsidRPr="007B0768">
        <w:t>)</w:t>
      </w:r>
      <w:r w:rsidR="007B0768">
        <w:t xml:space="preserve"> is </w:t>
      </w:r>
      <w:r w:rsidRPr="007B0768">
        <w:t>a brain region known to play a critical role in magnitude representation (Dehaene et al. 2003)</w:t>
      </w:r>
      <w:r w:rsidR="007B0768">
        <w:t xml:space="preserve">. Activation of the IPS </w:t>
      </w:r>
      <w:r w:rsidRPr="007B0768">
        <w:t>during number processing</w:t>
      </w:r>
      <w:r w:rsidRPr="0097150E">
        <w:t xml:space="preserve"> is inversely related </w:t>
      </w:r>
      <w:r w:rsidR="00AE6F47">
        <w:t>to</w:t>
      </w:r>
      <w:r w:rsidR="00AE6F47" w:rsidRPr="0097150E">
        <w:t xml:space="preserve"> </w:t>
      </w:r>
      <w:r w:rsidRPr="0097150E">
        <w:t xml:space="preserve">the amount of alcohol ingested by </w:t>
      </w:r>
      <w:r w:rsidR="00B92D63">
        <w:t xml:space="preserve">a </w:t>
      </w:r>
      <w:r w:rsidRPr="0097150E">
        <w:t xml:space="preserve">mother during pregnancy (Woods et al. 2015). </w:t>
      </w:r>
      <w:r w:rsidR="0000003F">
        <w:t>E</w:t>
      </w:r>
      <w:r w:rsidR="00EC6A3F">
        <w:t>vidence that</w:t>
      </w:r>
      <w:r w:rsidR="00EC6A3F" w:rsidRPr="0097150E">
        <w:t xml:space="preserve"> </w:t>
      </w:r>
      <w:r w:rsidRPr="0097150E">
        <w:t>a deficit in quantity processing may already be evident in infancy</w:t>
      </w:r>
      <w:r w:rsidR="00EC6A3F">
        <w:t xml:space="preserve"> was provided</w:t>
      </w:r>
      <w:r w:rsidRPr="0097150E">
        <w:t xml:space="preserve"> by pilot data from our Cape Town Longitudinal Cohort study, which showed poorer performance by alcohol-exposed infants on </w:t>
      </w:r>
      <w:r w:rsidR="00A60565">
        <w:t>the</w:t>
      </w:r>
      <w:r w:rsidR="00A60565" w:rsidRPr="0097150E">
        <w:t xml:space="preserve"> </w:t>
      </w:r>
      <w:r w:rsidR="0000003F">
        <w:t xml:space="preserve">Wynn (1992) </w:t>
      </w:r>
      <w:r w:rsidRPr="0097150E">
        <w:t>looking-time infant numerosity paradigm</w:t>
      </w:r>
      <w:r w:rsidR="00A60565">
        <w:t xml:space="preserve"> </w:t>
      </w:r>
      <w:r w:rsidRPr="0097150E">
        <w:t>(</w:t>
      </w:r>
      <w:r w:rsidR="003B42F0">
        <w:t xml:space="preserve">S </w:t>
      </w:r>
      <w:r w:rsidRPr="0097150E">
        <w:rPr>
          <w:bCs/>
        </w:rPr>
        <w:t>Jacobson et al.</w:t>
      </w:r>
      <w:r w:rsidR="003B42F0">
        <w:rPr>
          <w:bCs/>
        </w:rPr>
        <w:t xml:space="preserve"> </w:t>
      </w:r>
      <w:r w:rsidR="00F8371E" w:rsidRPr="003B42F0">
        <w:rPr>
          <w:bCs/>
        </w:rPr>
        <w:t>2011</w:t>
      </w:r>
      <w:r w:rsidRPr="0097150E">
        <w:rPr>
          <w:bCs/>
        </w:rPr>
        <w:t>).</w:t>
      </w:r>
    </w:p>
    <w:p w14:paraId="4123FBB2" w14:textId="77777777" w:rsidR="0097150E" w:rsidRPr="0097150E" w:rsidRDefault="00B760DB" w:rsidP="0097150E">
      <w:pPr>
        <w:rPr>
          <w:bCs/>
        </w:rPr>
      </w:pPr>
      <w:r w:rsidRPr="00287A42">
        <w:rPr>
          <w:bCs/>
        </w:rPr>
        <w:t xml:space="preserve">Studies have shown that children </w:t>
      </w:r>
      <w:r w:rsidR="0097150E" w:rsidRPr="00287A42">
        <w:rPr>
          <w:bCs/>
        </w:rPr>
        <w:t>are able to discriminate and process quantities</w:t>
      </w:r>
      <w:r w:rsidRPr="00287A42">
        <w:rPr>
          <w:bCs/>
        </w:rPr>
        <w:t xml:space="preserve"> </w:t>
      </w:r>
      <w:r w:rsidR="00B92D63">
        <w:rPr>
          <w:bCs/>
        </w:rPr>
        <w:t xml:space="preserve">as early </w:t>
      </w:r>
      <w:r w:rsidR="00B92D63">
        <w:rPr>
          <w:bCs/>
        </w:rPr>
        <w:lastRenderedPageBreak/>
        <w:t>as</w:t>
      </w:r>
      <w:r w:rsidRPr="00287A42">
        <w:rPr>
          <w:bCs/>
        </w:rPr>
        <w:t xml:space="preserve"> infancy (</w:t>
      </w:r>
      <w:r w:rsidR="009E2B89" w:rsidRPr="00287A42">
        <w:rPr>
          <w:bCs/>
        </w:rPr>
        <w:t xml:space="preserve">e.g., </w:t>
      </w:r>
      <w:r w:rsidR="00F87D70" w:rsidRPr="00287A42">
        <w:rPr>
          <w:bCs/>
        </w:rPr>
        <w:t>Dehaene</w:t>
      </w:r>
      <w:r w:rsidRPr="00287A42">
        <w:rPr>
          <w:bCs/>
        </w:rPr>
        <w:t xml:space="preserve"> </w:t>
      </w:r>
      <w:r w:rsidR="00036E86">
        <w:rPr>
          <w:bCs/>
        </w:rPr>
        <w:t xml:space="preserve">et al. </w:t>
      </w:r>
      <w:r w:rsidR="00107F67" w:rsidRPr="00287A42">
        <w:rPr>
          <w:bCs/>
        </w:rPr>
        <w:t>1998</w:t>
      </w:r>
      <w:r w:rsidR="00F87D70" w:rsidRPr="00287A42">
        <w:rPr>
          <w:bCs/>
        </w:rPr>
        <w:t>; Wynn</w:t>
      </w:r>
      <w:r w:rsidRPr="00287A42">
        <w:rPr>
          <w:bCs/>
        </w:rPr>
        <w:t xml:space="preserve"> </w:t>
      </w:r>
      <w:r w:rsidR="005B53B2" w:rsidRPr="00287A42">
        <w:rPr>
          <w:bCs/>
        </w:rPr>
        <w:t>1992</w:t>
      </w:r>
      <w:r w:rsidRPr="00287A42">
        <w:rPr>
          <w:bCs/>
        </w:rPr>
        <w:t>)</w:t>
      </w:r>
      <w:r w:rsidR="0097150E" w:rsidRPr="00287A42">
        <w:rPr>
          <w:bCs/>
        </w:rPr>
        <w:t>.</w:t>
      </w:r>
      <w:r w:rsidR="0097150E" w:rsidRPr="0097150E">
        <w:rPr>
          <w:bCs/>
        </w:rPr>
        <w:t xml:space="preserve"> This representation </w:t>
      </w:r>
      <w:r w:rsidR="00193006">
        <w:rPr>
          <w:bCs/>
        </w:rPr>
        <w:t xml:space="preserve">of numerosity </w:t>
      </w:r>
      <w:r>
        <w:rPr>
          <w:bCs/>
        </w:rPr>
        <w:t>appears</w:t>
      </w:r>
      <w:r w:rsidR="0097150E" w:rsidRPr="0097150E">
        <w:rPr>
          <w:bCs/>
        </w:rPr>
        <w:t xml:space="preserve"> to be innate and abstract</w:t>
      </w:r>
      <w:r w:rsidR="007F3320">
        <w:rPr>
          <w:bCs/>
        </w:rPr>
        <w:t xml:space="preserve"> </w:t>
      </w:r>
      <w:r w:rsidR="004F7EFB">
        <w:rPr>
          <w:bCs/>
        </w:rPr>
        <w:t>as</w:t>
      </w:r>
      <w:r w:rsidR="007F3320">
        <w:rPr>
          <w:bCs/>
        </w:rPr>
        <w:t xml:space="preserve"> </w:t>
      </w:r>
      <w:r w:rsidR="0097150E" w:rsidRPr="0097150E">
        <w:rPr>
          <w:bCs/>
        </w:rPr>
        <w:t xml:space="preserve">newborns </w:t>
      </w:r>
      <w:r w:rsidR="00B92D63">
        <w:rPr>
          <w:bCs/>
        </w:rPr>
        <w:t xml:space="preserve">can </w:t>
      </w:r>
      <w:r w:rsidR="0097150E" w:rsidRPr="0097150E">
        <w:rPr>
          <w:bCs/>
        </w:rPr>
        <w:t>perceive the correspondence between numerical quantities across different modalities (e.g., visual and auditory; Izard et</w:t>
      </w:r>
      <w:r w:rsidR="00945970">
        <w:rPr>
          <w:bCs/>
        </w:rPr>
        <w:t xml:space="preserve"> al.</w:t>
      </w:r>
      <w:r w:rsidR="0097150E" w:rsidRPr="0097150E">
        <w:rPr>
          <w:bCs/>
        </w:rPr>
        <w:t xml:space="preserve"> 200</w:t>
      </w:r>
      <w:r w:rsidR="007152EC">
        <w:rPr>
          <w:bCs/>
        </w:rPr>
        <w:t>8</w:t>
      </w:r>
      <w:r w:rsidR="0097150E" w:rsidRPr="0097150E">
        <w:rPr>
          <w:bCs/>
        </w:rPr>
        <w:t xml:space="preserve">). The first </w:t>
      </w:r>
      <w:r>
        <w:rPr>
          <w:bCs/>
        </w:rPr>
        <w:t>indications</w:t>
      </w:r>
      <w:r w:rsidR="0097150E" w:rsidRPr="0097150E">
        <w:rPr>
          <w:bCs/>
        </w:rPr>
        <w:t xml:space="preserve"> </w:t>
      </w:r>
      <w:r>
        <w:rPr>
          <w:bCs/>
        </w:rPr>
        <w:t>of</w:t>
      </w:r>
      <w:r w:rsidR="0097150E" w:rsidRPr="0097150E">
        <w:rPr>
          <w:bCs/>
        </w:rPr>
        <w:t xml:space="preserve"> infant</w:t>
      </w:r>
      <w:r>
        <w:rPr>
          <w:bCs/>
        </w:rPr>
        <w:t>s</w:t>
      </w:r>
      <w:r w:rsidR="004F7EFB">
        <w:rPr>
          <w:bCs/>
        </w:rPr>
        <w:t>’</w:t>
      </w:r>
      <w:r w:rsidR="0097150E" w:rsidRPr="0097150E">
        <w:rPr>
          <w:bCs/>
        </w:rPr>
        <w:t xml:space="preserve"> abilit</w:t>
      </w:r>
      <w:r w:rsidR="004F7EFB">
        <w:rPr>
          <w:bCs/>
        </w:rPr>
        <w:t>ies</w:t>
      </w:r>
      <w:r w:rsidR="0097150E" w:rsidRPr="0097150E">
        <w:rPr>
          <w:bCs/>
        </w:rPr>
        <w:t xml:space="preserve"> to discriminate between quantities </w:t>
      </w:r>
      <w:r>
        <w:rPr>
          <w:bCs/>
        </w:rPr>
        <w:t>were</w:t>
      </w:r>
      <w:r w:rsidR="0097150E" w:rsidRPr="0097150E">
        <w:rPr>
          <w:bCs/>
        </w:rPr>
        <w:t xml:space="preserve"> reported in the </w:t>
      </w:r>
      <w:r>
        <w:rPr>
          <w:bCs/>
        </w:rPr>
        <w:t>19</w:t>
      </w:r>
      <w:r w:rsidR="0097150E" w:rsidRPr="0097150E">
        <w:rPr>
          <w:bCs/>
        </w:rPr>
        <w:t xml:space="preserve">80s </w:t>
      </w:r>
      <w:r>
        <w:rPr>
          <w:bCs/>
        </w:rPr>
        <w:t>using</w:t>
      </w:r>
      <w:r w:rsidR="0097150E" w:rsidRPr="0097150E">
        <w:rPr>
          <w:bCs/>
        </w:rPr>
        <w:t xml:space="preserve"> the habituation/dishabituation </w:t>
      </w:r>
      <w:r w:rsidR="00D27267">
        <w:rPr>
          <w:bCs/>
        </w:rPr>
        <w:t>paradigm</w:t>
      </w:r>
      <w:r w:rsidR="00DD56A7">
        <w:rPr>
          <w:bCs/>
        </w:rPr>
        <w:t xml:space="preserve"> </w:t>
      </w:r>
      <w:r w:rsidR="00DD56A7" w:rsidRPr="0097150E">
        <w:rPr>
          <w:bCs/>
        </w:rPr>
        <w:t xml:space="preserve">(Antell </w:t>
      </w:r>
      <w:r w:rsidR="007F3320">
        <w:rPr>
          <w:bCs/>
        </w:rPr>
        <w:t>&amp;</w:t>
      </w:r>
      <w:r w:rsidR="00F87D70">
        <w:rPr>
          <w:bCs/>
        </w:rPr>
        <w:t xml:space="preserve"> Keating</w:t>
      </w:r>
      <w:r w:rsidR="00DD56A7" w:rsidRPr="0097150E">
        <w:rPr>
          <w:bCs/>
        </w:rPr>
        <w:t xml:space="preserve"> 1983; Starkey </w:t>
      </w:r>
      <w:r w:rsidR="007F3320">
        <w:rPr>
          <w:bCs/>
        </w:rPr>
        <w:t xml:space="preserve">&amp; </w:t>
      </w:r>
      <w:r w:rsidR="00F87D70">
        <w:rPr>
          <w:bCs/>
        </w:rPr>
        <w:t>Cooper</w:t>
      </w:r>
      <w:r w:rsidR="00DD56A7" w:rsidRPr="0097150E">
        <w:rPr>
          <w:bCs/>
        </w:rPr>
        <w:t xml:space="preserve"> 1980)</w:t>
      </w:r>
      <w:r w:rsidR="00DD56A7">
        <w:rPr>
          <w:bCs/>
        </w:rPr>
        <w:t>.</w:t>
      </w:r>
      <w:r>
        <w:rPr>
          <w:bCs/>
        </w:rPr>
        <w:t xml:space="preserve"> </w:t>
      </w:r>
      <w:r w:rsidR="004F7EFB">
        <w:rPr>
          <w:bCs/>
        </w:rPr>
        <w:t>I</w:t>
      </w:r>
      <w:r w:rsidR="003C5301">
        <w:rPr>
          <w:bCs/>
        </w:rPr>
        <w:t>nfant</w:t>
      </w:r>
      <w:r w:rsidR="00F855A0">
        <w:rPr>
          <w:bCs/>
        </w:rPr>
        <w:t>s</w:t>
      </w:r>
      <w:r w:rsidR="003C5301">
        <w:rPr>
          <w:bCs/>
        </w:rPr>
        <w:t xml:space="preserve"> </w:t>
      </w:r>
      <w:r w:rsidR="004F7EFB">
        <w:rPr>
          <w:bCs/>
        </w:rPr>
        <w:t>were</w:t>
      </w:r>
      <w:r w:rsidR="003C5301">
        <w:rPr>
          <w:bCs/>
        </w:rPr>
        <w:t xml:space="preserve"> shown a series of displays with the same quantity of objects (e.g., </w:t>
      </w:r>
      <w:r w:rsidR="00173AA7">
        <w:rPr>
          <w:bCs/>
        </w:rPr>
        <w:t>“</w:t>
      </w:r>
      <w:r w:rsidR="003C5301">
        <w:rPr>
          <w:bCs/>
        </w:rPr>
        <w:t>smiley faces</w:t>
      </w:r>
      <w:r w:rsidR="00173AA7">
        <w:rPr>
          <w:bCs/>
        </w:rPr>
        <w:t>”</w:t>
      </w:r>
      <w:r w:rsidR="003C5301">
        <w:rPr>
          <w:bCs/>
        </w:rPr>
        <w:t>) that var</w:t>
      </w:r>
      <w:r w:rsidR="00B92D63">
        <w:rPr>
          <w:bCs/>
        </w:rPr>
        <w:t>i</w:t>
      </w:r>
      <w:r w:rsidR="007F3320">
        <w:rPr>
          <w:bCs/>
        </w:rPr>
        <w:t>ed</w:t>
      </w:r>
      <w:r w:rsidR="003C5301">
        <w:rPr>
          <w:bCs/>
        </w:rPr>
        <w:t xml:space="preserve"> in color, location, and size. After 4</w:t>
      </w:r>
      <w:r w:rsidR="007F3320">
        <w:rPr>
          <w:bCs/>
        </w:rPr>
        <w:t xml:space="preserve"> to </w:t>
      </w:r>
      <w:r w:rsidR="003C5301">
        <w:rPr>
          <w:bCs/>
        </w:rPr>
        <w:t xml:space="preserve">6 of these displays, there </w:t>
      </w:r>
      <w:r w:rsidR="007F3320">
        <w:rPr>
          <w:bCs/>
        </w:rPr>
        <w:t>was</w:t>
      </w:r>
      <w:r w:rsidR="003C5301">
        <w:rPr>
          <w:bCs/>
        </w:rPr>
        <w:t xml:space="preserve"> a </w:t>
      </w:r>
      <w:r w:rsidR="0097150E" w:rsidRPr="0097150E">
        <w:rPr>
          <w:bCs/>
        </w:rPr>
        <w:t>decrease in the</w:t>
      </w:r>
      <w:r w:rsidR="00232119">
        <w:rPr>
          <w:bCs/>
        </w:rPr>
        <w:t xml:space="preserve"> </w:t>
      </w:r>
      <w:r w:rsidR="0097150E" w:rsidRPr="0097150E">
        <w:rPr>
          <w:bCs/>
        </w:rPr>
        <w:t>looking time that infant</w:t>
      </w:r>
      <w:r w:rsidR="004F7EFB">
        <w:rPr>
          <w:bCs/>
        </w:rPr>
        <w:t>s</w:t>
      </w:r>
      <w:r w:rsidR="0097150E" w:rsidRPr="0097150E">
        <w:rPr>
          <w:bCs/>
        </w:rPr>
        <w:t xml:space="preserve"> devote</w:t>
      </w:r>
      <w:r w:rsidR="007F3320">
        <w:rPr>
          <w:bCs/>
        </w:rPr>
        <w:t>d</w:t>
      </w:r>
      <w:r w:rsidR="0097150E" w:rsidRPr="0097150E">
        <w:rPr>
          <w:bCs/>
        </w:rPr>
        <w:t xml:space="preserve"> to the stimulus. </w:t>
      </w:r>
      <w:r w:rsidR="004F7EFB">
        <w:rPr>
          <w:bCs/>
        </w:rPr>
        <w:t>I</w:t>
      </w:r>
      <w:r w:rsidR="009E2B89">
        <w:rPr>
          <w:bCs/>
        </w:rPr>
        <w:t xml:space="preserve">nfant </w:t>
      </w:r>
      <w:r w:rsidR="004F7EFB">
        <w:rPr>
          <w:bCs/>
        </w:rPr>
        <w:t xml:space="preserve">were </w:t>
      </w:r>
      <w:r w:rsidR="00396672">
        <w:rPr>
          <w:bCs/>
        </w:rPr>
        <w:t xml:space="preserve">then </w:t>
      </w:r>
      <w:r w:rsidR="0097150E" w:rsidRPr="0097150E">
        <w:rPr>
          <w:bCs/>
        </w:rPr>
        <w:t>presented with a stimulus</w:t>
      </w:r>
      <w:r w:rsidR="00DB3293">
        <w:rPr>
          <w:bCs/>
        </w:rPr>
        <w:t xml:space="preserve"> with a different number of objects</w:t>
      </w:r>
      <w:r w:rsidR="00396672">
        <w:rPr>
          <w:bCs/>
        </w:rPr>
        <w:t>,</w:t>
      </w:r>
      <w:r w:rsidR="00CB6547">
        <w:rPr>
          <w:bCs/>
        </w:rPr>
        <w:t xml:space="preserve"> </w:t>
      </w:r>
      <w:r w:rsidR="00FC12DB">
        <w:rPr>
          <w:bCs/>
        </w:rPr>
        <w:t xml:space="preserve">and </w:t>
      </w:r>
      <w:r w:rsidR="00DA57B6">
        <w:rPr>
          <w:bCs/>
        </w:rPr>
        <w:t xml:space="preserve">dishabituation (i.e., </w:t>
      </w:r>
      <w:r w:rsidR="003C5301">
        <w:rPr>
          <w:bCs/>
        </w:rPr>
        <w:t>recovery of looking time</w:t>
      </w:r>
      <w:r w:rsidR="00602A8C">
        <w:rPr>
          <w:bCs/>
        </w:rPr>
        <w:t xml:space="preserve">) </w:t>
      </w:r>
      <w:r w:rsidR="00794B5C">
        <w:rPr>
          <w:bCs/>
        </w:rPr>
        <w:t>indicate</w:t>
      </w:r>
      <w:r w:rsidR="007F3320">
        <w:rPr>
          <w:bCs/>
        </w:rPr>
        <w:t>d</w:t>
      </w:r>
      <w:r w:rsidR="0097150E" w:rsidRPr="0097150E">
        <w:rPr>
          <w:bCs/>
        </w:rPr>
        <w:t xml:space="preserve"> that </w:t>
      </w:r>
      <w:r w:rsidR="004F7EFB">
        <w:rPr>
          <w:bCs/>
        </w:rPr>
        <w:t>they</w:t>
      </w:r>
      <w:r w:rsidR="0097150E" w:rsidRPr="0097150E">
        <w:rPr>
          <w:bCs/>
        </w:rPr>
        <w:t xml:space="preserve"> c</w:t>
      </w:r>
      <w:r w:rsidR="007F3320">
        <w:rPr>
          <w:bCs/>
        </w:rPr>
        <w:t>ould</w:t>
      </w:r>
      <w:r w:rsidR="0097150E" w:rsidRPr="0097150E">
        <w:rPr>
          <w:bCs/>
        </w:rPr>
        <w:t xml:space="preserve"> </w:t>
      </w:r>
      <w:r w:rsidR="00814557">
        <w:rPr>
          <w:bCs/>
        </w:rPr>
        <w:t>recognize</w:t>
      </w:r>
      <w:r w:rsidR="0097150E" w:rsidRPr="0097150E">
        <w:rPr>
          <w:bCs/>
        </w:rPr>
        <w:t xml:space="preserve"> the difference </w:t>
      </w:r>
      <w:r w:rsidR="007C3947">
        <w:rPr>
          <w:bCs/>
        </w:rPr>
        <w:t>in quantity</w:t>
      </w:r>
      <w:r w:rsidR="0097150E" w:rsidRPr="0097150E">
        <w:rPr>
          <w:bCs/>
        </w:rPr>
        <w:t xml:space="preserve">.  </w:t>
      </w:r>
    </w:p>
    <w:p w14:paraId="1C7BA971" w14:textId="77777777" w:rsidR="0097150E" w:rsidRPr="0097150E" w:rsidRDefault="00794B5C" w:rsidP="004F7EFB">
      <w:pPr>
        <w:rPr>
          <w:bCs/>
        </w:rPr>
      </w:pPr>
      <w:r>
        <w:rPr>
          <w:bCs/>
        </w:rPr>
        <w:t xml:space="preserve">Findings from </w:t>
      </w:r>
      <w:r w:rsidR="0097150E" w:rsidRPr="0097150E">
        <w:rPr>
          <w:bCs/>
        </w:rPr>
        <w:t xml:space="preserve">habituation/dishabituation </w:t>
      </w:r>
      <w:r>
        <w:rPr>
          <w:bCs/>
        </w:rPr>
        <w:t>studies have provided</w:t>
      </w:r>
      <w:r w:rsidR="0097150E" w:rsidRPr="0097150E">
        <w:rPr>
          <w:bCs/>
        </w:rPr>
        <w:t xml:space="preserve"> strong converging evidence that infants </w:t>
      </w:r>
      <w:r>
        <w:rPr>
          <w:bCs/>
        </w:rPr>
        <w:t xml:space="preserve">can </w:t>
      </w:r>
      <w:r w:rsidR="0097150E" w:rsidRPr="0097150E">
        <w:rPr>
          <w:bCs/>
        </w:rPr>
        <w:t>perceive the difference between numerosities, although their discrimination is heavily dependent o</w:t>
      </w:r>
      <w:r w:rsidR="0071680A">
        <w:rPr>
          <w:bCs/>
        </w:rPr>
        <w:t>n</w:t>
      </w:r>
      <w:r w:rsidR="0097150E" w:rsidRPr="0097150E">
        <w:rPr>
          <w:bCs/>
        </w:rPr>
        <w:t xml:space="preserve"> the ratio between the presented quantities (see review by </w:t>
      </w:r>
      <w:r w:rsidR="00111C26">
        <w:t xml:space="preserve">Mou </w:t>
      </w:r>
      <w:r w:rsidR="007F3320">
        <w:t xml:space="preserve">&amp; </w:t>
      </w:r>
      <w:r w:rsidR="00111C26">
        <w:t>van Marle, 2014</w:t>
      </w:r>
      <w:r w:rsidR="0097150E" w:rsidRPr="0097150E">
        <w:rPr>
          <w:bCs/>
        </w:rPr>
        <w:t xml:space="preserve">). For example, 6-month-olds can discriminate </w:t>
      </w:r>
      <w:r w:rsidR="004F7EFB" w:rsidRPr="0097150E">
        <w:rPr>
          <w:bCs/>
        </w:rPr>
        <w:t xml:space="preserve">auditory </w:t>
      </w:r>
      <w:r w:rsidR="004F7EFB">
        <w:rPr>
          <w:bCs/>
        </w:rPr>
        <w:t xml:space="preserve">stimuli </w:t>
      </w:r>
      <w:r w:rsidR="004F7EFB" w:rsidRPr="0097150E">
        <w:rPr>
          <w:bCs/>
        </w:rPr>
        <w:t xml:space="preserve">(Lipton </w:t>
      </w:r>
      <w:r w:rsidR="004F7EFB">
        <w:rPr>
          <w:bCs/>
        </w:rPr>
        <w:t>&amp; Spelke</w:t>
      </w:r>
      <w:r w:rsidR="004F7EFB" w:rsidRPr="0097150E">
        <w:rPr>
          <w:bCs/>
        </w:rPr>
        <w:t xml:space="preserve"> 2003)</w:t>
      </w:r>
      <w:r w:rsidR="004F7EFB">
        <w:rPr>
          <w:bCs/>
        </w:rPr>
        <w:t xml:space="preserve"> as well as </w:t>
      </w:r>
      <w:r w:rsidR="000B1A8E">
        <w:rPr>
          <w:bCs/>
        </w:rPr>
        <w:t xml:space="preserve">visual </w:t>
      </w:r>
      <w:r w:rsidR="0097150E" w:rsidRPr="0097150E">
        <w:rPr>
          <w:bCs/>
        </w:rPr>
        <w:t>quantities differing in 1:2 ratios</w:t>
      </w:r>
      <w:r w:rsidR="00856593">
        <w:rPr>
          <w:bCs/>
        </w:rPr>
        <w:t xml:space="preserve"> (e.g., 4 vs. 2)</w:t>
      </w:r>
      <w:r w:rsidR="0097150E" w:rsidRPr="0097150E">
        <w:rPr>
          <w:bCs/>
        </w:rPr>
        <w:t xml:space="preserve"> but often fail</w:t>
      </w:r>
      <w:r w:rsidR="007F3320">
        <w:rPr>
          <w:bCs/>
        </w:rPr>
        <w:t xml:space="preserve"> to discriminate</w:t>
      </w:r>
      <w:r w:rsidR="0097150E" w:rsidRPr="0097150E">
        <w:rPr>
          <w:bCs/>
        </w:rPr>
        <w:t xml:space="preserve"> </w:t>
      </w:r>
      <w:r w:rsidR="007F3320">
        <w:rPr>
          <w:bCs/>
        </w:rPr>
        <w:t xml:space="preserve">quantities </w:t>
      </w:r>
      <w:r w:rsidR="000B1A8E">
        <w:rPr>
          <w:bCs/>
        </w:rPr>
        <w:t>with</w:t>
      </w:r>
      <w:r w:rsidR="0097150E" w:rsidRPr="0097150E">
        <w:rPr>
          <w:bCs/>
        </w:rPr>
        <w:t xml:space="preserve"> 2:3 ratios</w:t>
      </w:r>
      <w:r w:rsidR="00DE482B">
        <w:rPr>
          <w:bCs/>
        </w:rPr>
        <w:t xml:space="preserve"> (e.g., 4 vs. 3</w:t>
      </w:r>
      <w:r w:rsidR="0076584F">
        <w:rPr>
          <w:bCs/>
        </w:rPr>
        <w:t xml:space="preserve">; </w:t>
      </w:r>
      <w:r w:rsidR="0097150E" w:rsidRPr="0097150E">
        <w:rPr>
          <w:bCs/>
        </w:rPr>
        <w:t xml:space="preserve">Xu </w:t>
      </w:r>
      <w:r w:rsidR="007F3320">
        <w:rPr>
          <w:bCs/>
        </w:rPr>
        <w:t>&amp;</w:t>
      </w:r>
      <w:r w:rsidR="0097150E" w:rsidRPr="0097150E">
        <w:rPr>
          <w:bCs/>
        </w:rPr>
        <w:t xml:space="preserve"> Spelke 2000).  </w:t>
      </w:r>
    </w:p>
    <w:p w14:paraId="4F201C5B" w14:textId="77777777" w:rsidR="00F92415" w:rsidRDefault="0097150E" w:rsidP="008363CB">
      <w:pPr>
        <w:rPr>
          <w:bCs/>
        </w:rPr>
      </w:pPr>
      <w:r w:rsidRPr="00F7568E">
        <w:rPr>
          <w:bCs/>
        </w:rPr>
        <w:t>Event-related potentials (ERP) studies with infants have provided</w:t>
      </w:r>
      <w:r w:rsidR="00204148" w:rsidRPr="00F7568E">
        <w:rPr>
          <w:bCs/>
        </w:rPr>
        <w:t xml:space="preserve"> additional</w:t>
      </w:r>
      <w:r w:rsidRPr="00F7568E">
        <w:rPr>
          <w:bCs/>
        </w:rPr>
        <w:t xml:space="preserve"> supporting evidence for early basic nume</w:t>
      </w:r>
      <w:r w:rsidR="00F87D70">
        <w:rPr>
          <w:bCs/>
        </w:rPr>
        <w:t>rical cognition (Berger et al.</w:t>
      </w:r>
      <w:r w:rsidRPr="00F7568E">
        <w:rPr>
          <w:bCs/>
        </w:rPr>
        <w:t xml:space="preserve"> 2006; Berger 2011). </w:t>
      </w:r>
      <w:r w:rsidR="00BD740B" w:rsidRPr="00BD740B">
        <w:rPr>
          <w:lang w:bidi="ar-SA"/>
        </w:rPr>
        <w:t>ERPs</w:t>
      </w:r>
      <w:r w:rsidR="001A2DE9" w:rsidRPr="00CA3B06">
        <w:rPr>
          <w:lang w:bidi="ar-SA"/>
        </w:rPr>
        <w:t xml:space="preserve"> are small deflections in</w:t>
      </w:r>
      <w:r w:rsidR="00BD740B">
        <w:rPr>
          <w:lang w:bidi="ar-SA"/>
        </w:rPr>
        <w:t xml:space="preserve"> </w:t>
      </w:r>
      <w:r w:rsidR="001A2DE9" w:rsidRPr="00CA3B06">
        <w:rPr>
          <w:lang w:bidi="ar-SA"/>
        </w:rPr>
        <w:t>electroencephalogram (EEG) recordings elicited by an external event</w:t>
      </w:r>
      <w:r w:rsidR="00BD740B">
        <w:rPr>
          <w:lang w:bidi="ar-SA"/>
        </w:rPr>
        <w:t xml:space="preserve"> (Luck 2005)</w:t>
      </w:r>
      <w:r w:rsidR="00B10323">
        <w:rPr>
          <w:lang w:bidi="ar-SA"/>
        </w:rPr>
        <w:t xml:space="preserve">, which </w:t>
      </w:r>
      <w:r w:rsidR="001A2DE9" w:rsidRPr="00CA3B06">
        <w:rPr>
          <w:lang w:bidi="ar-SA"/>
        </w:rPr>
        <w:t xml:space="preserve">are </w:t>
      </w:r>
      <w:r w:rsidR="00B10323">
        <w:rPr>
          <w:lang w:bidi="ar-SA"/>
        </w:rPr>
        <w:t>derived</w:t>
      </w:r>
      <w:r w:rsidR="001A2DE9" w:rsidRPr="00CA3B06">
        <w:rPr>
          <w:lang w:bidi="ar-SA"/>
        </w:rPr>
        <w:t xml:space="preserve"> by averaging the EEG</w:t>
      </w:r>
      <w:r w:rsidR="00BD740B">
        <w:rPr>
          <w:lang w:bidi="ar-SA"/>
        </w:rPr>
        <w:t xml:space="preserve"> </w:t>
      </w:r>
      <w:r w:rsidR="001A2DE9" w:rsidRPr="00CA3B06">
        <w:rPr>
          <w:lang w:bidi="ar-SA"/>
        </w:rPr>
        <w:t xml:space="preserve">activity coinciding with </w:t>
      </w:r>
      <w:r w:rsidR="004B653A">
        <w:rPr>
          <w:lang w:bidi="ar-SA"/>
        </w:rPr>
        <w:t>a specific event</w:t>
      </w:r>
      <w:r w:rsidR="005C1952">
        <w:rPr>
          <w:lang w:bidi="ar-SA"/>
        </w:rPr>
        <w:t>,</w:t>
      </w:r>
      <w:r w:rsidR="004B653A">
        <w:rPr>
          <w:lang w:bidi="ar-SA"/>
        </w:rPr>
        <w:t xml:space="preserve"> such as the onset of a stimulus</w:t>
      </w:r>
      <w:r w:rsidR="001A2DE9" w:rsidRPr="00CA3B06">
        <w:rPr>
          <w:lang w:bidi="ar-SA"/>
        </w:rPr>
        <w:t>.</w:t>
      </w:r>
      <w:r w:rsidR="00BD740B" w:rsidRPr="00BD740B">
        <w:rPr>
          <w:lang w:bidi="ar-SA"/>
        </w:rPr>
        <w:t xml:space="preserve"> A</w:t>
      </w:r>
      <w:r w:rsidR="00F7568E" w:rsidRPr="00CA3B06">
        <w:rPr>
          <w:lang w:bidi="ar-SA"/>
        </w:rPr>
        <w:t xml:space="preserve">mplitude </w:t>
      </w:r>
      <w:r w:rsidR="00CA3B06" w:rsidRPr="00CA3B06">
        <w:rPr>
          <w:lang w:bidi="ar-SA"/>
        </w:rPr>
        <w:t>(</w:t>
      </w:r>
      <w:r w:rsidR="00CA3B06" w:rsidRPr="00CA3B06">
        <w:rPr>
          <w:lang w:bidi="ar-SA"/>
        </w:rPr>
        <w:sym w:font="Symbol" w:char="F06D"/>
      </w:r>
      <w:r w:rsidR="00CA3B06" w:rsidRPr="00CA3B06">
        <w:rPr>
          <w:lang w:bidi="ar-SA"/>
        </w:rPr>
        <w:t>V</w:t>
      </w:r>
      <w:r w:rsidR="00CA3B06">
        <w:rPr>
          <w:lang w:bidi="ar-SA"/>
        </w:rPr>
        <w:t xml:space="preserve">) </w:t>
      </w:r>
      <w:r w:rsidR="00F7568E" w:rsidRPr="00CA3B06">
        <w:rPr>
          <w:lang w:bidi="ar-SA"/>
        </w:rPr>
        <w:t>and latency</w:t>
      </w:r>
      <w:r w:rsidR="00BD740B">
        <w:rPr>
          <w:lang w:bidi="ar-SA"/>
        </w:rPr>
        <w:t xml:space="preserve"> </w:t>
      </w:r>
      <w:r w:rsidR="00F7568E" w:rsidRPr="00CA3B06">
        <w:rPr>
          <w:lang w:bidi="ar-SA"/>
        </w:rPr>
        <w:t xml:space="preserve">(ms) of </w:t>
      </w:r>
      <w:r w:rsidR="00BD740B">
        <w:rPr>
          <w:lang w:bidi="ar-SA"/>
        </w:rPr>
        <w:t>the</w:t>
      </w:r>
      <w:r w:rsidR="00F7568E" w:rsidRPr="00CA3B06">
        <w:rPr>
          <w:lang w:bidi="ar-SA"/>
        </w:rPr>
        <w:t xml:space="preserve"> components </w:t>
      </w:r>
      <w:r w:rsidR="00870AF4">
        <w:rPr>
          <w:lang w:bidi="ar-SA"/>
        </w:rPr>
        <w:t xml:space="preserve">of the ERP wave </w:t>
      </w:r>
      <w:r w:rsidR="00BD740B">
        <w:rPr>
          <w:lang w:bidi="ar-SA"/>
        </w:rPr>
        <w:t xml:space="preserve">form </w:t>
      </w:r>
      <w:r w:rsidR="00F7568E" w:rsidRPr="00CA3B06">
        <w:rPr>
          <w:lang w:bidi="ar-SA"/>
        </w:rPr>
        <w:t>vary as a function of task demands</w:t>
      </w:r>
      <w:r w:rsidR="00BD740B">
        <w:rPr>
          <w:lang w:bidi="ar-SA"/>
        </w:rPr>
        <w:t xml:space="preserve"> </w:t>
      </w:r>
      <w:r w:rsidR="00F7568E" w:rsidRPr="00CA3B06">
        <w:rPr>
          <w:lang w:bidi="ar-SA"/>
        </w:rPr>
        <w:t>and stimulus characteristics</w:t>
      </w:r>
      <w:r w:rsidR="00BD740B">
        <w:rPr>
          <w:lang w:bidi="ar-SA"/>
        </w:rPr>
        <w:t xml:space="preserve">. </w:t>
      </w:r>
      <w:r w:rsidR="00CA3B06">
        <w:rPr>
          <w:bCs/>
        </w:rPr>
        <w:t>T</w:t>
      </w:r>
      <w:r w:rsidRPr="0097150E">
        <w:rPr>
          <w:bCs/>
        </w:rPr>
        <w:t xml:space="preserve">he extant </w:t>
      </w:r>
      <w:r w:rsidR="00B10BD5">
        <w:rPr>
          <w:bCs/>
        </w:rPr>
        <w:t xml:space="preserve">ERP </w:t>
      </w:r>
      <w:r w:rsidRPr="0097150E">
        <w:rPr>
          <w:bCs/>
        </w:rPr>
        <w:t xml:space="preserve">literature using </w:t>
      </w:r>
      <w:r w:rsidR="0061645D">
        <w:rPr>
          <w:bCs/>
        </w:rPr>
        <w:lastRenderedPageBreak/>
        <w:t>the</w:t>
      </w:r>
      <w:r w:rsidRPr="0097150E">
        <w:rPr>
          <w:bCs/>
        </w:rPr>
        <w:t xml:space="preserve"> habituation/dishabituation paradigm </w:t>
      </w:r>
      <w:r w:rsidR="00ED4AE1">
        <w:rPr>
          <w:bCs/>
        </w:rPr>
        <w:t xml:space="preserve">to study infant numerosity </w:t>
      </w:r>
      <w:r w:rsidRPr="0097150E">
        <w:rPr>
          <w:bCs/>
        </w:rPr>
        <w:t xml:space="preserve">is </w:t>
      </w:r>
      <w:r w:rsidR="006E3670">
        <w:rPr>
          <w:bCs/>
        </w:rPr>
        <w:t>sparse</w:t>
      </w:r>
      <w:r w:rsidRPr="0097150E">
        <w:rPr>
          <w:bCs/>
        </w:rPr>
        <w:t xml:space="preserve"> and varies in the methods</w:t>
      </w:r>
      <w:r w:rsidR="0061645D">
        <w:rPr>
          <w:bCs/>
        </w:rPr>
        <w:t xml:space="preserve"> used</w:t>
      </w:r>
      <w:r w:rsidRPr="0097150E">
        <w:rPr>
          <w:bCs/>
        </w:rPr>
        <w:t xml:space="preserve"> and </w:t>
      </w:r>
      <w:r w:rsidR="0061645D">
        <w:rPr>
          <w:bCs/>
        </w:rPr>
        <w:t xml:space="preserve">the </w:t>
      </w:r>
      <w:r w:rsidRPr="0097150E">
        <w:rPr>
          <w:bCs/>
        </w:rPr>
        <w:t>findings</w:t>
      </w:r>
      <w:r w:rsidR="00AA17A1">
        <w:rPr>
          <w:bCs/>
        </w:rPr>
        <w:t xml:space="preserve"> reported</w:t>
      </w:r>
      <w:r w:rsidRPr="0097150E">
        <w:rPr>
          <w:bCs/>
        </w:rPr>
        <w:t xml:space="preserve">. </w:t>
      </w:r>
      <w:r w:rsidR="002E1500">
        <w:rPr>
          <w:bCs/>
        </w:rPr>
        <w:t xml:space="preserve">Although </w:t>
      </w:r>
      <w:r w:rsidRPr="0097150E">
        <w:rPr>
          <w:bCs/>
        </w:rPr>
        <w:t xml:space="preserve">Libertus and colleagues (Libertus </w:t>
      </w:r>
      <w:r w:rsidR="007F3320">
        <w:rPr>
          <w:bCs/>
        </w:rPr>
        <w:t>&amp;</w:t>
      </w:r>
      <w:r w:rsidR="001C742D">
        <w:rPr>
          <w:bCs/>
        </w:rPr>
        <w:t xml:space="preserve"> Brannon</w:t>
      </w:r>
      <w:r w:rsidRPr="0097150E">
        <w:rPr>
          <w:bCs/>
        </w:rPr>
        <w:t xml:space="preserve"> 2009</w:t>
      </w:r>
      <w:r w:rsidR="00F855A0">
        <w:rPr>
          <w:bCs/>
        </w:rPr>
        <w:t>,</w:t>
      </w:r>
      <w:r w:rsidRPr="0097150E">
        <w:rPr>
          <w:bCs/>
        </w:rPr>
        <w:t xml:space="preserve"> 2011) </w:t>
      </w:r>
      <w:r w:rsidR="002E1500">
        <w:rPr>
          <w:bCs/>
        </w:rPr>
        <w:t>did</w:t>
      </w:r>
      <w:r w:rsidR="00191DBD">
        <w:rPr>
          <w:bCs/>
        </w:rPr>
        <w:t xml:space="preserve"> not</w:t>
      </w:r>
      <w:r w:rsidRPr="0097150E">
        <w:rPr>
          <w:bCs/>
        </w:rPr>
        <w:t xml:space="preserve"> find an ERP signature for a numerosity change in 7-month-olds, Izard et al. (2009) found a middle central parietal </w:t>
      </w:r>
      <w:r w:rsidR="001A5E55">
        <w:rPr>
          <w:bCs/>
        </w:rPr>
        <w:t>(“P300-like</w:t>
      </w:r>
      <w:r w:rsidR="00503212">
        <w:rPr>
          <w:bCs/>
        </w:rPr>
        <w:t>”</w:t>
      </w:r>
      <w:r w:rsidR="001A5E55">
        <w:rPr>
          <w:bCs/>
        </w:rPr>
        <w:t xml:space="preserve">) </w:t>
      </w:r>
      <w:r w:rsidRPr="0097150E">
        <w:rPr>
          <w:bCs/>
        </w:rPr>
        <w:t xml:space="preserve">effect </w:t>
      </w:r>
      <w:r w:rsidR="006E3670">
        <w:rPr>
          <w:bCs/>
        </w:rPr>
        <w:t>at</w:t>
      </w:r>
      <w:r w:rsidRPr="0097150E">
        <w:rPr>
          <w:bCs/>
        </w:rPr>
        <w:t xml:space="preserve"> 3</w:t>
      </w:r>
      <w:r w:rsidR="006E3670">
        <w:rPr>
          <w:bCs/>
        </w:rPr>
        <w:t xml:space="preserve"> </w:t>
      </w:r>
      <w:r w:rsidRPr="0097150E">
        <w:rPr>
          <w:bCs/>
        </w:rPr>
        <w:t>month</w:t>
      </w:r>
      <w:r w:rsidR="00191DBD">
        <w:rPr>
          <w:bCs/>
        </w:rPr>
        <w:t>s</w:t>
      </w:r>
      <w:r w:rsidR="007F3320">
        <w:rPr>
          <w:bCs/>
        </w:rPr>
        <w:t xml:space="preserve"> of age</w:t>
      </w:r>
      <w:r w:rsidR="006A21FE">
        <w:rPr>
          <w:bCs/>
        </w:rPr>
        <w:t>, and</w:t>
      </w:r>
      <w:r w:rsidRPr="0097150E">
        <w:rPr>
          <w:bCs/>
        </w:rPr>
        <w:t xml:space="preserve"> Hyde </w:t>
      </w:r>
      <w:r w:rsidR="003C0510">
        <w:rPr>
          <w:bCs/>
        </w:rPr>
        <w:t>and</w:t>
      </w:r>
      <w:r w:rsidRPr="0097150E">
        <w:rPr>
          <w:bCs/>
        </w:rPr>
        <w:t xml:space="preserve"> Spelke (2011) reported </w:t>
      </w:r>
      <w:r w:rsidR="003C0510" w:rsidRPr="0097150E">
        <w:rPr>
          <w:bCs/>
        </w:rPr>
        <w:t>a posterior-parietal P400 effect</w:t>
      </w:r>
      <w:r w:rsidR="003C0510" w:rsidRPr="0097150E" w:rsidDel="003C0510">
        <w:rPr>
          <w:bCs/>
        </w:rPr>
        <w:t xml:space="preserve"> </w:t>
      </w:r>
      <w:r w:rsidR="003C0510">
        <w:rPr>
          <w:bCs/>
        </w:rPr>
        <w:t xml:space="preserve">for </w:t>
      </w:r>
      <w:r w:rsidRPr="0097150E">
        <w:rPr>
          <w:bCs/>
        </w:rPr>
        <w:t xml:space="preserve">changes </w:t>
      </w:r>
      <w:r w:rsidR="009C6DC4">
        <w:rPr>
          <w:bCs/>
        </w:rPr>
        <w:t>in</w:t>
      </w:r>
      <w:r w:rsidRPr="0097150E">
        <w:rPr>
          <w:bCs/>
        </w:rPr>
        <w:t xml:space="preserve"> small numerosities</w:t>
      </w:r>
      <w:r w:rsidR="00F92415">
        <w:rPr>
          <w:bCs/>
        </w:rPr>
        <w:t xml:space="preserve"> </w:t>
      </w:r>
      <w:r w:rsidR="00BF0B7B">
        <w:rPr>
          <w:bCs/>
        </w:rPr>
        <w:t xml:space="preserve">(1, 2, or 3) </w:t>
      </w:r>
      <w:r w:rsidR="00F92415">
        <w:rPr>
          <w:bCs/>
        </w:rPr>
        <w:t xml:space="preserve">at </w:t>
      </w:r>
      <w:r w:rsidR="008363CB">
        <w:rPr>
          <w:bCs/>
        </w:rPr>
        <w:t>6</w:t>
      </w:r>
      <w:r w:rsidR="007F3320">
        <w:rPr>
          <w:bCs/>
        </w:rPr>
        <w:t xml:space="preserve"> to </w:t>
      </w:r>
      <w:r w:rsidR="008363CB">
        <w:rPr>
          <w:bCs/>
        </w:rPr>
        <w:t xml:space="preserve">7.5 </w:t>
      </w:r>
      <w:r w:rsidR="00F92415">
        <w:rPr>
          <w:bCs/>
        </w:rPr>
        <w:t>months</w:t>
      </w:r>
      <w:r w:rsidR="007F3320">
        <w:rPr>
          <w:bCs/>
        </w:rPr>
        <w:t xml:space="preserve"> of age</w:t>
      </w:r>
      <w:r w:rsidRPr="0097150E">
        <w:rPr>
          <w:bCs/>
        </w:rPr>
        <w:t xml:space="preserve">. </w:t>
      </w:r>
    </w:p>
    <w:p w14:paraId="1DECB3C4" w14:textId="77777777" w:rsidR="005542F0" w:rsidRDefault="0097150E" w:rsidP="0097150E">
      <w:pPr>
        <w:rPr>
          <w:bCs/>
        </w:rPr>
      </w:pPr>
      <w:r w:rsidRPr="003F0D98">
        <w:rPr>
          <w:bCs/>
        </w:rPr>
        <w:t>In older children</w:t>
      </w:r>
      <w:r w:rsidRPr="0097150E">
        <w:rPr>
          <w:bCs/>
        </w:rPr>
        <w:t xml:space="preserve"> and adults, the</w:t>
      </w:r>
      <w:r w:rsidR="00510752">
        <w:rPr>
          <w:bCs/>
        </w:rPr>
        <w:t>se</w:t>
      </w:r>
      <w:r w:rsidR="00DA3679">
        <w:rPr>
          <w:bCs/>
        </w:rPr>
        <w:t xml:space="preserve"> middle central and posterior parietal </w:t>
      </w:r>
      <w:r w:rsidRPr="0097150E">
        <w:rPr>
          <w:bCs/>
        </w:rPr>
        <w:t xml:space="preserve">effects are clearly </w:t>
      </w:r>
      <w:r w:rsidR="00071921">
        <w:rPr>
          <w:bCs/>
        </w:rPr>
        <w:t>distinct</w:t>
      </w:r>
      <w:r w:rsidR="00DA3679">
        <w:rPr>
          <w:bCs/>
        </w:rPr>
        <w:t>. The middle</w:t>
      </w:r>
      <w:r w:rsidR="00D73284">
        <w:rPr>
          <w:bCs/>
        </w:rPr>
        <w:t>-</w:t>
      </w:r>
      <w:r w:rsidR="00DA3679">
        <w:rPr>
          <w:bCs/>
        </w:rPr>
        <w:t xml:space="preserve">central </w:t>
      </w:r>
      <w:r w:rsidR="0066448A">
        <w:rPr>
          <w:bCs/>
        </w:rPr>
        <w:t xml:space="preserve">parietal </w:t>
      </w:r>
      <w:r w:rsidR="00DA3679">
        <w:rPr>
          <w:bCs/>
        </w:rPr>
        <w:t xml:space="preserve">response </w:t>
      </w:r>
      <w:r w:rsidRPr="0097150E">
        <w:rPr>
          <w:bCs/>
        </w:rPr>
        <w:t xml:space="preserve">to a novel numerosity </w:t>
      </w:r>
      <w:r w:rsidR="00F53974">
        <w:rPr>
          <w:bCs/>
        </w:rPr>
        <w:t>(</w:t>
      </w:r>
      <w:r w:rsidRPr="0097150E">
        <w:rPr>
          <w:bCs/>
        </w:rPr>
        <w:t>i.e.</w:t>
      </w:r>
      <w:r w:rsidR="005C1952">
        <w:rPr>
          <w:bCs/>
        </w:rPr>
        <w:t>,</w:t>
      </w:r>
      <w:r w:rsidRPr="0097150E">
        <w:rPr>
          <w:bCs/>
        </w:rPr>
        <w:t xml:space="preserve"> </w:t>
      </w:r>
      <w:r w:rsidR="00DA3679">
        <w:rPr>
          <w:bCs/>
        </w:rPr>
        <w:t>during</w:t>
      </w:r>
      <w:r w:rsidRPr="0097150E">
        <w:rPr>
          <w:bCs/>
        </w:rPr>
        <w:t xml:space="preserve"> </w:t>
      </w:r>
      <w:r w:rsidR="00961B7C">
        <w:rPr>
          <w:bCs/>
        </w:rPr>
        <w:t>d</w:t>
      </w:r>
      <w:r w:rsidRPr="0097150E">
        <w:rPr>
          <w:bCs/>
        </w:rPr>
        <w:t>ishabituation</w:t>
      </w:r>
      <w:r w:rsidR="00F53974">
        <w:rPr>
          <w:bCs/>
        </w:rPr>
        <w:t>)</w:t>
      </w:r>
      <w:r w:rsidR="00793629">
        <w:rPr>
          <w:bCs/>
        </w:rPr>
        <w:t xml:space="preserve"> </w:t>
      </w:r>
      <w:r w:rsidR="00DA3679">
        <w:rPr>
          <w:bCs/>
        </w:rPr>
        <w:t>is</w:t>
      </w:r>
      <w:r w:rsidRPr="0097150E">
        <w:rPr>
          <w:bCs/>
        </w:rPr>
        <w:t xml:space="preserve"> reflected </w:t>
      </w:r>
      <w:r w:rsidR="009C4FBA">
        <w:rPr>
          <w:bCs/>
        </w:rPr>
        <w:t>primarily</w:t>
      </w:r>
      <w:r w:rsidR="009C4FBA" w:rsidRPr="0097150E">
        <w:rPr>
          <w:bCs/>
        </w:rPr>
        <w:t xml:space="preserve"> </w:t>
      </w:r>
      <w:r w:rsidRPr="0097150E">
        <w:rPr>
          <w:bCs/>
        </w:rPr>
        <w:t>in th</w:t>
      </w:r>
      <w:r w:rsidR="001C742D">
        <w:rPr>
          <w:bCs/>
        </w:rPr>
        <w:t>e P300 component (Rushby et al.</w:t>
      </w:r>
      <w:r w:rsidRPr="0097150E">
        <w:rPr>
          <w:bCs/>
        </w:rPr>
        <w:t xml:space="preserve"> 2005)</w:t>
      </w:r>
      <w:r w:rsidR="00BC1BDA">
        <w:rPr>
          <w:bCs/>
        </w:rPr>
        <w:t xml:space="preserve">, </w:t>
      </w:r>
      <w:r w:rsidR="00BC1BDA" w:rsidRPr="0097150E">
        <w:rPr>
          <w:bCs/>
        </w:rPr>
        <w:t xml:space="preserve">a strong positivity over </w:t>
      </w:r>
      <w:r w:rsidR="00D73284">
        <w:rPr>
          <w:bCs/>
        </w:rPr>
        <w:t xml:space="preserve">the </w:t>
      </w:r>
      <w:r w:rsidR="00BC1BDA" w:rsidRPr="0097150E">
        <w:rPr>
          <w:bCs/>
        </w:rPr>
        <w:t>parieto-occipital scalp regions</w:t>
      </w:r>
      <w:r w:rsidR="00BC1BDA" w:rsidRPr="0097150E" w:rsidDel="0020163E">
        <w:rPr>
          <w:bCs/>
        </w:rPr>
        <w:t xml:space="preserve"> </w:t>
      </w:r>
      <w:r w:rsidR="00BC1BDA" w:rsidRPr="0097150E">
        <w:rPr>
          <w:bCs/>
        </w:rPr>
        <w:t>at about 300-600 ms poststimulus</w:t>
      </w:r>
      <w:r w:rsidRPr="0097150E">
        <w:rPr>
          <w:bCs/>
        </w:rPr>
        <w:t xml:space="preserve">. The functional interpretation of the classic P300 is somewhat diverse, but </w:t>
      </w:r>
      <w:r w:rsidR="008D40E9">
        <w:rPr>
          <w:bCs/>
        </w:rPr>
        <w:t xml:space="preserve">it </w:t>
      </w:r>
      <w:r w:rsidRPr="0097150E">
        <w:rPr>
          <w:bCs/>
        </w:rPr>
        <w:t xml:space="preserve">is </w:t>
      </w:r>
      <w:r w:rsidR="008D0EFD">
        <w:rPr>
          <w:bCs/>
        </w:rPr>
        <w:t>generally characterized</w:t>
      </w:r>
      <w:r w:rsidRPr="0097150E">
        <w:rPr>
          <w:bCs/>
        </w:rPr>
        <w:t xml:space="preserve"> as an indicator of memory updating and stimulus categorization/discrimination </w:t>
      </w:r>
      <w:r w:rsidR="00514173">
        <w:rPr>
          <w:bCs/>
        </w:rPr>
        <w:t xml:space="preserve">in response to the appearance of a novel stimulus </w:t>
      </w:r>
      <w:r w:rsidRPr="0097150E">
        <w:rPr>
          <w:bCs/>
        </w:rPr>
        <w:t>(</w:t>
      </w:r>
      <w:r w:rsidR="001A3C02">
        <w:rPr>
          <w:bCs/>
        </w:rPr>
        <w:t xml:space="preserve">e.g., </w:t>
      </w:r>
      <w:r w:rsidR="00210A00" w:rsidRPr="0097150E">
        <w:rPr>
          <w:bCs/>
        </w:rPr>
        <w:t xml:space="preserve">Donchin </w:t>
      </w:r>
      <w:r w:rsidR="00D73284">
        <w:rPr>
          <w:bCs/>
        </w:rPr>
        <w:t>&amp;</w:t>
      </w:r>
      <w:r w:rsidR="00210A00">
        <w:rPr>
          <w:bCs/>
        </w:rPr>
        <w:t xml:space="preserve"> Coles</w:t>
      </w:r>
      <w:r w:rsidR="00210A00" w:rsidRPr="0097150E">
        <w:rPr>
          <w:bCs/>
        </w:rPr>
        <w:t xml:space="preserve"> 1988</w:t>
      </w:r>
      <w:r w:rsidRPr="0097150E">
        <w:rPr>
          <w:bCs/>
        </w:rPr>
        <w:t>). P300 amplitude is expected to be larger for the dishabituation stimulus, compared to the habituated one. Importantly, P3</w:t>
      </w:r>
      <w:r w:rsidR="003338AA">
        <w:rPr>
          <w:bCs/>
        </w:rPr>
        <w:t>00</w:t>
      </w:r>
      <w:r w:rsidRPr="0097150E">
        <w:rPr>
          <w:bCs/>
        </w:rPr>
        <w:t xml:space="preserve"> latency seems to reflect the duration of stimulus evaluation (Donchin </w:t>
      </w:r>
      <w:r w:rsidR="00D73284">
        <w:rPr>
          <w:bCs/>
        </w:rPr>
        <w:t>&amp;</w:t>
      </w:r>
      <w:r w:rsidR="007C3D5A">
        <w:rPr>
          <w:bCs/>
        </w:rPr>
        <w:t xml:space="preserve"> </w:t>
      </w:r>
      <w:r w:rsidR="00D94037">
        <w:rPr>
          <w:bCs/>
        </w:rPr>
        <w:t>Coles</w:t>
      </w:r>
      <w:r w:rsidRPr="0097150E">
        <w:rPr>
          <w:bCs/>
        </w:rPr>
        <w:t xml:space="preserve"> 1988), with shorter latencies associated with better cognitive abilities (Polich </w:t>
      </w:r>
      <w:r w:rsidR="00D73284">
        <w:rPr>
          <w:bCs/>
        </w:rPr>
        <w:t>&amp;</w:t>
      </w:r>
      <w:r w:rsidRPr="0097150E">
        <w:rPr>
          <w:bCs/>
        </w:rPr>
        <w:t xml:space="preserve"> Martin 1992). </w:t>
      </w:r>
    </w:p>
    <w:p w14:paraId="1CB91E7A" w14:textId="77777777" w:rsidR="0097150E" w:rsidRPr="0097150E" w:rsidRDefault="00D73284" w:rsidP="0097150E">
      <w:pPr>
        <w:rPr>
          <w:bCs/>
          <w:rtl/>
        </w:rPr>
      </w:pPr>
      <w:r>
        <w:rPr>
          <w:bCs/>
        </w:rPr>
        <w:t xml:space="preserve">In </w:t>
      </w:r>
      <w:r w:rsidR="005542F0">
        <w:rPr>
          <w:bCs/>
        </w:rPr>
        <w:t>contrast</w:t>
      </w:r>
      <w:r w:rsidR="001A033B">
        <w:rPr>
          <w:bCs/>
        </w:rPr>
        <w:t xml:space="preserve"> to the P300</w:t>
      </w:r>
      <w:r w:rsidR="004050B9">
        <w:rPr>
          <w:bCs/>
        </w:rPr>
        <w:t xml:space="preserve"> response to novelty</w:t>
      </w:r>
      <w:r w:rsidR="005542F0">
        <w:rPr>
          <w:bCs/>
        </w:rPr>
        <w:t xml:space="preserve">, </w:t>
      </w:r>
      <w:r w:rsidR="00BF6571">
        <w:rPr>
          <w:bCs/>
        </w:rPr>
        <w:t xml:space="preserve">a </w:t>
      </w:r>
      <w:r w:rsidR="00182E44">
        <w:rPr>
          <w:bCs/>
        </w:rPr>
        <w:t xml:space="preserve">negative deflection in </w:t>
      </w:r>
      <w:r w:rsidR="00BF6571">
        <w:rPr>
          <w:bCs/>
        </w:rPr>
        <w:t>response to</w:t>
      </w:r>
      <w:r w:rsidR="0097150E" w:rsidRPr="0097150E">
        <w:rPr>
          <w:bCs/>
        </w:rPr>
        <w:t xml:space="preserve"> </w:t>
      </w:r>
      <w:r w:rsidR="002264D6">
        <w:rPr>
          <w:bCs/>
        </w:rPr>
        <w:t xml:space="preserve">quantities of </w:t>
      </w:r>
      <w:r w:rsidR="0097150E" w:rsidRPr="0097150E">
        <w:rPr>
          <w:bCs/>
        </w:rPr>
        <w:t xml:space="preserve">nonsymbolic stimuli </w:t>
      </w:r>
      <w:r w:rsidR="00BD3D56">
        <w:rPr>
          <w:bCs/>
        </w:rPr>
        <w:t>(e.g.,</w:t>
      </w:r>
      <w:r w:rsidR="0097150E" w:rsidRPr="0097150E">
        <w:rPr>
          <w:bCs/>
        </w:rPr>
        <w:t xml:space="preserve"> dots</w:t>
      </w:r>
      <w:r w:rsidR="004352B8">
        <w:rPr>
          <w:bCs/>
        </w:rPr>
        <w:t>,</w:t>
      </w:r>
      <w:r w:rsidR="0097150E" w:rsidRPr="0097150E">
        <w:rPr>
          <w:bCs/>
        </w:rPr>
        <w:t xml:space="preserve"> smile</w:t>
      </w:r>
      <w:r w:rsidR="004954A5">
        <w:rPr>
          <w:bCs/>
        </w:rPr>
        <w:t>y face</w:t>
      </w:r>
      <w:r w:rsidR="0097150E" w:rsidRPr="0097150E">
        <w:rPr>
          <w:bCs/>
        </w:rPr>
        <w:t>s</w:t>
      </w:r>
      <w:r w:rsidR="00BD3D56">
        <w:rPr>
          <w:bCs/>
        </w:rPr>
        <w:t>)</w:t>
      </w:r>
      <w:r w:rsidR="0097150E" w:rsidRPr="0097150E">
        <w:rPr>
          <w:bCs/>
        </w:rPr>
        <w:t xml:space="preserve"> at </w:t>
      </w:r>
      <w:r w:rsidR="005542F0">
        <w:rPr>
          <w:bCs/>
        </w:rPr>
        <w:t xml:space="preserve">posterior </w:t>
      </w:r>
      <w:r w:rsidR="0097150E" w:rsidRPr="0097150E">
        <w:rPr>
          <w:bCs/>
        </w:rPr>
        <w:t xml:space="preserve">parietal scalp </w:t>
      </w:r>
      <w:r w:rsidR="002F351B">
        <w:rPr>
          <w:bCs/>
        </w:rPr>
        <w:t>electrodes</w:t>
      </w:r>
      <w:r w:rsidR="0097150E" w:rsidRPr="0097150E">
        <w:rPr>
          <w:bCs/>
        </w:rPr>
        <w:t xml:space="preserve"> </w:t>
      </w:r>
      <w:r w:rsidR="00893B2B">
        <w:rPr>
          <w:bCs/>
        </w:rPr>
        <w:t>(</w:t>
      </w:r>
      <w:r w:rsidR="002A73B1">
        <w:rPr>
          <w:bCs/>
        </w:rPr>
        <w:t xml:space="preserve">especially on the right side; </w:t>
      </w:r>
      <w:r w:rsidR="0097150E" w:rsidRPr="0097150E">
        <w:rPr>
          <w:bCs/>
        </w:rPr>
        <w:t>Hyde et al. 2010</w:t>
      </w:r>
      <w:r w:rsidR="00893B2B">
        <w:rPr>
          <w:bCs/>
        </w:rPr>
        <w:t>)</w:t>
      </w:r>
      <w:r w:rsidR="0097150E" w:rsidRPr="0097150E">
        <w:rPr>
          <w:bCs/>
        </w:rPr>
        <w:t xml:space="preserve"> is </w:t>
      </w:r>
      <w:r w:rsidR="0018294D">
        <w:rPr>
          <w:bCs/>
        </w:rPr>
        <w:t>believed</w:t>
      </w:r>
      <w:r w:rsidR="0097150E" w:rsidRPr="0097150E">
        <w:rPr>
          <w:bCs/>
        </w:rPr>
        <w:t xml:space="preserve"> to </w:t>
      </w:r>
      <w:r w:rsidR="002264D6">
        <w:rPr>
          <w:bCs/>
        </w:rPr>
        <w:t>specifically</w:t>
      </w:r>
      <w:r w:rsidR="002264D6" w:rsidRPr="0097150E" w:rsidDel="00FA0F71">
        <w:rPr>
          <w:bCs/>
        </w:rPr>
        <w:t xml:space="preserve"> </w:t>
      </w:r>
      <w:r w:rsidR="00FA0F71">
        <w:rPr>
          <w:bCs/>
        </w:rPr>
        <w:t xml:space="preserve">reflect </w:t>
      </w:r>
      <w:r w:rsidR="00FE6549">
        <w:rPr>
          <w:bCs/>
        </w:rPr>
        <w:t>magnitude comparison</w:t>
      </w:r>
      <w:r w:rsidR="0097150E" w:rsidRPr="0097150E">
        <w:rPr>
          <w:bCs/>
        </w:rPr>
        <w:t xml:space="preserve"> processing </w:t>
      </w:r>
      <w:r w:rsidR="009A2258">
        <w:rPr>
          <w:bCs/>
        </w:rPr>
        <w:t xml:space="preserve">in the </w:t>
      </w:r>
      <w:r w:rsidR="00D54EBB">
        <w:rPr>
          <w:bCs/>
        </w:rPr>
        <w:t>IPS</w:t>
      </w:r>
      <w:r w:rsidR="009A2258">
        <w:rPr>
          <w:bCs/>
        </w:rPr>
        <w:t xml:space="preserve"> </w:t>
      </w:r>
      <w:r w:rsidR="0097150E" w:rsidRPr="0097150E">
        <w:rPr>
          <w:bCs/>
        </w:rPr>
        <w:t xml:space="preserve">(Cantlon et al. 2006). We expected </w:t>
      </w:r>
      <w:r w:rsidR="00650EC0">
        <w:rPr>
          <w:bCs/>
        </w:rPr>
        <w:t>the</w:t>
      </w:r>
      <w:r w:rsidR="0097150E" w:rsidRPr="0097150E">
        <w:rPr>
          <w:bCs/>
        </w:rPr>
        <w:t xml:space="preserve"> timing </w:t>
      </w:r>
      <w:r w:rsidR="00650EC0">
        <w:rPr>
          <w:bCs/>
        </w:rPr>
        <w:t>of this re</w:t>
      </w:r>
      <w:r w:rsidR="00182E44">
        <w:rPr>
          <w:bCs/>
        </w:rPr>
        <w:t>s</w:t>
      </w:r>
      <w:r w:rsidR="00650EC0">
        <w:rPr>
          <w:bCs/>
        </w:rPr>
        <w:t xml:space="preserve">ponse </w:t>
      </w:r>
      <w:r w:rsidR="0097150E" w:rsidRPr="0097150E">
        <w:rPr>
          <w:bCs/>
        </w:rPr>
        <w:t xml:space="preserve">to be similar to the P2p </w:t>
      </w:r>
      <w:r w:rsidR="000424FB">
        <w:rPr>
          <w:bCs/>
        </w:rPr>
        <w:t>d</w:t>
      </w:r>
      <w:r w:rsidR="0097150E" w:rsidRPr="0097150E">
        <w:rPr>
          <w:bCs/>
        </w:rPr>
        <w:t xml:space="preserve">istance </w:t>
      </w:r>
      <w:r w:rsidR="000424FB">
        <w:rPr>
          <w:bCs/>
        </w:rPr>
        <w:t>e</w:t>
      </w:r>
      <w:r w:rsidR="0097150E" w:rsidRPr="0097150E">
        <w:rPr>
          <w:bCs/>
        </w:rPr>
        <w:t>ffect</w:t>
      </w:r>
      <w:r w:rsidR="00D84FB8">
        <w:rPr>
          <w:bCs/>
        </w:rPr>
        <w:t xml:space="preserve"> seen in children and adults</w:t>
      </w:r>
      <w:r w:rsidR="0097150E" w:rsidRPr="0097150E">
        <w:rPr>
          <w:bCs/>
        </w:rPr>
        <w:t xml:space="preserve">, </w:t>
      </w:r>
      <w:r w:rsidR="00F87AF5">
        <w:rPr>
          <w:bCs/>
        </w:rPr>
        <w:t>that is</w:t>
      </w:r>
      <w:r w:rsidR="0097150E" w:rsidRPr="0097150E">
        <w:rPr>
          <w:bCs/>
        </w:rPr>
        <w:t xml:space="preserve">, </w:t>
      </w:r>
      <w:r>
        <w:rPr>
          <w:bCs/>
        </w:rPr>
        <w:t xml:space="preserve">to occur </w:t>
      </w:r>
      <w:r w:rsidR="0097150E" w:rsidRPr="0097150E">
        <w:rPr>
          <w:bCs/>
        </w:rPr>
        <w:t>about 200 ms after stimulus presentation (Ben-Shalom</w:t>
      </w:r>
      <w:r w:rsidR="007C3D5A">
        <w:rPr>
          <w:bCs/>
        </w:rPr>
        <w:t xml:space="preserve"> et al.</w:t>
      </w:r>
      <w:r w:rsidR="0097150E" w:rsidRPr="0097150E">
        <w:rPr>
          <w:bCs/>
        </w:rPr>
        <w:t xml:space="preserve"> 201</w:t>
      </w:r>
      <w:r w:rsidR="002D175D">
        <w:rPr>
          <w:bCs/>
        </w:rPr>
        <w:t>2</w:t>
      </w:r>
      <w:r w:rsidR="0097150E" w:rsidRPr="0097150E">
        <w:rPr>
          <w:bCs/>
        </w:rPr>
        <w:t xml:space="preserve">; Temple </w:t>
      </w:r>
      <w:r>
        <w:rPr>
          <w:bCs/>
        </w:rPr>
        <w:t>&amp;</w:t>
      </w:r>
      <w:r w:rsidR="0097150E" w:rsidRPr="0097150E">
        <w:rPr>
          <w:bCs/>
        </w:rPr>
        <w:t xml:space="preserve"> Posner 1998). </w:t>
      </w:r>
      <w:r w:rsidR="00F33830">
        <w:rPr>
          <w:bCs/>
        </w:rPr>
        <w:t>This</w:t>
      </w:r>
      <w:r w:rsidR="0097150E" w:rsidRPr="0097150E">
        <w:rPr>
          <w:bCs/>
        </w:rPr>
        <w:t xml:space="preserve"> </w:t>
      </w:r>
      <w:r w:rsidR="009757FD">
        <w:rPr>
          <w:bCs/>
        </w:rPr>
        <w:t xml:space="preserve">posterior </w:t>
      </w:r>
      <w:r w:rsidR="0097150E" w:rsidRPr="0097150E">
        <w:rPr>
          <w:bCs/>
        </w:rPr>
        <w:t xml:space="preserve">parietal </w:t>
      </w:r>
      <w:r w:rsidR="0097150E" w:rsidRPr="0097150E">
        <w:rPr>
          <w:bCs/>
        </w:rPr>
        <w:lastRenderedPageBreak/>
        <w:t xml:space="preserve">effect has been demonstrated </w:t>
      </w:r>
      <w:r w:rsidR="00147D93">
        <w:rPr>
          <w:bCs/>
        </w:rPr>
        <w:t xml:space="preserve">during magnitude comparison </w:t>
      </w:r>
      <w:r w:rsidR="0097150E" w:rsidRPr="0097150E">
        <w:rPr>
          <w:bCs/>
        </w:rPr>
        <w:t>in infants in the study by Hyde</w:t>
      </w:r>
      <w:r w:rsidR="00E62449">
        <w:rPr>
          <w:bCs/>
        </w:rPr>
        <w:t xml:space="preserve"> and</w:t>
      </w:r>
      <w:r w:rsidR="0097150E" w:rsidRPr="0097150E">
        <w:rPr>
          <w:bCs/>
        </w:rPr>
        <w:t xml:space="preserve"> Spelke (2011). </w:t>
      </w:r>
      <w:r w:rsidR="00DB5208">
        <w:rPr>
          <w:bCs/>
        </w:rPr>
        <w:t>Using</w:t>
      </w:r>
      <w:r w:rsidR="0097150E" w:rsidRPr="0097150E">
        <w:rPr>
          <w:bCs/>
        </w:rPr>
        <w:t xml:space="preserve"> a different paradigm </w:t>
      </w:r>
      <w:r w:rsidR="00CE6C48">
        <w:rPr>
          <w:bCs/>
        </w:rPr>
        <w:t>to examine</w:t>
      </w:r>
      <w:r w:rsidR="0097150E" w:rsidRPr="0097150E">
        <w:rPr>
          <w:bCs/>
        </w:rPr>
        <w:t xml:space="preserve"> differentiation between quantities</w:t>
      </w:r>
      <w:r w:rsidR="004C6C02">
        <w:rPr>
          <w:bCs/>
        </w:rPr>
        <w:t xml:space="preserve"> in infants</w:t>
      </w:r>
      <w:r w:rsidR="00CE6C48">
        <w:rPr>
          <w:bCs/>
        </w:rPr>
        <w:t>, Berger (2011)</w:t>
      </w:r>
      <w:r w:rsidR="0097150E" w:rsidRPr="0097150E">
        <w:rPr>
          <w:bCs/>
        </w:rPr>
        <w:t xml:space="preserve"> </w:t>
      </w:r>
      <w:r w:rsidR="00DB5208">
        <w:rPr>
          <w:bCs/>
        </w:rPr>
        <w:t xml:space="preserve">also </w:t>
      </w:r>
      <w:r w:rsidR="00CE6C48">
        <w:rPr>
          <w:bCs/>
        </w:rPr>
        <w:t xml:space="preserve">found </w:t>
      </w:r>
      <w:r w:rsidR="008B54F8" w:rsidRPr="002D175D">
        <w:rPr>
          <w:bCs/>
        </w:rPr>
        <w:t>a</w:t>
      </w:r>
      <w:r w:rsidR="00CE6C48" w:rsidRPr="002D175D">
        <w:rPr>
          <w:bCs/>
        </w:rPr>
        <w:t xml:space="preserve"> </w:t>
      </w:r>
      <w:r w:rsidR="00F33830" w:rsidRPr="002D175D">
        <w:rPr>
          <w:bCs/>
        </w:rPr>
        <w:t>negative deflection</w:t>
      </w:r>
      <w:r w:rsidR="00CE6C48" w:rsidRPr="002D175D">
        <w:rPr>
          <w:bCs/>
        </w:rPr>
        <w:t xml:space="preserve"> </w:t>
      </w:r>
      <w:r w:rsidR="0097150E" w:rsidRPr="002D175D">
        <w:rPr>
          <w:bCs/>
        </w:rPr>
        <w:t>over</w:t>
      </w:r>
      <w:r w:rsidR="0097150E" w:rsidRPr="0097150E">
        <w:rPr>
          <w:bCs/>
        </w:rPr>
        <w:t xml:space="preserve"> the </w:t>
      </w:r>
      <w:r w:rsidR="0097150E" w:rsidRPr="002D175D">
        <w:rPr>
          <w:bCs/>
        </w:rPr>
        <w:t xml:space="preserve">right </w:t>
      </w:r>
      <w:r w:rsidR="002D175D" w:rsidRPr="002D175D">
        <w:rPr>
          <w:bCs/>
        </w:rPr>
        <w:t>posterior</w:t>
      </w:r>
      <w:r w:rsidR="00DC02FC">
        <w:rPr>
          <w:bCs/>
        </w:rPr>
        <w:t xml:space="preserve"> </w:t>
      </w:r>
      <w:r w:rsidR="0097150E" w:rsidRPr="0097150E">
        <w:rPr>
          <w:bCs/>
        </w:rPr>
        <w:t>parietal region at around 200</w:t>
      </w:r>
      <w:r>
        <w:rPr>
          <w:bCs/>
        </w:rPr>
        <w:t>-</w:t>
      </w:r>
      <w:r w:rsidR="0097150E" w:rsidRPr="0097150E">
        <w:rPr>
          <w:bCs/>
        </w:rPr>
        <w:t>400</w:t>
      </w:r>
      <w:r>
        <w:rPr>
          <w:bCs/>
        </w:rPr>
        <w:t xml:space="preserve"> </w:t>
      </w:r>
      <w:r w:rsidR="0097150E" w:rsidRPr="0097150E">
        <w:rPr>
          <w:bCs/>
        </w:rPr>
        <w:t>ms poststimulus onset.</w:t>
      </w:r>
    </w:p>
    <w:p w14:paraId="04D2F19C" w14:textId="77777777" w:rsidR="0097150E" w:rsidRPr="0097150E" w:rsidRDefault="00C1368C" w:rsidP="0097150E">
      <w:r>
        <w:t>I</w:t>
      </w:r>
      <w:r w:rsidR="0097150E" w:rsidRPr="0097150E">
        <w:t>n this study, we used a numerosity habituation-dishabituation paradigm to determine whether prenatal alcohol exposure alter</w:t>
      </w:r>
      <w:r w:rsidR="00F92415">
        <w:t>s</w:t>
      </w:r>
      <w:r w:rsidR="0097150E" w:rsidRPr="0097150E">
        <w:t xml:space="preserve"> ERP response patterns that have been linked to processing numerical quantities in </w:t>
      </w:r>
      <w:r w:rsidR="0032379B" w:rsidRPr="0032379B">
        <w:t>typically</w:t>
      </w:r>
      <w:r w:rsidR="00F92415" w:rsidRPr="0032379B">
        <w:t xml:space="preserve"> developing</w:t>
      </w:r>
      <w:r w:rsidR="00F92415">
        <w:t xml:space="preserve"> </w:t>
      </w:r>
      <w:r w:rsidR="004B0F35">
        <w:t>individuals</w:t>
      </w:r>
      <w:r w:rsidR="0097150E" w:rsidRPr="0097150E">
        <w:t xml:space="preserve"> and whether these </w:t>
      </w:r>
      <w:r w:rsidR="00F92415">
        <w:t xml:space="preserve">alcohol-related numerical </w:t>
      </w:r>
      <w:r w:rsidR="0097150E" w:rsidRPr="0097150E">
        <w:t>deficits can</w:t>
      </w:r>
      <w:r w:rsidR="00F92415">
        <w:t xml:space="preserve"> </w:t>
      </w:r>
      <w:r w:rsidR="0097150E" w:rsidRPr="0097150E">
        <w:t xml:space="preserve">be detected </w:t>
      </w:r>
      <w:r w:rsidR="00D73284">
        <w:t>as early as</w:t>
      </w:r>
      <w:r w:rsidR="0097150E" w:rsidRPr="0097150E">
        <w:t xml:space="preserve"> infancy. </w:t>
      </w:r>
      <w:r w:rsidR="0087466C">
        <w:t xml:space="preserve">Two hypotheses were derived from </w:t>
      </w:r>
      <w:r w:rsidR="0097150E" w:rsidRPr="0097150E">
        <w:t>the literature reviewed above</w:t>
      </w:r>
      <w:r w:rsidR="00AC0933">
        <w:t xml:space="preserve">: (1) </w:t>
      </w:r>
      <w:r w:rsidR="00843231">
        <w:t>a</w:t>
      </w:r>
      <w:r w:rsidR="00F92415">
        <w:t>lcohol</w:t>
      </w:r>
      <w:r w:rsidR="005325EE">
        <w:t>-</w:t>
      </w:r>
      <w:r w:rsidR="0097150E" w:rsidRPr="0097150E">
        <w:t xml:space="preserve">exposed and </w:t>
      </w:r>
      <w:r w:rsidR="003F0D98">
        <w:t>control</w:t>
      </w:r>
      <w:r w:rsidR="0097150E" w:rsidRPr="003F0D98">
        <w:t xml:space="preserve"> infants</w:t>
      </w:r>
      <w:r w:rsidR="0097150E" w:rsidRPr="0097150E">
        <w:t xml:space="preserve"> </w:t>
      </w:r>
      <w:r w:rsidR="00AC0933">
        <w:t xml:space="preserve">would differ </w:t>
      </w:r>
      <w:r w:rsidR="0097150E" w:rsidRPr="0097150E">
        <w:t xml:space="preserve">in the dishabituation response </w:t>
      </w:r>
      <w:r w:rsidR="009259D2">
        <w:t xml:space="preserve">(i.e., </w:t>
      </w:r>
      <w:r w:rsidR="0097150E" w:rsidRPr="0097150E">
        <w:t>detection of a novel numerosity</w:t>
      </w:r>
      <w:r w:rsidR="009259D2">
        <w:t>)</w:t>
      </w:r>
      <w:r w:rsidR="002C7D68">
        <w:t xml:space="preserve"> </w:t>
      </w:r>
      <w:r w:rsidR="0097150E" w:rsidRPr="0097150E">
        <w:t>in the P300 component</w:t>
      </w:r>
      <w:r w:rsidR="00AC0933">
        <w:t xml:space="preserve"> and (2) </w:t>
      </w:r>
      <w:r w:rsidR="00D73284">
        <w:t>alcohol-</w:t>
      </w:r>
      <w:r w:rsidR="00843231">
        <w:t>e</w:t>
      </w:r>
      <w:r w:rsidR="00AC0933">
        <w:t xml:space="preserve">xposed and </w:t>
      </w:r>
      <w:r w:rsidR="00636B4B">
        <w:t>control</w:t>
      </w:r>
      <w:r w:rsidR="00AC0933">
        <w:t xml:space="preserve"> infants would differ in </w:t>
      </w:r>
      <w:r w:rsidR="0097150E" w:rsidRPr="0097150E">
        <w:t xml:space="preserve">brain sensitivity to </w:t>
      </w:r>
      <w:r w:rsidR="00811C42">
        <w:t>comparison</w:t>
      </w:r>
      <w:r w:rsidR="00540940">
        <w:t>s</w:t>
      </w:r>
      <w:r w:rsidR="00811C42">
        <w:t xml:space="preserve"> </w:t>
      </w:r>
      <w:r w:rsidR="0097150E" w:rsidRPr="0097150E">
        <w:t>between quantities</w:t>
      </w:r>
      <w:r w:rsidR="00811C42" w:rsidRPr="00811C42">
        <w:t xml:space="preserve"> </w:t>
      </w:r>
      <w:r w:rsidR="00811C42">
        <w:t xml:space="preserve">differing by larger </w:t>
      </w:r>
      <w:r w:rsidR="00811C42" w:rsidRPr="0097150E">
        <w:t>ratio</w:t>
      </w:r>
      <w:r w:rsidR="00811C42">
        <w:t>s</w:t>
      </w:r>
      <w:r w:rsidR="00811C42" w:rsidRPr="0097150E">
        <w:t xml:space="preserve"> </w:t>
      </w:r>
      <w:r w:rsidR="00811C42">
        <w:t>(</w:t>
      </w:r>
      <w:r w:rsidR="007044AA">
        <w:t xml:space="preserve">i.e., </w:t>
      </w:r>
      <w:r w:rsidR="00811C42">
        <w:t>&gt; 2)</w:t>
      </w:r>
      <w:r w:rsidR="0097150E" w:rsidRPr="0097150E">
        <w:t xml:space="preserve"> at right </w:t>
      </w:r>
      <w:r w:rsidR="005325EE">
        <w:t xml:space="preserve">posterior </w:t>
      </w:r>
      <w:r w:rsidR="0097150E" w:rsidRPr="0097150E">
        <w:t>parietal scalp areas within the 200-400</w:t>
      </w:r>
      <w:r w:rsidR="00D73284">
        <w:t xml:space="preserve"> </w:t>
      </w:r>
      <w:r w:rsidR="0097150E" w:rsidRPr="0097150E">
        <w:t>ms time</w:t>
      </w:r>
      <w:r w:rsidR="00811C42">
        <w:t xml:space="preserve"> </w:t>
      </w:r>
      <w:r w:rsidR="0097150E" w:rsidRPr="0097150E">
        <w:t>window.</w:t>
      </w:r>
    </w:p>
    <w:p w14:paraId="2B8BA57F" w14:textId="77777777" w:rsidR="00D65B2E" w:rsidRDefault="005525D6" w:rsidP="00EB7DFF">
      <w:pPr>
        <w:pStyle w:val="Heading1"/>
      </w:pPr>
      <w:r w:rsidRPr="0026445A">
        <w:t>M</w:t>
      </w:r>
      <w:r w:rsidRPr="00E53BBF">
        <w:t>aterials</w:t>
      </w:r>
      <w:r w:rsidRPr="005525D6">
        <w:t xml:space="preserve"> and </w:t>
      </w:r>
      <w:r w:rsidR="00D65B2E" w:rsidRPr="00FA0C18">
        <w:t>Method</w:t>
      </w:r>
      <w:r>
        <w:t>s</w:t>
      </w:r>
    </w:p>
    <w:p w14:paraId="2758B8FA" w14:textId="77777777" w:rsidR="00D65B2E" w:rsidRPr="00F96A96" w:rsidRDefault="00D65B2E" w:rsidP="00B73D26">
      <w:pPr>
        <w:pStyle w:val="Heading2"/>
      </w:pPr>
      <w:r w:rsidRPr="00F96A96">
        <w:t>Participants</w:t>
      </w:r>
    </w:p>
    <w:p w14:paraId="11BD1F5F" w14:textId="77777777" w:rsidR="00D65B2E" w:rsidRDefault="00D65B2E" w:rsidP="00B73D26">
      <w:r>
        <w:t>This study was conducted in Cape Town, South Africa, where t</w:t>
      </w:r>
      <w:r w:rsidRPr="00671059">
        <w:t xml:space="preserve">he </w:t>
      </w:r>
      <w:r>
        <w:t>prevalence</w:t>
      </w:r>
      <w:r w:rsidRPr="00671059">
        <w:t xml:space="preserve"> of </w:t>
      </w:r>
      <w:r w:rsidRPr="00D47D3F">
        <w:t>FASD in the Cape Coloured (mixed ancestry) community</w:t>
      </w:r>
      <w:r w:rsidRPr="00D47D3F">
        <w:fldChar w:fldCharType="begin">
          <w:fldData xml:space="preserve">PEVuZE5vdGU+PENpdGU+PEF1dGhvcj5NYXk8L0F1dGhvcj48WWVhcj4yMDEzPC9ZZWFyPjxSZWNO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</w:fldData>
        </w:fldChar>
      </w:r>
      <w:r w:rsidRPr="00D47D3F">
        <w:instrText xml:space="preserve"> ADDIN EN.CITE </w:instrText>
      </w:r>
      <w:r w:rsidRPr="00D47D3F">
        <w:fldChar w:fldCharType="begin">
          <w:fldData xml:space="preserve">PEVuZE5vdGU+PENpdGU+PEF1dGhvcj5NYXk8L0F1dGhvcj48WWVhcj4yMDEzPC9ZZWFyPjxSZWNO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</w:fldData>
        </w:fldChar>
      </w:r>
      <w:r w:rsidRPr="00D47D3F">
        <w:instrText xml:space="preserve"> ADDIN EN.CITE.DATA </w:instrText>
      </w:r>
      <w:r w:rsidRPr="00D47D3F">
        <w:fldChar w:fldCharType="end"/>
      </w:r>
      <w:r w:rsidRPr="00D47D3F">
        <w:fldChar w:fldCharType="end"/>
      </w:r>
      <w:r>
        <w:t xml:space="preserve"> </w:t>
      </w:r>
      <w:r w:rsidRPr="00D47D3F">
        <w:t>is among the highest in the world</w:t>
      </w:r>
      <w:r>
        <w:t xml:space="preserve"> (</w:t>
      </w:r>
      <w:r w:rsidRPr="00D47D3F">
        <w:t>13.6-20.9%</w:t>
      </w:r>
      <w:r w:rsidR="00447971">
        <w:t>)</w:t>
      </w:r>
      <w:r>
        <w:t xml:space="preserve"> and where the incidence of fetal alcohol syndrome (FAS)</w:t>
      </w:r>
      <w:r w:rsidRPr="00671059">
        <w:t xml:space="preserve"> has been estimated to be 18 to 141 times greater than in the </w:t>
      </w:r>
      <w:r>
        <w:t>U.S. (</w:t>
      </w:r>
      <w:r w:rsidR="00447971" w:rsidRPr="00447971">
        <w:t>May et al. 2013</w:t>
      </w:r>
      <w:r>
        <w:t xml:space="preserve">). </w:t>
      </w:r>
      <w:r w:rsidRPr="00671059">
        <w:t xml:space="preserve">This population, composed of descendants of white European settlers, Malaysian slaves, Khoi-San aboriginals, and black Africans, has historically comprised the majority of workers in the wine-producing region of the Western Cape. The prevalence of FAS in this community is a consequence of very heavy maternal </w:t>
      </w:r>
      <w:r w:rsidRPr="00671059">
        <w:lastRenderedPageBreak/>
        <w:t>drinking during pregnancy (</w:t>
      </w:r>
      <w:r>
        <w:t xml:space="preserve">Croxford </w:t>
      </w:r>
      <w:r w:rsidR="00621D70">
        <w:t>&amp;</w:t>
      </w:r>
      <w:r>
        <w:t xml:space="preserve"> Viljoen 1999)</w:t>
      </w:r>
      <w:r w:rsidRPr="00671059">
        <w:t>, which</w:t>
      </w:r>
      <w:r>
        <w:t>, in turn,</w:t>
      </w:r>
      <w:r w:rsidRPr="00671059">
        <w:t xml:space="preserve"> is due</w:t>
      </w:r>
      <w:r>
        <w:t xml:space="preserve"> in part</w:t>
      </w:r>
      <w:r w:rsidRPr="00671059">
        <w:t xml:space="preserve"> to poor psychosocial circumstances and the traditional </w:t>
      </w:r>
      <w:r w:rsidRPr="00480229">
        <w:rPr>
          <w:i/>
        </w:rPr>
        <w:t>dop</w:t>
      </w:r>
      <w:r w:rsidRPr="00671059">
        <w:t xml:space="preserve"> system, </w:t>
      </w:r>
      <w:r>
        <w:t xml:space="preserve">whereby </w:t>
      </w:r>
      <w:r w:rsidRPr="00671059">
        <w:t xml:space="preserve">farm laborers </w:t>
      </w:r>
      <w:r>
        <w:t xml:space="preserve">were paid, in part, with wine. </w:t>
      </w:r>
      <w:r w:rsidRPr="00671059">
        <w:t xml:space="preserve">Although the </w:t>
      </w:r>
      <w:r w:rsidRPr="00480229">
        <w:rPr>
          <w:i/>
        </w:rPr>
        <w:t>dop</w:t>
      </w:r>
      <w:r w:rsidRPr="00671059">
        <w:t xml:space="preserve"> system has been outlawed</w:t>
      </w:r>
      <w:r w:rsidRPr="00163F39">
        <w:t xml:space="preserve"> </w:t>
      </w:r>
      <w:r>
        <w:t xml:space="preserve">and </w:t>
      </w:r>
      <w:r w:rsidRPr="00671059">
        <w:t xml:space="preserve">despite numerous efforts to reduce pregnancy drinking, </w:t>
      </w:r>
      <w:r>
        <w:t>weekend binge drinking</w:t>
      </w:r>
      <w:r w:rsidRPr="00671059">
        <w:t xml:space="preserve"> persists in a high proportion of women during pregnancy </w:t>
      </w:r>
      <w:r>
        <w:t>in rural and urban Cape Coloured communities</w:t>
      </w:r>
      <w:r w:rsidRPr="00671059">
        <w:t xml:space="preserve"> (</w:t>
      </w:r>
      <w:r>
        <w:t>Jacobson et al. 2008; May et al. 2013</w:t>
      </w:r>
      <w:r w:rsidRPr="00671059">
        <w:t>).</w:t>
      </w:r>
      <w:r>
        <w:t xml:space="preserve"> </w:t>
      </w:r>
    </w:p>
    <w:p w14:paraId="1F693D1B" w14:textId="77777777" w:rsidR="00D65B2E" w:rsidRDefault="00621D70" w:rsidP="00B73D26">
      <w:r>
        <w:rPr>
          <w:rFonts w:eastAsia="Cambria"/>
        </w:rPr>
        <w:t xml:space="preserve">Our </w:t>
      </w:r>
      <w:r w:rsidR="00D65B2E" w:rsidRPr="002F41B4">
        <w:rPr>
          <w:rFonts w:eastAsia="Cambria"/>
        </w:rPr>
        <w:t xml:space="preserve">sample consisted of </w:t>
      </w:r>
      <w:r w:rsidR="003B0DB1">
        <w:rPr>
          <w:rFonts w:eastAsia="Cambria"/>
        </w:rPr>
        <w:t>8</w:t>
      </w:r>
      <w:r w:rsidR="00DF5530">
        <w:rPr>
          <w:rFonts w:eastAsia="Cambria"/>
        </w:rPr>
        <w:t>0</w:t>
      </w:r>
      <w:r w:rsidR="003B0DB1" w:rsidRPr="002F41B4">
        <w:rPr>
          <w:rFonts w:eastAsia="Cambria"/>
        </w:rPr>
        <w:t xml:space="preserve"> </w:t>
      </w:r>
      <w:r w:rsidR="00D65B2E" w:rsidRPr="002F41B4">
        <w:rPr>
          <w:rFonts w:eastAsia="Cambria"/>
        </w:rPr>
        <w:t xml:space="preserve">Cape Coloured </w:t>
      </w:r>
      <w:r w:rsidR="00D65B2E">
        <w:rPr>
          <w:rFonts w:eastAsia="Cambria"/>
        </w:rPr>
        <w:t>infants</w:t>
      </w:r>
      <w:r w:rsidR="00D65B2E" w:rsidRPr="002F41B4">
        <w:rPr>
          <w:rFonts w:eastAsia="Cambria"/>
        </w:rPr>
        <w:t xml:space="preserve"> (</w:t>
      </w:r>
      <w:r w:rsidR="00D65B2E" w:rsidRPr="00B859D1">
        <w:rPr>
          <w:i/>
        </w:rPr>
        <w:t xml:space="preserve">M </w:t>
      </w:r>
      <w:r w:rsidR="00D65B2E">
        <w:t xml:space="preserve">age </w:t>
      </w:r>
      <w:r w:rsidR="00D65B2E" w:rsidRPr="00B859D1">
        <w:t>=</w:t>
      </w:r>
      <w:r w:rsidR="00D65B2E">
        <w:t xml:space="preserve"> 30.5 w</w:t>
      </w:r>
      <w:r w:rsidR="00412BE0">
        <w:t>ee</w:t>
      </w:r>
      <w:r w:rsidR="00D65B2E">
        <w:t>k</w:t>
      </w:r>
      <w:r w:rsidR="00412BE0">
        <w:t>s</w:t>
      </w:r>
      <w:r w:rsidR="00D65B2E" w:rsidRPr="00B859D1">
        <w:t xml:space="preserve">) </w:t>
      </w:r>
      <w:r w:rsidR="00D65B2E" w:rsidRPr="00B859D1">
        <w:rPr>
          <w:rFonts w:eastAsia="Cambria"/>
        </w:rPr>
        <w:t xml:space="preserve">born to women recruited between 2011-2014 </w:t>
      </w:r>
      <w:r w:rsidR="00737861">
        <w:rPr>
          <w:rFonts w:eastAsia="Cambria"/>
        </w:rPr>
        <w:t>at their first visit (</w:t>
      </w:r>
      <w:r w:rsidR="00737861">
        <w:rPr>
          <w:rFonts w:eastAsia="Cambria"/>
          <w:i/>
        </w:rPr>
        <w:t>M</w:t>
      </w:r>
      <w:r>
        <w:rPr>
          <w:rFonts w:eastAsia="Cambria"/>
          <w:i/>
        </w:rPr>
        <w:t xml:space="preserve"> </w:t>
      </w:r>
      <w:r w:rsidR="00737861">
        <w:rPr>
          <w:rFonts w:eastAsia="Cambria"/>
          <w:i/>
        </w:rPr>
        <w:t>=</w:t>
      </w:r>
      <w:r>
        <w:rPr>
          <w:rFonts w:eastAsia="Cambria"/>
          <w:i/>
        </w:rPr>
        <w:t xml:space="preserve"> </w:t>
      </w:r>
      <w:r w:rsidR="00737861">
        <w:rPr>
          <w:rFonts w:eastAsia="Cambria"/>
        </w:rPr>
        <w:t>19.1 weeks gestation</w:t>
      </w:r>
      <w:r w:rsidR="006217D5">
        <w:rPr>
          <w:rFonts w:eastAsia="Cambria"/>
        </w:rPr>
        <w:t>,</w:t>
      </w:r>
      <w:r w:rsidR="00737861">
        <w:rPr>
          <w:rFonts w:eastAsia="Cambria"/>
        </w:rPr>
        <w:t xml:space="preserve"> </w:t>
      </w:r>
      <w:r w:rsidR="006217D5">
        <w:rPr>
          <w:rFonts w:eastAsia="Cambria"/>
        </w:rPr>
        <w:t>SD</w:t>
      </w:r>
      <w:r>
        <w:rPr>
          <w:rFonts w:eastAsia="Cambria"/>
        </w:rPr>
        <w:t xml:space="preserve"> </w:t>
      </w:r>
      <w:r w:rsidR="00737861">
        <w:rPr>
          <w:rFonts w:eastAsia="Cambria"/>
        </w:rPr>
        <w:t>=</w:t>
      </w:r>
      <w:r>
        <w:rPr>
          <w:rFonts w:eastAsia="Cambria"/>
        </w:rPr>
        <w:t xml:space="preserve"> </w:t>
      </w:r>
      <w:r w:rsidR="00737861">
        <w:rPr>
          <w:rFonts w:eastAsia="Cambria"/>
        </w:rPr>
        <w:t xml:space="preserve">7.1) </w:t>
      </w:r>
      <w:r w:rsidR="00D40BCE">
        <w:rPr>
          <w:rFonts w:eastAsia="Cambria"/>
        </w:rPr>
        <w:t>to one of</w:t>
      </w:r>
      <w:r w:rsidR="00D40BCE" w:rsidRPr="00B859D1">
        <w:rPr>
          <w:rFonts w:eastAsia="Cambria"/>
        </w:rPr>
        <w:t xml:space="preserve"> </w:t>
      </w:r>
      <w:r w:rsidR="00D65B2E" w:rsidRPr="00B859D1">
        <w:rPr>
          <w:rFonts w:eastAsia="Cambria"/>
        </w:rPr>
        <w:t xml:space="preserve">two antenatal clinics serving an economically disadvantaged, predominantly Cape Coloured population </w:t>
      </w:r>
      <w:r w:rsidR="00D65B2E">
        <w:rPr>
          <w:rFonts w:eastAsia="Cambria"/>
        </w:rPr>
        <w:t xml:space="preserve">(Jacobson et al. </w:t>
      </w:r>
      <w:r w:rsidR="0062111C">
        <w:rPr>
          <w:rFonts w:eastAsia="Cambria"/>
        </w:rPr>
        <w:t>2017</w:t>
      </w:r>
      <w:r w:rsidR="00D65B2E">
        <w:rPr>
          <w:rFonts w:eastAsia="Cambria"/>
        </w:rPr>
        <w:t>)</w:t>
      </w:r>
      <w:r w:rsidR="00D65B2E" w:rsidRPr="00B859D1">
        <w:rPr>
          <w:rFonts w:eastAsia="Cambria"/>
        </w:rPr>
        <w:t xml:space="preserve">. </w:t>
      </w:r>
      <w:r w:rsidR="00D65B2E">
        <w:rPr>
          <w:rFonts w:eastAsia="Cambria"/>
        </w:rPr>
        <w:t>Age at</w:t>
      </w:r>
      <w:r w:rsidR="00D65B2E" w:rsidRPr="00B859D1">
        <w:rPr>
          <w:rFonts w:eastAsia="Cambria"/>
        </w:rPr>
        <w:t xml:space="preserve"> assessment</w:t>
      </w:r>
      <w:r w:rsidR="00D65B2E">
        <w:rPr>
          <w:rFonts w:eastAsia="Cambria"/>
        </w:rPr>
        <w:t xml:space="preserve"> was adjusted</w:t>
      </w:r>
      <w:r w:rsidR="00D65B2E" w:rsidRPr="00B859D1">
        <w:rPr>
          <w:rFonts w:eastAsia="Cambria"/>
        </w:rPr>
        <w:t xml:space="preserve"> for </w:t>
      </w:r>
      <w:r w:rsidR="00D65B2E">
        <w:rPr>
          <w:rFonts w:eastAsia="Cambria"/>
        </w:rPr>
        <w:t xml:space="preserve">gestational age </w:t>
      </w:r>
      <w:r w:rsidR="00D65B2E" w:rsidRPr="00B859D1">
        <w:rPr>
          <w:rFonts w:eastAsia="Cambria"/>
        </w:rPr>
        <w:t xml:space="preserve">for </w:t>
      </w:r>
      <w:r w:rsidR="00D65B2E" w:rsidRPr="00B859D1">
        <w:rPr>
          <w:color w:val="231F20"/>
          <w:lang w:bidi="ar-SA"/>
        </w:rPr>
        <w:t>15</w:t>
      </w:r>
      <w:r w:rsidR="00D65B2E" w:rsidRPr="00B859D1">
        <w:rPr>
          <w:rFonts w:eastAsia="Cambria"/>
        </w:rPr>
        <w:t xml:space="preserve"> </w:t>
      </w:r>
      <w:r w:rsidR="00D65B2E" w:rsidRPr="00B859D1">
        <w:rPr>
          <w:color w:val="231F20"/>
          <w:lang w:bidi="ar-SA"/>
        </w:rPr>
        <w:t>infants born prior to 37 weeks gestation</w:t>
      </w:r>
      <w:r w:rsidR="00D65B2E">
        <w:rPr>
          <w:color w:val="231F20"/>
          <w:lang w:bidi="ar-SA"/>
        </w:rPr>
        <w:t>.</w:t>
      </w:r>
      <w:r w:rsidR="00D65B2E" w:rsidRPr="00B859D1">
        <w:rPr>
          <w:color w:val="231F20"/>
          <w:sz w:val="18"/>
          <w:lang w:bidi="ar-SA"/>
        </w:rPr>
        <w:t xml:space="preserve"> </w:t>
      </w:r>
      <w:r w:rsidR="00D65B2E" w:rsidRPr="00B859D1">
        <w:rPr>
          <w:rFonts w:eastAsia="Cambria"/>
        </w:rPr>
        <w:t xml:space="preserve">A </w:t>
      </w:r>
      <w:r w:rsidR="00D65B2E" w:rsidRPr="00B859D1">
        <w:t>research nurse interviewed each mother at her first antenatal visit</w:t>
      </w:r>
      <w:r w:rsidR="00D65B2E">
        <w:t xml:space="preserve"> </w:t>
      </w:r>
      <w:r w:rsidR="00D65B2E" w:rsidRPr="00B859D1">
        <w:t>using a 2-week timeline</w:t>
      </w:r>
      <w:r w:rsidR="00D65B2E" w:rsidRPr="00E91D81">
        <w:t xml:space="preserve"> follow-back </w:t>
      </w:r>
      <w:r w:rsidR="00D65B2E">
        <w:t>procedure</w:t>
      </w:r>
      <w:r w:rsidR="00D65B2E" w:rsidRPr="00E91D81">
        <w:t xml:space="preserve"> (</w:t>
      </w:r>
      <w:r w:rsidR="0009042A">
        <w:t xml:space="preserve">Jacobson </w:t>
      </w:r>
      <w:r w:rsidR="00D65B2E">
        <w:t>et al. 2002</w:t>
      </w:r>
      <w:r w:rsidR="00D65B2E" w:rsidRPr="00EA59D0">
        <w:t>)</w:t>
      </w:r>
      <w:r w:rsidR="00D65B2E">
        <w:t xml:space="preserve"> </w:t>
      </w:r>
      <w:r w:rsidR="00D65B2E" w:rsidRPr="00E91D81">
        <w:t>regarding her alcohol consumption both at time of recruitment</w:t>
      </w:r>
      <w:r w:rsidR="00D65B2E">
        <w:t xml:space="preserve"> </w:t>
      </w:r>
      <w:r w:rsidR="00D65B2E" w:rsidRPr="00E91D81">
        <w:t xml:space="preserve">and </w:t>
      </w:r>
      <w:r w:rsidR="00B0085B">
        <w:t xml:space="preserve">around </w:t>
      </w:r>
      <w:r w:rsidR="00D65B2E" w:rsidRPr="00E91D81">
        <w:t xml:space="preserve">conception. </w:t>
      </w:r>
      <w:r w:rsidR="00D65B2E" w:rsidRPr="00D72CDB">
        <w:t xml:space="preserve">Volume was recorded </w:t>
      </w:r>
      <w:r w:rsidR="00D65B2E">
        <w:t>for</w:t>
      </w:r>
      <w:r w:rsidR="00D65B2E" w:rsidRPr="00D72CDB">
        <w:t xml:space="preserve"> each type of beverage consumed each day and converted to </w:t>
      </w:r>
      <w:r w:rsidR="00D65B2E">
        <w:t>ounces (oz) of</w:t>
      </w:r>
      <w:r w:rsidR="00D65B2E" w:rsidRPr="00D72CDB">
        <w:t xml:space="preserve"> absolute alcohol (AA</w:t>
      </w:r>
      <w:r w:rsidR="00D65B2E">
        <w:t>; 1 oz AA</w:t>
      </w:r>
      <w:r>
        <w:t xml:space="preserve"> </w:t>
      </w:r>
      <w:r w:rsidR="00D65B2E">
        <w:t>≈</w:t>
      </w:r>
      <w:r>
        <w:t xml:space="preserve"> </w:t>
      </w:r>
      <w:r w:rsidR="00123AFC">
        <w:t xml:space="preserve">2 </w:t>
      </w:r>
      <w:r w:rsidR="00D65B2E">
        <w:t>standard drinks)</w:t>
      </w:r>
      <w:r w:rsidR="00D65B2E" w:rsidRPr="00D72CDB">
        <w:t xml:space="preserve">. Any mother who reported drinking at least </w:t>
      </w:r>
      <w:r w:rsidR="00D65B2E" w:rsidRPr="009C28AC">
        <w:t>14</w:t>
      </w:r>
      <w:r w:rsidR="00D65B2E" w:rsidRPr="00D72CDB">
        <w:t xml:space="preserve"> </w:t>
      </w:r>
      <w:r w:rsidR="00D65B2E">
        <w:t xml:space="preserve">standard </w:t>
      </w:r>
      <w:r w:rsidR="00D65B2E" w:rsidRPr="00D72CDB">
        <w:t>drinks</w:t>
      </w:r>
      <w:r w:rsidR="00D65B2E">
        <w:t>/</w:t>
      </w:r>
      <w:r w:rsidR="00D65B2E" w:rsidRPr="00D72CDB">
        <w:t>week</w:t>
      </w:r>
      <w:r w:rsidR="00D65B2E">
        <w:t xml:space="preserve"> </w:t>
      </w:r>
      <w:r w:rsidR="00D65B2E" w:rsidRPr="008147A2">
        <w:rPr>
          <w:color w:val="231F20"/>
          <w:lang w:bidi="ar-SA"/>
        </w:rPr>
        <w:t>(≈</w:t>
      </w:r>
      <w:r>
        <w:rPr>
          <w:color w:val="231F20"/>
          <w:lang w:bidi="ar-SA"/>
        </w:rPr>
        <w:t xml:space="preserve"> </w:t>
      </w:r>
      <w:r w:rsidR="00D65B2E" w:rsidRPr="008147A2">
        <w:rPr>
          <w:color w:val="231F20"/>
          <w:lang w:bidi="ar-SA"/>
        </w:rPr>
        <w:t>1 oz AA/day)</w:t>
      </w:r>
      <w:r w:rsidR="00D65B2E" w:rsidRPr="00D72CDB">
        <w:t xml:space="preserve"> or engaging in binge drinking </w:t>
      </w:r>
      <w:r w:rsidR="00412BE0">
        <w:t>(≥</w:t>
      </w:r>
      <w:r>
        <w:t xml:space="preserve"> </w:t>
      </w:r>
      <w:r w:rsidR="00D65B2E">
        <w:t>4</w:t>
      </w:r>
      <w:r w:rsidR="00D65B2E" w:rsidRPr="00D72CDB">
        <w:t xml:space="preserve"> drinks</w:t>
      </w:r>
      <w:r w:rsidR="00D65B2E">
        <w:t>/</w:t>
      </w:r>
      <w:r w:rsidR="00D65B2E" w:rsidRPr="00D72CDB">
        <w:t>occasion</w:t>
      </w:r>
      <w:r w:rsidR="00D65B2E">
        <w:t>)</w:t>
      </w:r>
      <w:r w:rsidR="00D65B2E" w:rsidRPr="00D72CDB">
        <w:t xml:space="preserve"> was </w:t>
      </w:r>
      <w:r w:rsidR="00D65B2E">
        <w:t>invited to participate</w:t>
      </w:r>
      <w:r>
        <w:t xml:space="preserve"> in the study</w:t>
      </w:r>
      <w:r w:rsidR="00D65B2E" w:rsidRPr="00D72CDB">
        <w:t>.</w:t>
      </w:r>
      <w:r w:rsidR="00D65B2E">
        <w:t xml:space="preserve"> </w:t>
      </w:r>
      <w:r w:rsidR="00D65B2E" w:rsidRPr="00D72CDB">
        <w:t xml:space="preserve">Women who </w:t>
      </w:r>
      <w:r w:rsidR="00D65B2E">
        <w:t>abstained or drank only minimally</w:t>
      </w:r>
      <w:r w:rsidR="00D00695">
        <w:t xml:space="preserve"> (&lt; 0.</w:t>
      </w:r>
      <w:r w:rsidR="00EC5429">
        <w:t>1</w:t>
      </w:r>
      <w:r w:rsidR="00D00695">
        <w:t xml:space="preserve"> oz AA/day) </w:t>
      </w:r>
      <w:r w:rsidR="00D65B2E">
        <w:t xml:space="preserve">were recruited </w:t>
      </w:r>
      <w:r w:rsidR="00D65B2E" w:rsidRPr="00D72CDB">
        <w:t>as controls.</w:t>
      </w:r>
      <w:r w:rsidR="00D65B2E">
        <w:t xml:space="preserve"> </w:t>
      </w:r>
      <w:r w:rsidR="00EA550C">
        <w:t xml:space="preserve">Exclusionary criteria included age &lt; </w:t>
      </w:r>
      <w:r>
        <w:t xml:space="preserve">than </w:t>
      </w:r>
      <w:r w:rsidR="00D65B2E" w:rsidRPr="001D08A6">
        <w:t>18 years of age</w:t>
      </w:r>
      <w:r w:rsidR="00EA550C">
        <w:t>, HIV infection,</w:t>
      </w:r>
      <w:r w:rsidR="00D65B2E" w:rsidRPr="001D08A6">
        <w:t xml:space="preserve"> and those with diabetes, epilepsy, or cardiac problems requiring treatment. Infant exclusionary criteria </w:t>
      </w:r>
      <w:r w:rsidR="00D65B2E">
        <w:t>included</w:t>
      </w:r>
      <w:r w:rsidR="00D65B2E" w:rsidRPr="001D08A6">
        <w:t xml:space="preserve"> major chromosomal anomalies, neural tube defects, multiple births, and seizures.</w:t>
      </w:r>
      <w:r w:rsidR="00D65B2E">
        <w:t xml:space="preserve"> </w:t>
      </w:r>
    </w:p>
    <w:p w14:paraId="2359F420" w14:textId="77777777" w:rsidR="00D65B2E" w:rsidRDefault="00D65B2E" w:rsidP="00B73D26">
      <w:r w:rsidRPr="001D08A6">
        <w:t>Tim</w:t>
      </w:r>
      <w:r>
        <w:t>eline follow-back interviews w</w:t>
      </w:r>
      <w:r w:rsidRPr="001D08A6">
        <w:t>e</w:t>
      </w:r>
      <w:r>
        <w:t>re re-</w:t>
      </w:r>
      <w:r w:rsidRPr="001D08A6">
        <w:t>administered</w:t>
      </w:r>
      <w:r w:rsidR="00123AFC">
        <w:t xml:space="preserve"> by CD</w:t>
      </w:r>
      <w:r w:rsidR="00081187">
        <w:t>M</w:t>
      </w:r>
      <w:r w:rsidR="00123AFC">
        <w:t xml:space="preserve">, a developmental </w:t>
      </w:r>
      <w:r w:rsidR="00123AFC">
        <w:lastRenderedPageBreak/>
        <w:t>pediatrician,</w:t>
      </w:r>
      <w:r w:rsidRPr="001D08A6">
        <w:t xml:space="preserve"> </w:t>
      </w:r>
      <w:r>
        <w:t>at 4 and 12 weeks after recruitment</w:t>
      </w:r>
      <w:r w:rsidRPr="001D08A6">
        <w:t xml:space="preserve">. </w:t>
      </w:r>
      <w:r w:rsidRPr="00182E60">
        <w:t xml:space="preserve">Data from the three interviews were </w:t>
      </w:r>
      <w:r w:rsidR="00EC5429">
        <w:t>tabulated</w:t>
      </w:r>
      <w:r w:rsidR="00EC5429" w:rsidRPr="00182E60">
        <w:t xml:space="preserve"> </w:t>
      </w:r>
      <w:r w:rsidRPr="00182E60">
        <w:t>to provide continuous measures of alcohol exposure (oz AA/day; oz AA</w:t>
      </w:r>
      <w:r>
        <w:t xml:space="preserve"> drinking</w:t>
      </w:r>
      <w:r w:rsidRPr="00182E60">
        <w:t xml:space="preserve">/occasion; frequency of alcohol use </w:t>
      </w:r>
      <w:r>
        <w:t>[</w:t>
      </w:r>
      <w:r w:rsidRPr="00182E60">
        <w:t>number of days/week</w:t>
      </w:r>
      <w:r>
        <w:t>]</w:t>
      </w:r>
      <w:r w:rsidRPr="00182E60">
        <w:t xml:space="preserve">) at time of conception and </w:t>
      </w:r>
      <w:r>
        <w:t>during</w:t>
      </w:r>
      <w:r w:rsidRPr="00182E60">
        <w:t xml:space="preserve"> pregnancy. Mothers were also in</w:t>
      </w:r>
      <w:r>
        <w:t xml:space="preserve">terviewed regarding their smoking (cigarettes/day) and illicit drug use (marijuana [“dagga”], methamphetamine [“tik”], cocaine, heroin, and methaqualone [“mandrax”]; </w:t>
      </w:r>
      <w:r w:rsidRPr="00022F7F">
        <w:t>days/month) during pregnancy</w:t>
      </w:r>
      <w:r>
        <w:t>.</w:t>
      </w:r>
    </w:p>
    <w:p w14:paraId="4CF735C2" w14:textId="77777777" w:rsidR="00F3549B" w:rsidRPr="00A4714A" w:rsidRDefault="00F3549B" w:rsidP="00F3549B">
      <w:r>
        <w:t xml:space="preserve">Among </w:t>
      </w:r>
      <w:r w:rsidRPr="00D36B47">
        <w:t xml:space="preserve">the </w:t>
      </w:r>
      <w:r>
        <w:t xml:space="preserve">80 </w:t>
      </w:r>
      <w:r w:rsidRPr="00CD4F16">
        <w:t xml:space="preserve">infants </w:t>
      </w:r>
      <w:r w:rsidR="00D06498">
        <w:t>who</w:t>
      </w:r>
      <w:r>
        <w:t xml:space="preserve"> were tested, 10 (12.5%) were excluded because they were</w:t>
      </w:r>
      <w:r w:rsidR="00083130">
        <w:t xml:space="preserve"> too</w:t>
      </w:r>
      <w:r>
        <w:t xml:space="preserve"> fussy</w:t>
      </w:r>
      <w:r w:rsidR="001826A6">
        <w:t>,</w:t>
      </w:r>
      <w:r>
        <w:t xml:space="preserve"> 3 (3.75%) </w:t>
      </w:r>
      <w:r w:rsidR="001826A6">
        <w:t>due to technical problems,</w:t>
      </w:r>
      <w:r>
        <w:t xml:space="preserve"> and 29 (36.25%) </w:t>
      </w:r>
      <w:r w:rsidR="00D06498">
        <w:t xml:space="preserve">who </w:t>
      </w:r>
      <w:r>
        <w:t xml:space="preserve">did not have </w:t>
      </w:r>
      <w:r w:rsidR="00621D70">
        <w:t>adequate</w:t>
      </w:r>
      <w:r>
        <w:t xml:space="preserve"> usable ERP data (as detailed below). These</w:t>
      </w:r>
      <w:r w:rsidRPr="00CD4F16">
        <w:t xml:space="preserve"> </w:t>
      </w:r>
      <w:r w:rsidRPr="002F7BCF">
        <w:t>attrition rate</w:t>
      </w:r>
      <w:r>
        <w:t>s</w:t>
      </w:r>
      <w:r w:rsidRPr="002F7BCF">
        <w:t xml:space="preserve"> </w:t>
      </w:r>
      <w:r>
        <w:t xml:space="preserve">are typical of those found in the infant ERP literature (e.g., DeBoer et al. 2007). Data were analyzed for the remaining 38 infants </w:t>
      </w:r>
      <w:r w:rsidRPr="00CD4F16">
        <w:t>(</w:t>
      </w:r>
      <w:r>
        <w:t>19</w:t>
      </w:r>
      <w:r w:rsidRPr="00CD4F16">
        <w:t xml:space="preserve"> alcohol</w:t>
      </w:r>
      <w:r>
        <w:t>-exposed</w:t>
      </w:r>
      <w:r w:rsidRPr="00CD4F16">
        <w:t xml:space="preserve">, </w:t>
      </w:r>
      <w:r>
        <w:t>19</w:t>
      </w:r>
      <w:r w:rsidRPr="00CD4F16">
        <w:t xml:space="preserve"> controls)</w:t>
      </w:r>
      <w:r>
        <w:t xml:space="preserve">. No significant differences were found between the infants </w:t>
      </w:r>
      <w:r w:rsidR="001826A6">
        <w:t>who</w:t>
      </w:r>
      <w:r>
        <w:t xml:space="preserve"> were included and those </w:t>
      </w:r>
      <w:r w:rsidR="00621D70">
        <w:t xml:space="preserve">who were </w:t>
      </w:r>
      <w:r>
        <w:t xml:space="preserve">excluded from the final analyses </w:t>
      </w:r>
      <w:r w:rsidR="00621D70">
        <w:t>for</w:t>
      </w:r>
      <w:r>
        <w:t xml:space="preserve"> any of the background variables (all </w:t>
      </w:r>
      <w:r>
        <w:rPr>
          <w:i/>
          <w:iCs/>
        </w:rPr>
        <w:t>p</w:t>
      </w:r>
      <w:r w:rsidRPr="00527528">
        <w:t>s</w:t>
      </w:r>
      <w:r w:rsidR="00621D70">
        <w:t xml:space="preserve"> </w:t>
      </w:r>
      <w:r>
        <w:rPr>
          <w:i/>
          <w:iCs/>
        </w:rPr>
        <w:t>&gt;</w:t>
      </w:r>
      <w:r>
        <w:t>.1</w:t>
      </w:r>
      <w:r w:rsidR="001826A6">
        <w:t>0</w:t>
      </w:r>
      <w:r>
        <w:t>).</w:t>
      </w:r>
    </w:p>
    <w:p w14:paraId="42D62DEA" w14:textId="77777777" w:rsidR="00D65B2E" w:rsidRPr="00F96A96" w:rsidRDefault="00D65B2E" w:rsidP="00917292">
      <w:pPr>
        <w:pStyle w:val="Heading2"/>
      </w:pPr>
      <w:r w:rsidRPr="00F96A96">
        <w:t>Procedure</w:t>
      </w:r>
    </w:p>
    <w:p w14:paraId="2DAC4D11" w14:textId="77777777" w:rsidR="00A4275A" w:rsidRDefault="00A4275A" w:rsidP="009B0E29">
      <w:r>
        <w:t>Mothers and infants were transported to our research laboratory by our research nurse and driver for the ERP assessments</w:t>
      </w:r>
      <w:r w:rsidR="00F10046">
        <w:t xml:space="preserve"> and maternal interviews</w:t>
      </w:r>
      <w:r>
        <w:t>.</w:t>
      </w:r>
      <w:r w:rsidR="002834E7">
        <w:t xml:space="preserve"> </w:t>
      </w:r>
      <w:r w:rsidR="005D3CA3">
        <w:t>Protection of human subjects</w:t>
      </w:r>
      <w:r w:rsidR="002834E7">
        <w:t xml:space="preserve"> approval was obtained by institutional review boards at Wayne State University and University of Cape Town Faculty of Health Sciences.</w:t>
      </w:r>
    </w:p>
    <w:p w14:paraId="46153D99" w14:textId="77777777" w:rsidR="00D65B2E" w:rsidRDefault="00D65B2E" w:rsidP="009B0E29">
      <w:r>
        <w:t xml:space="preserve">Prior to the task, the infant’s head </w:t>
      </w:r>
      <w:r w:rsidRPr="00B81EBF">
        <w:t xml:space="preserve">circumference </w:t>
      </w:r>
      <w:r>
        <w:t>was measured and an appropriate</w:t>
      </w:r>
      <w:r w:rsidR="00621D70">
        <w:t>ly</w:t>
      </w:r>
      <w:r>
        <w:t xml:space="preserve"> size</w:t>
      </w:r>
      <w:r w:rsidR="00621D70">
        <w:t>d</w:t>
      </w:r>
      <w:r>
        <w:t xml:space="preserve"> 128-</w:t>
      </w:r>
      <w:r w:rsidRPr="00B81EBF">
        <w:t xml:space="preserve">HydrocCel Geodesic Sensor </w:t>
      </w:r>
      <w:r>
        <w:t>N</w:t>
      </w:r>
      <w:r w:rsidRPr="00B81EBF">
        <w:t>et (HCGSN)</w:t>
      </w:r>
      <w:r>
        <w:t xml:space="preserve"> was placed on </w:t>
      </w:r>
      <w:r w:rsidR="00073DE9">
        <w:t>his/her</w:t>
      </w:r>
      <w:r>
        <w:t xml:space="preserve"> head. During presentation of the stimuli, the infant was seated on the mother’s lap, 100 cm from the video monitor.</w:t>
      </w:r>
      <w:r w:rsidR="007E0F1D">
        <w:t xml:space="preserve"> </w:t>
      </w:r>
      <w:r w:rsidR="008B4C2C">
        <w:t>T</w:t>
      </w:r>
      <w:r w:rsidR="00890DC2">
        <w:t xml:space="preserve">he </w:t>
      </w:r>
      <w:r w:rsidR="0071255D">
        <w:t xml:space="preserve">direction of the infant’s </w:t>
      </w:r>
      <w:r w:rsidR="00890DC2">
        <w:t xml:space="preserve">gaze </w:t>
      </w:r>
      <w:r w:rsidR="008B4C2C">
        <w:t xml:space="preserve">was </w:t>
      </w:r>
      <w:r w:rsidR="005A14B1">
        <w:t>recorded</w:t>
      </w:r>
      <w:r w:rsidR="00AC379E">
        <w:t xml:space="preserve"> </w:t>
      </w:r>
      <w:r w:rsidR="0071255D">
        <w:t>by the e</w:t>
      </w:r>
      <w:r w:rsidR="0071255D" w:rsidRPr="002C740E">
        <w:t>xperimenter</w:t>
      </w:r>
      <w:r w:rsidR="0071255D">
        <w:t xml:space="preserve"> </w:t>
      </w:r>
      <w:r w:rsidR="008B4C2C">
        <w:t xml:space="preserve">during the session </w:t>
      </w:r>
      <w:r w:rsidR="00890DC2">
        <w:lastRenderedPageBreak/>
        <w:t xml:space="preserve">to </w:t>
      </w:r>
      <w:r w:rsidR="00946D89">
        <w:t xml:space="preserve">ensure that data would be based only on trials </w:t>
      </w:r>
      <w:r w:rsidR="00F619F5">
        <w:t>i</w:t>
      </w:r>
      <w:r w:rsidR="00946D89">
        <w:t xml:space="preserve">n which the infant looked at the screen </w:t>
      </w:r>
      <w:r w:rsidR="007A6896">
        <w:t xml:space="preserve">throughout the </w:t>
      </w:r>
      <w:r w:rsidR="00F619F5">
        <w:t xml:space="preserve">entire </w:t>
      </w:r>
      <w:r w:rsidR="00252B6D">
        <w:t>sequence</w:t>
      </w:r>
      <w:r w:rsidR="007A6896">
        <w:t xml:space="preserve"> of arrays (see below).</w:t>
      </w:r>
      <w:r>
        <w:t xml:space="preserve"> The mother was instructed to </w:t>
      </w:r>
      <w:r w:rsidR="007E0F1D">
        <w:t xml:space="preserve">avert her eyes from the monitor during the </w:t>
      </w:r>
      <w:r w:rsidR="00F619F5">
        <w:t>entire</w:t>
      </w:r>
      <w:r w:rsidR="007E0F1D">
        <w:t xml:space="preserve"> ERP trial and </w:t>
      </w:r>
      <w:r>
        <w:t xml:space="preserve">refrain from interacting with the infant during the assessment. </w:t>
      </w:r>
      <w:r w:rsidR="00C35A5F">
        <w:t xml:space="preserve">The experimenter continuously </w:t>
      </w:r>
      <w:r w:rsidR="00A920B7">
        <w:t xml:space="preserve">verified that </w:t>
      </w:r>
      <w:r w:rsidR="008E5F4A">
        <w:t xml:space="preserve">the </w:t>
      </w:r>
      <w:r w:rsidR="00A920B7">
        <w:t>mothers did not look at the stimuli or interact with the infant</w:t>
      </w:r>
      <w:r w:rsidR="00C35A5F">
        <w:t>, and compliance was high</w:t>
      </w:r>
      <w:r w:rsidR="00A920B7">
        <w:t xml:space="preserve">. </w:t>
      </w:r>
      <w:r>
        <w:t>The</w:t>
      </w:r>
      <w:r w:rsidRPr="004F5C56">
        <w:t xml:space="preserve"> session</w:t>
      </w:r>
      <w:r>
        <w:t xml:space="preserve"> was</w:t>
      </w:r>
      <w:r w:rsidRPr="004F5C56">
        <w:t xml:space="preserve"> </w:t>
      </w:r>
      <w:r>
        <w:t>discontinued</w:t>
      </w:r>
      <w:r w:rsidRPr="004F5C56">
        <w:t xml:space="preserve"> </w:t>
      </w:r>
      <w:r>
        <w:t>if</w:t>
      </w:r>
      <w:r w:rsidRPr="004F5C56">
        <w:t xml:space="preserve"> the </w:t>
      </w:r>
      <w:r>
        <w:t>infant</w:t>
      </w:r>
      <w:r w:rsidRPr="004F5C56">
        <w:t xml:space="preserve"> </w:t>
      </w:r>
      <w:r>
        <w:t xml:space="preserve">became fussy or ceased paying </w:t>
      </w:r>
      <w:r w:rsidRPr="004F5C56">
        <w:t xml:space="preserve">attention </w:t>
      </w:r>
      <w:r>
        <w:t>to</w:t>
      </w:r>
      <w:r w:rsidRPr="004F5C56">
        <w:t xml:space="preserve"> the stimuli presentations</w:t>
      </w:r>
      <w:r>
        <w:t>.</w:t>
      </w:r>
    </w:p>
    <w:p w14:paraId="37E8E7CE" w14:textId="77777777" w:rsidR="00D65B2E" w:rsidRPr="00F96A96" w:rsidRDefault="00D65B2E" w:rsidP="00D27267">
      <w:pPr>
        <w:pStyle w:val="Heading2"/>
      </w:pPr>
      <w:r w:rsidRPr="00F96A96">
        <w:t>Stimuli</w:t>
      </w:r>
    </w:p>
    <w:p w14:paraId="7D119FC6" w14:textId="77777777" w:rsidR="00890DC2" w:rsidRDefault="00890DC2" w:rsidP="00D43C5A">
      <w:r>
        <w:rPr>
          <w:lang w:bidi="ar-SA"/>
        </w:rPr>
        <w:t>The ERP task</w:t>
      </w:r>
      <w:r w:rsidR="00A7184B">
        <w:rPr>
          <w:lang w:bidi="ar-SA"/>
        </w:rPr>
        <w:t xml:space="preserve"> was</w:t>
      </w:r>
      <w:r>
        <w:rPr>
          <w:lang w:bidi="ar-SA"/>
        </w:rPr>
        <w:t xml:space="preserve"> </w:t>
      </w:r>
      <w:r w:rsidRPr="00810214">
        <w:t>a modified version of the habituation</w:t>
      </w:r>
      <w:r w:rsidR="00A7184B">
        <w:t>-dishabituation</w:t>
      </w:r>
      <w:r w:rsidRPr="00810214">
        <w:t xml:space="preserve"> paradigm </w:t>
      </w:r>
      <w:r>
        <w:t>developed by</w:t>
      </w:r>
      <w:r w:rsidRPr="00810214">
        <w:t xml:space="preserve"> Cantlon</w:t>
      </w:r>
      <w:r>
        <w:t xml:space="preserve"> and colleagues</w:t>
      </w:r>
      <w:r w:rsidRPr="00810214">
        <w:t xml:space="preserve"> (</w:t>
      </w:r>
      <w:r>
        <w:t xml:space="preserve">Cantlon et al. 2006) and Izard and colleagues </w:t>
      </w:r>
      <w:r w:rsidRPr="00810214">
        <w:t>(</w:t>
      </w:r>
      <w:r>
        <w:t>Izard et al. 2008</w:t>
      </w:r>
      <w:r w:rsidRPr="00810214">
        <w:t>)</w:t>
      </w:r>
      <w:r w:rsidR="00A7184B">
        <w:t xml:space="preserve">. </w:t>
      </w:r>
      <w:r w:rsidR="00FE32F9">
        <w:t>Consistent</w:t>
      </w:r>
      <w:r w:rsidR="00FE32F9" w:rsidRPr="00FE32F9">
        <w:t xml:space="preserve"> with the procedures in these studies, </w:t>
      </w:r>
      <w:r w:rsidR="00D43C5A" w:rsidRPr="00FE32F9">
        <w:t>the length of the sequence was not based on a decrease in looking times.</w:t>
      </w:r>
      <w:r w:rsidR="00D43C5A">
        <w:t xml:space="preserve"> Instead, </w:t>
      </w:r>
      <w:r w:rsidR="00FE32F9" w:rsidRPr="00FE32F9">
        <w:t xml:space="preserve">a quantity was presented repetitively for a varying number of times, </w:t>
      </w:r>
      <w:r w:rsidR="00D43C5A">
        <w:t xml:space="preserve">presumably </w:t>
      </w:r>
      <w:r w:rsidR="00FE32F9" w:rsidRPr="00FE32F9">
        <w:t>creating a</w:t>
      </w:r>
      <w:r w:rsidR="00D43C5A">
        <w:t xml:space="preserve"> habituation to this quantity, and ERP patterns created by this habituated quantity w</w:t>
      </w:r>
      <w:r w:rsidR="00F619F5">
        <w:t>ere</w:t>
      </w:r>
      <w:r w:rsidR="00D43C5A">
        <w:t xml:space="preserve"> compared to </w:t>
      </w:r>
      <w:r w:rsidR="00FE32F9" w:rsidRPr="00FE32F9">
        <w:t>the ERP pattern created by the presentation of a novel quantity.</w:t>
      </w:r>
      <w:r w:rsidR="00DC4427">
        <w:t xml:space="preserve"> </w:t>
      </w:r>
      <w:r w:rsidR="00A7184B">
        <w:t>The task</w:t>
      </w:r>
      <w:r>
        <w:t xml:space="preserve"> was presented using</w:t>
      </w:r>
      <w:r w:rsidRPr="004C795D">
        <w:t xml:space="preserve"> E-Prime </w:t>
      </w:r>
      <w:r>
        <w:t xml:space="preserve">2.0 </w:t>
      </w:r>
      <w:r w:rsidRPr="004C795D">
        <w:t>software (released candidate 2.0.8.9</w:t>
      </w:r>
      <w:r>
        <w:t xml:space="preserve">; </w:t>
      </w:r>
      <w:r w:rsidRPr="00257C95">
        <w:t>Psychological Software Tools Inc</w:t>
      </w:r>
      <w:r>
        <w:t>.</w:t>
      </w:r>
      <w:r w:rsidRPr="00257C95">
        <w:t>, Pittsburgh, PA)</w:t>
      </w:r>
      <w:r>
        <w:t>.</w:t>
      </w:r>
    </w:p>
    <w:p w14:paraId="282B7C3F" w14:textId="77777777" w:rsidR="004418F3" w:rsidRDefault="00D65B2E" w:rsidP="00F92415">
      <w:r>
        <w:t xml:space="preserve">Each infant was shown </w:t>
      </w:r>
      <w:r w:rsidR="00A7184B">
        <w:t xml:space="preserve">a maximum of </w:t>
      </w:r>
      <w:r w:rsidR="004418F3">
        <w:t xml:space="preserve">40 </w:t>
      </w:r>
      <w:r>
        <w:t>visual sequences</w:t>
      </w:r>
      <w:r w:rsidR="00636390">
        <w:t xml:space="preserve"> of arrays</w:t>
      </w:r>
      <w:r>
        <w:t xml:space="preserve">, presented in random order. </w:t>
      </w:r>
      <w:r w:rsidR="00F230B1">
        <w:t>B</w:t>
      </w:r>
      <w:r w:rsidR="00F230B1" w:rsidRPr="009938EA">
        <w:t xml:space="preserve">efore each </w:t>
      </w:r>
      <w:r w:rsidR="00F230B1">
        <w:t>sequence</w:t>
      </w:r>
      <w:r w:rsidR="00F230B1" w:rsidRPr="009938EA">
        <w:t xml:space="preserve">, a colorful rotating display </w:t>
      </w:r>
      <w:r w:rsidR="00265821">
        <w:t xml:space="preserve">accompanied by music </w:t>
      </w:r>
      <w:r w:rsidR="00F230B1" w:rsidRPr="009938EA">
        <w:t xml:space="preserve">was presented to </w:t>
      </w:r>
      <w:r w:rsidR="008E5F4A">
        <w:t>elicit</w:t>
      </w:r>
      <w:r w:rsidR="00F230B1">
        <w:t xml:space="preserve"> the infant’s attention, </w:t>
      </w:r>
      <w:r w:rsidR="00F230B1" w:rsidRPr="00DD065C">
        <w:t xml:space="preserve">and </w:t>
      </w:r>
      <w:r w:rsidR="00F230B1">
        <w:t xml:space="preserve">sequences </w:t>
      </w:r>
      <w:r w:rsidR="00F230B1" w:rsidRPr="00DD065C">
        <w:t xml:space="preserve">began </w:t>
      </w:r>
      <w:r w:rsidR="00F230B1">
        <w:t>only after</w:t>
      </w:r>
      <w:r w:rsidR="00F230B1" w:rsidRPr="00DD065C">
        <w:t xml:space="preserve"> the infant was </w:t>
      </w:r>
      <w:r w:rsidR="00F230B1">
        <w:t>focused on</w:t>
      </w:r>
      <w:r w:rsidR="00F230B1" w:rsidRPr="00DD065C">
        <w:t xml:space="preserve"> the </w:t>
      </w:r>
      <w:r w:rsidR="00F230B1">
        <w:t>screen</w:t>
      </w:r>
      <w:r w:rsidR="00F230B1" w:rsidRPr="00DD065C">
        <w:t>.</w:t>
      </w:r>
      <w:r w:rsidR="004418F3">
        <w:t xml:space="preserve"> Each array was displayed for 1000</w:t>
      </w:r>
      <w:r w:rsidR="00F619F5">
        <w:t xml:space="preserve"> </w:t>
      </w:r>
      <w:r w:rsidR="004418F3">
        <w:t xml:space="preserve">ms. To </w:t>
      </w:r>
      <w:r w:rsidR="00750DC5">
        <w:t>keep the infants engaged</w:t>
      </w:r>
      <w:r w:rsidR="004418F3">
        <w:t>, each array presentation ended with the objects “bouncing” off the screen accompanied by a brief sound lasting 800</w:t>
      </w:r>
      <w:r w:rsidR="00F619F5">
        <w:t xml:space="preserve"> </w:t>
      </w:r>
      <w:r w:rsidR="004418F3">
        <w:t xml:space="preserve">ms (as suggested by </w:t>
      </w:r>
      <w:r w:rsidR="004418F3" w:rsidRPr="002A07E2">
        <w:t>Hoehl</w:t>
      </w:r>
      <w:r w:rsidR="004418F3">
        <w:t xml:space="preserve"> </w:t>
      </w:r>
      <w:r w:rsidR="00F619F5">
        <w:t>&amp;</w:t>
      </w:r>
      <w:r w:rsidR="004418F3">
        <w:t xml:space="preserve"> </w:t>
      </w:r>
      <w:r w:rsidR="004418F3" w:rsidRPr="002A07E2">
        <w:t>Wahl</w:t>
      </w:r>
      <w:r w:rsidR="004418F3">
        <w:t xml:space="preserve"> 2012). Array presentations were separated by an</w:t>
      </w:r>
      <w:r w:rsidR="004418F3" w:rsidRPr="00F93B81">
        <w:rPr>
          <w:rFonts w:cs="Arial"/>
        </w:rPr>
        <w:t xml:space="preserve"> </w:t>
      </w:r>
      <w:r w:rsidR="004418F3">
        <w:rPr>
          <w:rFonts w:cs="Arial"/>
        </w:rPr>
        <w:t xml:space="preserve">interstimulus interval </w:t>
      </w:r>
      <w:r w:rsidR="004418F3">
        <w:t>of either 300, 400, or 500</w:t>
      </w:r>
      <w:r w:rsidR="00F619F5">
        <w:t xml:space="preserve"> </w:t>
      </w:r>
      <w:r w:rsidR="004418F3">
        <w:t>ms.</w:t>
      </w:r>
    </w:p>
    <w:p w14:paraId="274A468B" w14:textId="77777777" w:rsidR="00E75461" w:rsidRDefault="00D65B2E" w:rsidP="00F92415">
      <w:r>
        <w:rPr>
          <w:lang w:bidi="ar-SA"/>
        </w:rPr>
        <w:lastRenderedPageBreak/>
        <w:t xml:space="preserve">Each sequence consisted of </w:t>
      </w:r>
      <w:r>
        <w:t xml:space="preserve">a </w:t>
      </w:r>
      <w:r w:rsidRPr="007449F4">
        <w:t xml:space="preserve">series of </w:t>
      </w:r>
      <w:r w:rsidR="00E75461">
        <w:t xml:space="preserve">five </w:t>
      </w:r>
      <w:r w:rsidR="007300DB">
        <w:t>arrays, each one presenting the same number of object</w:t>
      </w:r>
      <w:r w:rsidR="00F230B1">
        <w:t>s (</w:t>
      </w:r>
      <w:r w:rsidR="00F2381B">
        <w:t>“</w:t>
      </w:r>
      <w:r w:rsidR="00F230B1">
        <w:t>smiley faces</w:t>
      </w:r>
      <w:r w:rsidR="00F2381B">
        <w:t>”</w:t>
      </w:r>
      <w:r w:rsidR="00F230B1">
        <w:t>)</w:t>
      </w:r>
      <w:r w:rsidR="00A16958">
        <w:t>, followed by an additional array</w:t>
      </w:r>
      <w:r w:rsidR="00750DC5">
        <w:t xml:space="preserve"> </w:t>
      </w:r>
      <w:r w:rsidR="00F2381B">
        <w:t>consist</w:t>
      </w:r>
      <w:r w:rsidR="007358B8">
        <w:t>ing</w:t>
      </w:r>
      <w:r w:rsidR="00750DC5">
        <w:t xml:space="preserve"> either of the same or a different </w:t>
      </w:r>
      <w:r w:rsidR="00F2381B">
        <w:t>quantity</w:t>
      </w:r>
      <w:r w:rsidR="00810886">
        <w:t>.</w:t>
      </w:r>
      <w:r w:rsidR="00A16958">
        <w:t xml:space="preserve"> In the </w:t>
      </w:r>
      <w:r w:rsidR="00A16958">
        <w:rPr>
          <w:i/>
          <w:iCs/>
        </w:rPr>
        <w:t xml:space="preserve">habituation </w:t>
      </w:r>
      <w:r w:rsidR="00750DC5">
        <w:t>sequences</w:t>
      </w:r>
      <w:r w:rsidR="00A16958">
        <w:t xml:space="preserve"> (50% of all sequences), this last array contained the same quantity presented during the first part of the sequence, while in the </w:t>
      </w:r>
      <w:r w:rsidR="00A16958">
        <w:rPr>
          <w:i/>
          <w:iCs/>
        </w:rPr>
        <w:t xml:space="preserve">dishabituation </w:t>
      </w:r>
      <w:r w:rsidR="00750DC5">
        <w:t>sequences</w:t>
      </w:r>
      <w:r w:rsidR="00A16958">
        <w:t>, th</w:t>
      </w:r>
      <w:r w:rsidR="00C862D1">
        <w:t>e</w:t>
      </w:r>
      <w:r w:rsidR="00A16958">
        <w:t xml:space="preserve"> last array contained a different quantity of </w:t>
      </w:r>
      <w:r w:rsidR="00A16958" w:rsidRPr="000206A4">
        <w:t>objects</w:t>
      </w:r>
      <w:r w:rsidR="00A16958">
        <w:t xml:space="preserve"> (see Fig</w:t>
      </w:r>
      <w:r w:rsidR="00945970">
        <w:t>.</w:t>
      </w:r>
      <w:r w:rsidR="00F619F5">
        <w:t xml:space="preserve"> </w:t>
      </w:r>
      <w:r w:rsidR="00A16958">
        <w:t>1).</w:t>
      </w:r>
      <w:r w:rsidR="00157895">
        <w:t xml:space="preserve"> All quantities were </w:t>
      </w:r>
      <w:r w:rsidR="00155A59">
        <w:t>within the su</w:t>
      </w:r>
      <w:r w:rsidR="00F93B81">
        <w:t>bitizing range (quantities 1-4).</w:t>
      </w:r>
      <w:r w:rsidR="00636390">
        <w:t xml:space="preserve"> Within the </w:t>
      </w:r>
      <w:r w:rsidR="00636390">
        <w:rPr>
          <w:i/>
          <w:iCs/>
        </w:rPr>
        <w:t xml:space="preserve">dishabituation </w:t>
      </w:r>
      <w:r w:rsidR="00636390">
        <w:t xml:space="preserve">condition, the ratio of change, that is, the ratio of </w:t>
      </w:r>
      <w:r w:rsidR="00636390" w:rsidRPr="004F5C56">
        <w:t xml:space="preserve">the quantity displayed </w:t>
      </w:r>
      <w:r w:rsidR="00636390">
        <w:t>in the first part of</w:t>
      </w:r>
      <w:r w:rsidR="00636390" w:rsidRPr="004F5C56">
        <w:t xml:space="preserve"> the sequence </w:t>
      </w:r>
      <w:r w:rsidR="00636390">
        <w:t xml:space="preserve">(i.e., from the first to the next-to-last stimulus) </w:t>
      </w:r>
      <w:r w:rsidR="00636390" w:rsidRPr="004F5C56">
        <w:t xml:space="preserve">and the quantity </w:t>
      </w:r>
      <w:r w:rsidR="00636390">
        <w:t xml:space="preserve">displayed </w:t>
      </w:r>
      <w:r w:rsidR="00636390" w:rsidRPr="004F5C56">
        <w:t>in the last presentation</w:t>
      </w:r>
      <w:r w:rsidR="00636390">
        <w:t>, was either “&gt;</w:t>
      </w:r>
      <w:r w:rsidR="000A2C26">
        <w:t xml:space="preserve"> </w:t>
      </w:r>
      <w:r w:rsidR="00636390">
        <w:t>2” (e.g., 1 vs. 3, 1 vs. 4) or “</w:t>
      </w:r>
      <w:r w:rsidR="00636390" w:rsidRPr="00D8139C">
        <w:t>&lt;</w:t>
      </w:r>
      <w:r w:rsidR="000A2C26">
        <w:t xml:space="preserve"> </w:t>
      </w:r>
      <w:r w:rsidR="00636390">
        <w:t xml:space="preserve">2” (e.g., 2 vs. 3, 3 vs. 4). </w:t>
      </w:r>
      <w:r w:rsidR="00E75461">
        <w:t xml:space="preserve">Each </w:t>
      </w:r>
      <w:r w:rsidR="009A26E8">
        <w:t xml:space="preserve">pair </w:t>
      </w:r>
      <w:r w:rsidR="00E75461">
        <w:t xml:space="preserve">was presented in both orders (e.g., both from 2 to 3 and from 3 to 2). </w:t>
      </w:r>
      <w:r w:rsidR="00E75461" w:rsidRPr="003F46CB">
        <w:t xml:space="preserve">To prevent the occurrence of the dishabituation array </w:t>
      </w:r>
      <w:r w:rsidR="00DC3FB6">
        <w:t xml:space="preserve">from </w:t>
      </w:r>
      <w:r w:rsidR="00E75461" w:rsidRPr="003F46CB">
        <w:t xml:space="preserve">appearing </w:t>
      </w:r>
      <w:r w:rsidR="003F46CB">
        <w:t>at</w:t>
      </w:r>
      <w:r w:rsidR="00E75461" w:rsidRPr="003F46CB">
        <w:t xml:space="preserve"> a predictable </w:t>
      </w:r>
      <w:r w:rsidR="003F46CB">
        <w:t>time</w:t>
      </w:r>
      <w:r w:rsidR="00893FD0">
        <w:t xml:space="preserve"> </w:t>
      </w:r>
      <w:r w:rsidR="003F46CB">
        <w:t>point</w:t>
      </w:r>
      <w:r w:rsidR="00E75461" w:rsidRPr="003F46CB">
        <w:t xml:space="preserve"> in the sequence of arrays</w:t>
      </w:r>
      <w:r w:rsidR="00E75461">
        <w:t xml:space="preserve"> (</w:t>
      </w:r>
      <w:r w:rsidR="003F46CB">
        <w:t>e.g.,</w:t>
      </w:r>
      <w:r w:rsidR="00E75461">
        <w:t xml:space="preserve"> </w:t>
      </w:r>
      <w:r w:rsidR="00AF74B3">
        <w:t xml:space="preserve">always as </w:t>
      </w:r>
      <w:r w:rsidR="00E75461">
        <w:t xml:space="preserve">the </w:t>
      </w:r>
      <w:r w:rsidR="00F619F5">
        <w:t xml:space="preserve">sixth </w:t>
      </w:r>
      <w:r w:rsidR="00E75461">
        <w:t xml:space="preserve">array in the sequence), </w:t>
      </w:r>
      <w:r w:rsidR="002D175D">
        <w:t xml:space="preserve">40% </w:t>
      </w:r>
      <w:r w:rsidR="006E5EE7">
        <w:t xml:space="preserve">were randomly inserted </w:t>
      </w:r>
      <w:r w:rsidR="00E75461">
        <w:t>“sham” sequences of a different length (i.e.</w:t>
      </w:r>
      <w:r w:rsidR="003F46CB">
        <w:t>,</w:t>
      </w:r>
      <w:r w:rsidR="00E75461">
        <w:t xml:space="preserve"> length of </w:t>
      </w:r>
      <w:r w:rsidR="005E64D5">
        <w:t>4</w:t>
      </w:r>
      <w:r w:rsidR="00E75461">
        <w:t>). The</w:t>
      </w:r>
      <w:r w:rsidR="00547316">
        <w:t xml:space="preserve"> data from the</w:t>
      </w:r>
      <w:r w:rsidR="00E75461">
        <w:t>se “sham” sequences were not analyzed.</w:t>
      </w:r>
    </w:p>
    <w:p w14:paraId="67810B2D" w14:textId="77777777" w:rsidR="00130E55" w:rsidRDefault="00E61439" w:rsidP="00123AFC">
      <w:r>
        <w:t xml:space="preserve">The color of the </w:t>
      </w:r>
      <w:del w:id="0" w:author="Mattan S. Ben Shachar" w:date="2017-11-29T13:43:00Z">
        <w:r w:rsidDel="00807DC4">
          <w:delText xml:space="preserve">objected </w:delText>
        </w:r>
      </w:del>
      <w:ins w:id="1" w:author="Mattan S. Ben Shachar" w:date="2017-11-29T13:43:00Z">
        <w:r w:rsidR="00807DC4">
          <w:t xml:space="preserve">objects </w:t>
        </w:r>
      </w:ins>
      <w:r>
        <w:t>changed between sequences (yellow, blue, red, or green)</w:t>
      </w:r>
      <w:r w:rsidR="00157895">
        <w:t>.</w:t>
      </w:r>
      <w:r w:rsidR="00636390">
        <w:t xml:space="preserve"> </w:t>
      </w:r>
      <w:r w:rsidR="004418F3">
        <w:t>Additional v</w:t>
      </w:r>
      <w:r w:rsidR="0083515C">
        <w:t>ariables, such as location and total surface area, were controlled for and b</w:t>
      </w:r>
      <w:r w:rsidR="0083515C" w:rsidRPr="00A416C7">
        <w:t>alanced</w:t>
      </w:r>
      <w:r w:rsidR="0083515C">
        <w:t xml:space="preserve"> between presentations</w:t>
      </w:r>
      <w:r w:rsidR="00474781">
        <w:t>.</w:t>
      </w:r>
      <w:r w:rsidR="0083515C">
        <w:t xml:space="preserve"> </w:t>
      </w:r>
      <w:r w:rsidR="00474781">
        <w:t>T</w:t>
      </w:r>
      <w:r w:rsidR="00155A59">
        <w:t xml:space="preserve">he location of each object was selected at random insofar </w:t>
      </w:r>
      <w:r w:rsidR="00F619F5">
        <w:t xml:space="preserve">as the </w:t>
      </w:r>
      <w:r w:rsidR="00155A59">
        <w:t>objects did not overlap one another</w:t>
      </w:r>
      <w:r w:rsidR="00474781">
        <w:t xml:space="preserve">, </w:t>
      </w:r>
      <w:r w:rsidR="008407AD">
        <w:t>l</w:t>
      </w:r>
      <w:r w:rsidR="00155A59">
        <w:t xml:space="preserve">ocations were randomly </w:t>
      </w:r>
      <w:r w:rsidR="00155A59" w:rsidRPr="00C42E13">
        <w:t>drawn</w:t>
      </w:r>
      <w:r w:rsidR="00155A59">
        <w:t xml:space="preserve"> </w:t>
      </w:r>
      <w:r w:rsidR="008407AD">
        <w:t>from</w:t>
      </w:r>
      <w:r w:rsidR="00155A59">
        <w:t xml:space="preserve"> a selected 200×200-pixel area at the center of the monitor screen to </w:t>
      </w:r>
      <w:r w:rsidR="00151685">
        <w:t>minimize</w:t>
      </w:r>
      <w:r w:rsidR="00155A59">
        <w:t xml:space="preserve"> eye movement</w:t>
      </w:r>
      <w:r w:rsidR="00474781">
        <w:t>,</w:t>
      </w:r>
      <w:r w:rsidR="00155A59">
        <w:t xml:space="preserve"> </w:t>
      </w:r>
      <w:r w:rsidR="008407AD">
        <w:t xml:space="preserve">and </w:t>
      </w:r>
      <w:r w:rsidR="00155A59">
        <w:t xml:space="preserve">mean total display area of all the objects was equal </w:t>
      </w:r>
      <w:r w:rsidR="008407AD">
        <w:t xml:space="preserve">to </w:t>
      </w:r>
      <w:r w:rsidR="00155A59">
        <w:t xml:space="preserve">the possible number of objects </w:t>
      </w:r>
      <w:r w:rsidR="00151685">
        <w:t>(</w:t>
      </w:r>
      <w:r w:rsidR="00155A59">
        <w:t>approximately 6,000</w:t>
      </w:r>
      <w:r w:rsidR="00F93B81">
        <w:t xml:space="preserve"> </w:t>
      </w:r>
      <w:r w:rsidR="00155A59">
        <w:t>pixels</w:t>
      </w:r>
      <w:r w:rsidR="00151685">
        <w:t>)</w:t>
      </w:r>
      <w:r w:rsidR="00155A59">
        <w:t>.</w:t>
      </w:r>
    </w:p>
    <w:p w14:paraId="5C969E87" w14:textId="77777777" w:rsidR="009260CE" w:rsidRDefault="009260CE" w:rsidP="008361CC">
      <w:pPr>
        <w:pBdr>
          <w:top w:val="single" w:sz="6" w:space="1" w:color="auto"/>
          <w:bottom w:val="single" w:sz="6" w:space="1" w:color="auto"/>
        </w:pBdr>
        <w:ind w:firstLine="0"/>
      </w:pPr>
      <w:r w:rsidRPr="009260CE">
        <w:t>Insert Figure 1 about here</w:t>
      </w:r>
    </w:p>
    <w:p w14:paraId="194C9170" w14:textId="77777777" w:rsidR="002512B8" w:rsidRDefault="002512B8" w:rsidP="002512B8"/>
    <w:p w14:paraId="29743AD9" w14:textId="77777777" w:rsidR="00D65B2E" w:rsidRPr="00F96A96" w:rsidRDefault="00D65B2E" w:rsidP="00E53BBF">
      <w:pPr>
        <w:pStyle w:val="Heading2"/>
      </w:pPr>
      <w:r w:rsidRPr="00F96A96">
        <w:lastRenderedPageBreak/>
        <w:t>EEG Recording</w:t>
      </w:r>
      <w:r w:rsidR="000212DF">
        <w:t xml:space="preserve"> and Preprocessing</w:t>
      </w:r>
    </w:p>
    <w:p w14:paraId="6B026368" w14:textId="77777777" w:rsidR="00D65B2E" w:rsidRDefault="00D65B2E" w:rsidP="00F2381B">
      <w:r>
        <w:t xml:space="preserve">Electroencephalographs (EEGs) were recorded using an EGI </w:t>
      </w:r>
      <w:r w:rsidRPr="00B81EBF">
        <w:t xml:space="preserve">HydrocCel Geodesic Sensor </w:t>
      </w:r>
      <w:r>
        <w:t>N</w:t>
      </w:r>
      <w:r w:rsidRPr="00B81EBF">
        <w:t xml:space="preserve">et </w:t>
      </w:r>
      <w:r>
        <w:t>and system</w:t>
      </w:r>
      <w:r w:rsidRPr="004F5C56">
        <w:rPr>
          <w:noProof/>
        </w:rPr>
        <w:t xml:space="preserve"> </w:t>
      </w:r>
      <w:r>
        <w:rPr>
          <w:noProof/>
        </w:rPr>
        <w:t>(Electrical Geodesics, 2003)</w:t>
      </w:r>
      <w:r>
        <w:t>; 128 electrodes were distributed on the scalp according to an adapted 10</w:t>
      </w:r>
      <w:r w:rsidR="001B0091">
        <w:t>-</w:t>
      </w:r>
      <w:r>
        <w:t>20 method and were sampled at a rate of 250 Hz (Tucker 1993). Recording frequency band was constant at 0.1</w:t>
      </w:r>
      <w:r w:rsidR="008407AD">
        <w:t>-</w:t>
      </w:r>
      <w:r>
        <w:t>100 Hz. The electrode impedance level was kept under 40 KΩ, which is an acceptable level for this system</w:t>
      </w:r>
      <w:r w:rsidR="00447971">
        <w:t xml:space="preserve"> (</w:t>
      </w:r>
      <w:r w:rsidR="00447971" w:rsidRPr="00447971">
        <w:t>Ferre et al. 2001</w:t>
      </w:r>
      <w:r w:rsidR="00447971">
        <w:t>)</w:t>
      </w:r>
      <w:r>
        <w:t xml:space="preserve">. During EEG recording, </w:t>
      </w:r>
      <w:r w:rsidR="00AA7BEF">
        <w:t>all channels were referenced to the Cz channel</w:t>
      </w:r>
      <w:r>
        <w:t xml:space="preserve"> (according to the 10</w:t>
      </w:r>
      <w:r w:rsidR="00E111E9">
        <w:t>-</w:t>
      </w:r>
      <w:r>
        <w:t>20 method).</w:t>
      </w:r>
      <w:r w:rsidRPr="00F96A96">
        <w:t xml:space="preserve"> </w:t>
      </w:r>
      <w:r w:rsidR="00E76425">
        <w:t>As noted above</w:t>
      </w:r>
      <w:r w:rsidR="00E61439">
        <w:t>, a</w:t>
      </w:r>
      <w:r>
        <w:t xml:space="preserve"> sequence </w:t>
      </w:r>
      <w:r w:rsidRPr="007944D4">
        <w:t xml:space="preserve">was </w:t>
      </w:r>
      <w:r w:rsidR="00E34F11">
        <w:t>considered</w:t>
      </w:r>
      <w:r w:rsidRPr="007944D4">
        <w:t xml:space="preserve"> </w:t>
      </w:r>
      <w:r w:rsidR="00E34F11">
        <w:t>usable</w:t>
      </w:r>
      <w:r w:rsidRPr="007944D4">
        <w:t xml:space="preserve"> </w:t>
      </w:r>
      <w:r w:rsidR="002D42D6">
        <w:t xml:space="preserve">only </w:t>
      </w:r>
      <w:r>
        <w:t xml:space="preserve">if </w:t>
      </w:r>
      <w:r w:rsidRPr="007944D4">
        <w:t xml:space="preserve">the infant looked at the screen during </w:t>
      </w:r>
      <w:r>
        <w:t xml:space="preserve">the entire presentation of the sequence. </w:t>
      </w:r>
      <w:r w:rsidRPr="007F4524">
        <w:t xml:space="preserve">Only </w:t>
      </w:r>
      <w:r>
        <w:t xml:space="preserve">sequences </w:t>
      </w:r>
      <w:r w:rsidRPr="007F4524">
        <w:t xml:space="preserve">that </w:t>
      </w:r>
      <w:r>
        <w:t>met</w:t>
      </w:r>
      <w:r w:rsidRPr="007F4524">
        <w:t xml:space="preserve"> </w:t>
      </w:r>
      <w:r>
        <w:t>this</w:t>
      </w:r>
      <w:r w:rsidRPr="007F4524">
        <w:t xml:space="preserve"> </w:t>
      </w:r>
      <w:r>
        <w:t xml:space="preserve">strict </w:t>
      </w:r>
      <w:r w:rsidRPr="007F4524">
        <w:t>behavioral criteri</w:t>
      </w:r>
      <w:r>
        <w:t xml:space="preserve">on were </w:t>
      </w:r>
      <w:r w:rsidR="00213BE9">
        <w:t>analyzed</w:t>
      </w:r>
      <w:r>
        <w:t>.</w:t>
      </w:r>
      <w:r w:rsidRPr="009A2D8F">
        <w:t xml:space="preserve"> </w:t>
      </w:r>
    </w:p>
    <w:p w14:paraId="55AC7F0C" w14:textId="77777777" w:rsidR="00213BE9" w:rsidRDefault="00D65B2E" w:rsidP="00F2381B">
      <w:r>
        <w:t>Continuous EEG data were filtered with a 40 Hz low-pass and then segmented into one long trial starting 200</w:t>
      </w:r>
      <w:r w:rsidR="00273BBC">
        <w:t xml:space="preserve"> </w:t>
      </w:r>
      <w:r>
        <w:t xml:space="preserve">ms before and ending </w:t>
      </w:r>
      <w:r w:rsidR="007C2E32">
        <w:t>1200</w:t>
      </w:r>
      <w:r w:rsidR="00273BBC">
        <w:t xml:space="preserve"> </w:t>
      </w:r>
      <w:r>
        <w:t xml:space="preserve">ms after </w:t>
      </w:r>
      <w:r w:rsidRPr="00876E9B">
        <w:t>the stimulus presentation onset (stimulus-locked).</w:t>
      </w:r>
      <w:r>
        <w:t xml:space="preserve"> The segmented data were inspected for artifacts (e.g., bad channel, </w:t>
      </w:r>
      <w:r w:rsidR="00213BE9">
        <w:t xml:space="preserve">blinks, and </w:t>
      </w:r>
      <w:r>
        <w:t xml:space="preserve">eye movement). Segments with </w:t>
      </w:r>
      <w:r w:rsidR="00273BBC">
        <w:t>more than</w:t>
      </w:r>
      <w:ins w:id="2" w:author="Mattan S. Ben Shachar" w:date="2017-11-29T14:04:00Z">
        <w:r w:rsidR="00E36B47">
          <w:t xml:space="preserve"> </w:t>
        </w:r>
      </w:ins>
      <w:r>
        <w:t>10 bad channels were excluded. In segments with 1</w:t>
      </w:r>
      <w:r w:rsidR="006B1425">
        <w:t>-</w:t>
      </w:r>
      <w:r>
        <w:t>10 bad channels, the bad channel data were replaced with a spherical interpolation of the neighboring channel values</w:t>
      </w:r>
      <w:r w:rsidR="00213BE9">
        <w:t>.</w:t>
      </w:r>
    </w:p>
    <w:p w14:paraId="5592C959" w14:textId="77777777" w:rsidR="00213BE9" w:rsidRDefault="00EE49A6" w:rsidP="00F2381B">
      <w:r>
        <w:t xml:space="preserve">Two separate </w:t>
      </w:r>
      <w:r w:rsidR="000815C3">
        <w:t xml:space="preserve">sets of </w:t>
      </w:r>
      <w:r w:rsidRPr="00732A1B">
        <w:t>analyses</w:t>
      </w:r>
      <w:r>
        <w:t xml:space="preserve"> were performed, as detailed below. </w:t>
      </w:r>
      <w:r w:rsidR="00D7567B">
        <w:t>I</w:t>
      </w:r>
      <w:r w:rsidR="00213BE9">
        <w:t xml:space="preserve">nfants were included in </w:t>
      </w:r>
      <w:r>
        <w:t>an</w:t>
      </w:r>
      <w:r w:rsidR="00213BE9">
        <w:t xml:space="preserve"> analys</w:t>
      </w:r>
      <w:r>
        <w:t>i</w:t>
      </w:r>
      <w:r w:rsidR="00213BE9">
        <w:t xml:space="preserve">s only if they had at least one </w:t>
      </w:r>
      <w:r w:rsidR="00D66284">
        <w:t xml:space="preserve">artifact-free </w:t>
      </w:r>
      <w:r w:rsidR="00213BE9">
        <w:t>trial per experimental condition. Sufficient data were available for both sets of analyses for 28 infants. A</w:t>
      </w:r>
      <w:r w:rsidR="00301E6B">
        <w:t>n a</w:t>
      </w:r>
      <w:r w:rsidR="00213BE9">
        <w:t xml:space="preserve">dditional 10 infants had sufficient data for one </w:t>
      </w:r>
      <w:r w:rsidR="00D73DD0">
        <w:t xml:space="preserve">of </w:t>
      </w:r>
      <w:r w:rsidR="00213BE9">
        <w:t>the two analyses</w:t>
      </w:r>
      <w:r w:rsidR="00E97374">
        <w:t xml:space="preserve"> (</w:t>
      </w:r>
      <w:r w:rsidR="00213BE9">
        <w:t xml:space="preserve">5 for the </w:t>
      </w:r>
      <w:r w:rsidR="00654114">
        <w:t>h</w:t>
      </w:r>
      <w:r w:rsidR="00213BE9">
        <w:t>abituation-</w:t>
      </w:r>
      <w:r w:rsidR="00654114">
        <w:t>d</w:t>
      </w:r>
      <w:r w:rsidR="00213BE9">
        <w:t xml:space="preserve">ishabituation analysis and 5 for the </w:t>
      </w:r>
      <w:r w:rsidR="00301E6B">
        <w:t>posterior parietal</w:t>
      </w:r>
      <w:r w:rsidR="00213BE9">
        <w:t xml:space="preserve"> </w:t>
      </w:r>
      <w:r w:rsidR="00D56B75">
        <w:t xml:space="preserve">ratio </w:t>
      </w:r>
      <w:r w:rsidR="00213BE9">
        <w:t>analysis</w:t>
      </w:r>
      <w:r w:rsidR="00E97374">
        <w:t xml:space="preserve">) </w:t>
      </w:r>
      <w:r w:rsidR="00213BE9">
        <w:t xml:space="preserve">providing a total </w:t>
      </w:r>
      <w:r w:rsidR="00213BE9">
        <w:rPr>
          <w:i/>
        </w:rPr>
        <w:t>N</w:t>
      </w:r>
      <w:r w:rsidR="00273BBC">
        <w:rPr>
          <w:i/>
        </w:rPr>
        <w:t xml:space="preserve"> </w:t>
      </w:r>
      <w:r w:rsidR="00213BE9">
        <w:t>=</w:t>
      </w:r>
      <w:r w:rsidR="00273BBC">
        <w:t xml:space="preserve"> </w:t>
      </w:r>
      <w:r w:rsidR="00213BE9">
        <w:t>33 for each analys</w:t>
      </w:r>
      <w:r w:rsidR="00182683">
        <w:t>i</w:t>
      </w:r>
      <w:r w:rsidR="00213BE9">
        <w:t>s. M</w:t>
      </w:r>
      <w:r w:rsidR="00213BE9" w:rsidRPr="00D6006A">
        <w:t>ean</w:t>
      </w:r>
      <w:r w:rsidR="00213BE9">
        <w:t xml:space="preserve"> number</w:t>
      </w:r>
      <w:r w:rsidR="00213BE9" w:rsidRPr="00D6006A">
        <w:t xml:space="preserve"> of </w:t>
      </w:r>
      <w:r w:rsidR="00213BE9">
        <w:t xml:space="preserve">good </w:t>
      </w:r>
      <w:r w:rsidR="00213BE9" w:rsidRPr="00D6006A">
        <w:t xml:space="preserve">segments per </w:t>
      </w:r>
      <w:r w:rsidR="00213BE9">
        <w:t xml:space="preserve">experimental </w:t>
      </w:r>
      <w:r w:rsidR="00213BE9" w:rsidRPr="00D6006A">
        <w:t>condition</w:t>
      </w:r>
      <w:r w:rsidR="00213BE9">
        <w:t xml:space="preserve"> was 4 (</w:t>
      </w:r>
      <w:r w:rsidR="00213BE9" w:rsidRPr="003F0230">
        <w:rPr>
          <w:iCs/>
        </w:rPr>
        <w:t>SD</w:t>
      </w:r>
      <w:r w:rsidR="00273BBC">
        <w:rPr>
          <w:i/>
          <w:iCs/>
        </w:rPr>
        <w:t xml:space="preserve"> </w:t>
      </w:r>
      <w:r w:rsidR="00213BE9">
        <w:t>=</w:t>
      </w:r>
      <w:r w:rsidR="00273BBC">
        <w:t xml:space="preserve"> </w:t>
      </w:r>
      <w:r w:rsidR="00213BE9">
        <w:t xml:space="preserve">2.4, </w:t>
      </w:r>
      <w:r w:rsidR="00213BE9" w:rsidRPr="00D6006A">
        <w:t>range</w:t>
      </w:r>
      <w:r w:rsidR="00213BE9">
        <w:t xml:space="preserve"> = 1-</w:t>
      </w:r>
      <w:r w:rsidR="00213BE9" w:rsidRPr="00D6006A">
        <w:t>1</w:t>
      </w:r>
      <w:r w:rsidR="00213BE9">
        <w:t>4)</w:t>
      </w:r>
      <w:r w:rsidR="000C3DF7">
        <w:t>.</w:t>
      </w:r>
      <w:r w:rsidR="00213BE9">
        <w:t xml:space="preserve"> </w:t>
      </w:r>
      <w:r w:rsidR="000C3DF7">
        <w:t>T</w:t>
      </w:r>
      <w:r w:rsidR="00213BE9">
        <w:t xml:space="preserve">here </w:t>
      </w:r>
      <w:r w:rsidR="00213BE9">
        <w:lastRenderedPageBreak/>
        <w:t>were n</w:t>
      </w:r>
      <w:r w:rsidR="00213BE9" w:rsidRPr="00D6006A">
        <w:t xml:space="preserve">o </w:t>
      </w:r>
      <w:r w:rsidR="00213BE9">
        <w:t xml:space="preserve">between-group </w:t>
      </w:r>
      <w:r w:rsidR="00213BE9" w:rsidRPr="00D6006A">
        <w:t>difference</w:t>
      </w:r>
      <w:r w:rsidR="00213BE9">
        <w:t>s</w:t>
      </w:r>
      <w:r w:rsidR="00213BE9" w:rsidRPr="00D6006A">
        <w:t xml:space="preserve"> </w:t>
      </w:r>
      <w:r w:rsidR="00213BE9">
        <w:t>in the number of good segments for the exposed and control infants,</w:t>
      </w:r>
      <w:r w:rsidR="00213BE9" w:rsidRPr="00D6006A">
        <w:t xml:space="preserve"> </w:t>
      </w:r>
      <w:r w:rsidR="00213BE9" w:rsidRPr="00D45E76">
        <w:t xml:space="preserve">and </w:t>
      </w:r>
      <w:r w:rsidR="00213BE9">
        <w:t xml:space="preserve">there were </w:t>
      </w:r>
      <w:r w:rsidR="00213BE9" w:rsidRPr="00D45E76">
        <w:t>no</w:t>
      </w:r>
      <w:r w:rsidR="00213BE9">
        <w:t xml:space="preserve"> significant</w:t>
      </w:r>
      <w:r w:rsidR="00213BE9" w:rsidRPr="00D45E76">
        <w:t xml:space="preserve"> correlations </w:t>
      </w:r>
      <w:r w:rsidR="00231828">
        <w:t>between</w:t>
      </w:r>
      <w:r w:rsidR="00213BE9" w:rsidRPr="00D45E76">
        <w:t xml:space="preserve"> number of good segments </w:t>
      </w:r>
      <w:r w:rsidR="00231828">
        <w:t>and any of</w:t>
      </w:r>
      <w:r w:rsidR="00213BE9">
        <w:t xml:space="preserve"> the</w:t>
      </w:r>
      <w:r w:rsidR="00213BE9" w:rsidRPr="00D45E76">
        <w:t xml:space="preserve"> ERP </w:t>
      </w:r>
      <w:r w:rsidR="00170D20">
        <w:t>measures</w:t>
      </w:r>
      <w:r w:rsidR="00213BE9">
        <w:t xml:space="preserve"> (all </w:t>
      </w:r>
      <w:r w:rsidR="00213BE9">
        <w:rPr>
          <w:i/>
        </w:rPr>
        <w:t>p</w:t>
      </w:r>
      <w:r w:rsidR="00213BE9">
        <w:t>s &gt; .15)</w:t>
      </w:r>
      <w:r w:rsidR="00213BE9" w:rsidRPr="00D45E76">
        <w:t>.</w:t>
      </w:r>
      <w:r w:rsidR="00213BE9" w:rsidRPr="00D6006A">
        <w:t xml:space="preserve"> </w:t>
      </w:r>
      <w:r w:rsidR="007D0168">
        <w:t>In addition</w:t>
      </w:r>
      <w:r w:rsidR="00AC1458">
        <w:t xml:space="preserve">, </w:t>
      </w:r>
      <w:r w:rsidR="00090492">
        <w:t xml:space="preserve">supplementary </w:t>
      </w:r>
      <w:r w:rsidR="00AC1458">
        <w:t>analyses w</w:t>
      </w:r>
      <w:r w:rsidR="00090492">
        <w:t>ere</w:t>
      </w:r>
      <w:r w:rsidR="00AC1458">
        <w:t xml:space="preserve"> conducted</w:t>
      </w:r>
      <w:r w:rsidR="00273BBC">
        <w:t>,</w:t>
      </w:r>
      <w:r w:rsidR="00AC1458">
        <w:t xml:space="preserve"> </w:t>
      </w:r>
      <w:r w:rsidR="00D73DD0">
        <w:t xml:space="preserve">which </w:t>
      </w:r>
      <w:r w:rsidR="00AC1458">
        <w:t>includ</w:t>
      </w:r>
      <w:r w:rsidR="00D73DD0">
        <w:t>ed</w:t>
      </w:r>
      <w:r w:rsidR="00AC1458">
        <w:t xml:space="preserve"> only those infants who had at least 3 </w:t>
      </w:r>
      <w:r w:rsidR="00FE2681">
        <w:t xml:space="preserve">good </w:t>
      </w:r>
      <w:r w:rsidR="00AC1458">
        <w:t>trial</w:t>
      </w:r>
      <w:r w:rsidR="00D73DD0">
        <w:t>s</w:t>
      </w:r>
      <w:r w:rsidR="00AC1458">
        <w:t xml:space="preserve"> in each condition</w:t>
      </w:r>
      <w:r w:rsidR="007D0168">
        <w:t xml:space="preserve"> to verify the findings </w:t>
      </w:r>
      <w:r w:rsidR="00155007">
        <w:t xml:space="preserve">seen </w:t>
      </w:r>
      <w:r w:rsidR="007D0168">
        <w:t>in the larger sample</w:t>
      </w:r>
      <w:r w:rsidR="00AC1458">
        <w:t xml:space="preserve">. </w:t>
      </w:r>
    </w:p>
    <w:p w14:paraId="7B433AF0" w14:textId="77777777" w:rsidR="00D80C70" w:rsidRDefault="00D80C70" w:rsidP="00D80C70">
      <w:r>
        <w:t>Segments were averaged and re-referenced to the average of the channels across the scalp, after which a baseline-correction was conducted for 200</w:t>
      </w:r>
      <w:r w:rsidR="00273BBC">
        <w:t xml:space="preserve"> </w:t>
      </w:r>
      <w:r>
        <w:t>ms before the presentation onset. Baseline-corrected ERP data were averaged across subjects, resulting in an averaged segment ERP for each condition (grand average).</w:t>
      </w:r>
    </w:p>
    <w:p w14:paraId="5D3900B2" w14:textId="77777777" w:rsidR="00D80C70" w:rsidRDefault="00D80C70" w:rsidP="00D80C70">
      <w:pPr>
        <w:pStyle w:val="Heading2"/>
      </w:pPr>
      <w:r>
        <w:t>ERP Measurements</w:t>
      </w:r>
    </w:p>
    <w:p w14:paraId="6EDCA213" w14:textId="77777777" w:rsidR="00B12D2E" w:rsidRDefault="00D65B2E" w:rsidP="00F2381B">
      <w:r>
        <w:t xml:space="preserve">Two separate segmentations and </w:t>
      </w:r>
      <w:r w:rsidRPr="00732A1B">
        <w:t>analyses</w:t>
      </w:r>
      <w:r>
        <w:t xml:space="preserve"> were performed. The first set of analyses compared sequence type, that is, the </w:t>
      </w:r>
      <w:r w:rsidRPr="005147C8">
        <w:rPr>
          <w:i/>
          <w:iCs/>
        </w:rPr>
        <w:t>habituation</w:t>
      </w:r>
      <w:r w:rsidRPr="009C1174">
        <w:t xml:space="preserve"> v</w:t>
      </w:r>
      <w:r>
        <w:t>ersus</w:t>
      </w:r>
      <w:r w:rsidRPr="009C1174">
        <w:t xml:space="preserve"> </w:t>
      </w:r>
      <w:r w:rsidRPr="005147C8">
        <w:rPr>
          <w:i/>
          <w:iCs/>
        </w:rPr>
        <w:t>dishabituation</w:t>
      </w:r>
      <w:r>
        <w:t xml:space="preserve"> conditions. Th</w:t>
      </w:r>
      <w:r w:rsidR="006E5EE7">
        <w:t>e</w:t>
      </w:r>
      <w:r w:rsidR="00546ED7">
        <w:t>s</w:t>
      </w:r>
      <w:r w:rsidR="006E5EE7">
        <w:t>e</w:t>
      </w:r>
      <w:r w:rsidRPr="00B107EA">
        <w:t xml:space="preserve"> </w:t>
      </w:r>
      <w:r w:rsidR="00546ED7">
        <w:t>analys</w:t>
      </w:r>
      <w:r w:rsidR="006E5EE7">
        <w:t>e</w:t>
      </w:r>
      <w:r w:rsidR="00546ED7">
        <w:t xml:space="preserve">s </w:t>
      </w:r>
      <w:r>
        <w:t>used data from the 15 occipitoparietal-central electrodes between Pz and Oz of the 10</w:t>
      </w:r>
      <w:r w:rsidR="00E111E9">
        <w:t>-</w:t>
      </w:r>
      <w:r>
        <w:t xml:space="preserve">20 system </w:t>
      </w:r>
      <w:r w:rsidRPr="00E35D5F">
        <w:t>that t</w:t>
      </w:r>
      <w:r>
        <w:t>ypically manifest the P</w:t>
      </w:r>
      <w:r w:rsidRPr="00E35D5F">
        <w:t>300 effect</w:t>
      </w:r>
      <w:r>
        <w:t xml:space="preserve"> (Lebel et al. 2008; see Fig. 2a). Mean</w:t>
      </w:r>
      <w:r w:rsidRPr="00E35D5F">
        <w:t xml:space="preserve"> </w:t>
      </w:r>
      <w:r>
        <w:t>a</w:t>
      </w:r>
      <w:r w:rsidRPr="00E35D5F">
        <w:t xml:space="preserve">mplitude </w:t>
      </w:r>
      <w:r>
        <w:t xml:space="preserve">and latency to peak amplitude for the final trial in each sequence were then extracted </w:t>
      </w:r>
      <w:r w:rsidRPr="00E35D5F">
        <w:t xml:space="preserve">for each </w:t>
      </w:r>
      <w:r>
        <w:t>infant with</w:t>
      </w:r>
      <w:r w:rsidRPr="00E35D5F">
        <w:t xml:space="preserve">in the time-window of </w:t>
      </w:r>
      <w:r>
        <w:t>300</w:t>
      </w:r>
      <w:r w:rsidR="00E111E9">
        <w:t>-</w:t>
      </w:r>
      <w:r>
        <w:t>1100</w:t>
      </w:r>
      <w:r w:rsidR="00273BBC">
        <w:t xml:space="preserve"> </w:t>
      </w:r>
      <w:r>
        <w:t>ms after stimulus onset</w:t>
      </w:r>
      <w:r w:rsidR="0009757D">
        <w:t>, a time window typical for this effect</w:t>
      </w:r>
      <w:r w:rsidR="00D56B75">
        <w:t xml:space="preserve"> (</w:t>
      </w:r>
      <w:r w:rsidR="00DA3238">
        <w:t xml:space="preserve">e.g., </w:t>
      </w:r>
      <w:r w:rsidR="00F17C61" w:rsidRPr="0097150E">
        <w:rPr>
          <w:bCs/>
        </w:rPr>
        <w:t xml:space="preserve">Hyde </w:t>
      </w:r>
      <w:r w:rsidR="00273BBC">
        <w:rPr>
          <w:bCs/>
        </w:rPr>
        <w:t xml:space="preserve">&amp; </w:t>
      </w:r>
      <w:r w:rsidR="00DE643C">
        <w:rPr>
          <w:bCs/>
        </w:rPr>
        <w:t>Spelke</w:t>
      </w:r>
      <w:r w:rsidR="00F17C61">
        <w:rPr>
          <w:bCs/>
        </w:rPr>
        <w:t xml:space="preserve"> </w:t>
      </w:r>
      <w:r w:rsidR="00F17C61" w:rsidRPr="0097150E">
        <w:rPr>
          <w:bCs/>
        </w:rPr>
        <w:t>2011</w:t>
      </w:r>
      <w:r w:rsidR="00D56B75">
        <w:t>)</w:t>
      </w:r>
      <w:r w:rsidR="00442225">
        <w:t xml:space="preserve"> that</w:t>
      </w:r>
      <w:r w:rsidR="00523E03">
        <w:t xml:space="preserve"> was</w:t>
      </w:r>
      <w:r w:rsidR="0009757D">
        <w:t xml:space="preserve"> verified by visual inspection</w:t>
      </w:r>
      <w:r w:rsidR="0097150E">
        <w:t xml:space="preserve"> of the grand averages plots</w:t>
      </w:r>
      <w:r>
        <w:t>. A measure of amplitude difference was extracted for each infant by subtracting mean amplitude for habituation from mean amplitude for dishabituation</w:t>
      </w:r>
      <w:r w:rsidR="00B12D2E">
        <w:t>.</w:t>
      </w:r>
    </w:p>
    <w:p w14:paraId="2142A4F2" w14:textId="77777777" w:rsidR="00D65B2E" w:rsidRDefault="00D65B2E" w:rsidP="00842315">
      <w:r>
        <w:t xml:space="preserve">The </w:t>
      </w:r>
      <w:r w:rsidR="00493510">
        <w:rPr>
          <w:i/>
        </w:rPr>
        <w:t>posterior parietal</w:t>
      </w:r>
      <w:r w:rsidR="00C45E32">
        <w:rPr>
          <w:i/>
        </w:rPr>
        <w:t xml:space="preserve"> ratio</w:t>
      </w:r>
      <w:r w:rsidR="00493510">
        <w:rPr>
          <w:i/>
        </w:rPr>
        <w:t xml:space="preserve"> </w:t>
      </w:r>
      <w:r>
        <w:t xml:space="preserve">analyses </w:t>
      </w:r>
      <w:r w:rsidR="0013087F">
        <w:t xml:space="preserve">compared </w:t>
      </w:r>
      <w:r w:rsidR="007C599E">
        <w:t>mean amplitude</w:t>
      </w:r>
      <w:r w:rsidR="00EE0BF0">
        <w:t>s</w:t>
      </w:r>
      <w:r>
        <w:t xml:space="preserve"> within the dishabituation trial</w:t>
      </w:r>
      <w:r w:rsidR="00640D94">
        <w:t>s</w:t>
      </w:r>
      <w:r w:rsidR="002D1751">
        <w:t xml:space="preserve"> </w:t>
      </w:r>
      <w:r w:rsidR="00762950">
        <w:t>for</w:t>
      </w:r>
      <w:r>
        <w:t xml:space="preserve"> the </w:t>
      </w:r>
      <w:r w:rsidR="00673AD0">
        <w:t xml:space="preserve">sequences </w:t>
      </w:r>
      <w:r w:rsidR="00493510">
        <w:t xml:space="preserve">in which the ratio between the habituation and dishabituation </w:t>
      </w:r>
      <w:r w:rsidR="002D1751">
        <w:t xml:space="preserve">stimuli </w:t>
      </w:r>
      <w:r w:rsidR="00493510">
        <w:t>differed by</w:t>
      </w:r>
      <w:r w:rsidR="00807A99">
        <w:t xml:space="preserve"> a ratio</w:t>
      </w:r>
      <w:r w:rsidR="00493510">
        <w:t xml:space="preserve"> </w:t>
      </w:r>
      <w:r w:rsidRPr="00687990">
        <w:rPr>
          <w:i/>
          <w:iCs/>
        </w:rPr>
        <w:t>&lt;</w:t>
      </w:r>
      <w:r w:rsidR="00BC1832">
        <w:rPr>
          <w:i/>
          <w:iCs/>
        </w:rPr>
        <w:t xml:space="preserve"> </w:t>
      </w:r>
      <w:r w:rsidRPr="00881595">
        <w:rPr>
          <w:iCs/>
        </w:rPr>
        <w:t>2</w:t>
      </w:r>
      <w:r w:rsidRPr="00881595">
        <w:t xml:space="preserve"> </w:t>
      </w:r>
      <w:r w:rsidR="00DA74CB">
        <w:t xml:space="preserve">with </w:t>
      </w:r>
      <w:r w:rsidR="00762950">
        <w:t>those</w:t>
      </w:r>
      <w:r w:rsidR="00493510">
        <w:t xml:space="preserve"> in which the ratio differed by</w:t>
      </w:r>
      <w:r>
        <w:t xml:space="preserve"> </w:t>
      </w:r>
      <w:r w:rsidRPr="00687990">
        <w:rPr>
          <w:i/>
          <w:iCs/>
        </w:rPr>
        <w:t>&gt;</w:t>
      </w:r>
      <w:r w:rsidRPr="00881595">
        <w:rPr>
          <w:iCs/>
        </w:rPr>
        <w:t>2</w:t>
      </w:r>
      <w:r>
        <w:t xml:space="preserve">. To </w:t>
      </w:r>
      <w:r>
        <w:lastRenderedPageBreak/>
        <w:t>examine the hypothesized negative right occip</w:t>
      </w:r>
      <w:r w:rsidR="00BC1832">
        <w:t>i</w:t>
      </w:r>
      <w:r>
        <w:t xml:space="preserve">toparietal response (Libertus et al. 2009), </w:t>
      </w:r>
      <w:r w:rsidR="0009757D">
        <w:t>th</w:t>
      </w:r>
      <w:r w:rsidR="00665D66">
        <w:t>e</w:t>
      </w:r>
      <w:r w:rsidR="0009757D">
        <w:t>s</w:t>
      </w:r>
      <w:r w:rsidR="00665D66">
        <w:t>e</w:t>
      </w:r>
      <w:r w:rsidR="0009757D">
        <w:t xml:space="preserve"> analys</w:t>
      </w:r>
      <w:r w:rsidR="00665D66">
        <w:t>e</w:t>
      </w:r>
      <w:r w:rsidR="0009757D">
        <w:t xml:space="preserve">s </w:t>
      </w:r>
      <w:r>
        <w:t xml:space="preserve">used data from 13 right </w:t>
      </w:r>
      <w:r w:rsidRPr="00B405C9">
        <w:t>parietal</w:t>
      </w:r>
      <w:r>
        <w:t>-located</w:t>
      </w:r>
      <w:r w:rsidRPr="00B405C9">
        <w:t xml:space="preserve"> </w:t>
      </w:r>
      <w:r w:rsidRPr="00E35D5F">
        <w:t>electrodes</w:t>
      </w:r>
      <w:r>
        <w:t xml:space="preserve"> (below P4 in the 10</w:t>
      </w:r>
      <w:r w:rsidR="00E111E9">
        <w:t>-</w:t>
      </w:r>
      <w:r>
        <w:t>20 system; see Fig. 2b) and m</w:t>
      </w:r>
      <w:r w:rsidRPr="00F732BA">
        <w:t xml:space="preserve">ean </w:t>
      </w:r>
      <w:r>
        <w:t>a</w:t>
      </w:r>
      <w:r w:rsidRPr="00F732BA">
        <w:t>mplitudes were ex</w:t>
      </w:r>
      <w:r>
        <w:t>tracted within</w:t>
      </w:r>
      <w:r w:rsidRPr="00F732BA">
        <w:t xml:space="preserve"> the time-window of 210</w:t>
      </w:r>
      <w:r w:rsidR="00E111E9">
        <w:t>-</w:t>
      </w:r>
      <w:r>
        <w:t xml:space="preserve">400 </w:t>
      </w:r>
      <w:r w:rsidRPr="00F732BA">
        <w:t>ms after stimulus</w:t>
      </w:r>
      <w:r>
        <w:t xml:space="preserve"> onset</w:t>
      </w:r>
      <w:r w:rsidR="00DE40A8" w:rsidRPr="00DE40A8">
        <w:t xml:space="preserve"> </w:t>
      </w:r>
      <w:r w:rsidR="00DE40A8">
        <w:t>for each subject for the dishabituation trials</w:t>
      </w:r>
      <w:r w:rsidRPr="00E35D5F">
        <w:t>.</w:t>
      </w:r>
    </w:p>
    <w:p w14:paraId="14BE9D13" w14:textId="77777777" w:rsidR="00D45BA2" w:rsidRDefault="009260CE" w:rsidP="00EE0BF0">
      <w:pPr>
        <w:pBdr>
          <w:top w:val="single" w:sz="6" w:space="1" w:color="auto"/>
          <w:bottom w:val="single" w:sz="6" w:space="1" w:color="auto"/>
        </w:pBdr>
        <w:ind w:firstLine="0"/>
      </w:pPr>
      <w:r w:rsidRPr="009260CE">
        <w:t xml:space="preserve">Insert Figure </w:t>
      </w:r>
      <w:r>
        <w:t>2</w:t>
      </w:r>
      <w:r w:rsidRPr="009260CE">
        <w:t xml:space="preserve"> about here</w:t>
      </w:r>
    </w:p>
    <w:p w14:paraId="6F9CAE7A" w14:textId="77777777" w:rsidR="002512B8" w:rsidRDefault="002512B8" w:rsidP="002512B8"/>
    <w:p w14:paraId="68DE7095" w14:textId="77777777" w:rsidR="00D65B2E" w:rsidRPr="00F96A96" w:rsidRDefault="00D65B2E" w:rsidP="00E53BBF">
      <w:pPr>
        <w:pStyle w:val="Heading2"/>
      </w:pPr>
      <w:r w:rsidRPr="00F96A96">
        <w:t xml:space="preserve">Statistical </w:t>
      </w:r>
      <w:r w:rsidR="004213E9" w:rsidRPr="00F96A96">
        <w:t>Analys</w:t>
      </w:r>
      <w:r w:rsidR="004213E9">
        <w:t>e</w:t>
      </w:r>
      <w:r w:rsidR="004213E9" w:rsidRPr="00F96A96">
        <w:t>s</w:t>
      </w:r>
    </w:p>
    <w:p w14:paraId="3892047B" w14:textId="77777777" w:rsidR="00C32F7D" w:rsidRDefault="003B7A66" w:rsidP="00C32F7D">
      <w:r>
        <w:t>For the</w:t>
      </w:r>
      <w:r w:rsidR="00D668B3">
        <w:t xml:space="preserve"> initial</w:t>
      </w:r>
      <w:r>
        <w:t xml:space="preserve"> </w:t>
      </w:r>
      <w:r>
        <w:rPr>
          <w:i/>
        </w:rPr>
        <w:t>ha</w:t>
      </w:r>
      <w:r w:rsidR="00935997">
        <w:rPr>
          <w:i/>
        </w:rPr>
        <w:t xml:space="preserve">bituation-dishabituation </w:t>
      </w:r>
      <w:r w:rsidR="00935997" w:rsidRPr="009821E8">
        <w:t>analyse</w:t>
      </w:r>
      <w:r w:rsidRPr="009821E8">
        <w:t>s</w:t>
      </w:r>
      <w:r>
        <w:rPr>
          <w:i/>
        </w:rPr>
        <w:t xml:space="preserve">, </w:t>
      </w:r>
      <w:r w:rsidR="00C32F7D">
        <w:t>mean amplitude was examined using repeated measures analysis of variance (ANOVA) with group (alcohol exposed vs. controls) as a between-subjects factor and condition (dishabituation vs. habituation) as a within-subjects measure. I</w:t>
      </w:r>
      <w:r w:rsidR="00D65B2E">
        <w:t>ndependent sample</w:t>
      </w:r>
      <w:r w:rsidR="009D6502">
        <w:t>s</w:t>
      </w:r>
      <w:r w:rsidR="00D65B2E">
        <w:t xml:space="preserve"> </w:t>
      </w:r>
      <w:r w:rsidR="00D65B2E">
        <w:rPr>
          <w:i/>
        </w:rPr>
        <w:t>t</w:t>
      </w:r>
      <w:r w:rsidR="00D65B2E">
        <w:t>-test</w:t>
      </w:r>
      <w:r w:rsidR="00935997">
        <w:t>s</w:t>
      </w:r>
      <w:r w:rsidR="00D65B2E">
        <w:t xml:space="preserve"> w</w:t>
      </w:r>
      <w:r w:rsidR="00935997">
        <w:t>ere</w:t>
      </w:r>
      <w:r w:rsidR="00D65B2E">
        <w:t xml:space="preserve"> used to compare latency to peak amplitude for the dishabituation condition </w:t>
      </w:r>
      <w:r w:rsidR="00663A95">
        <w:t>during the final trial</w:t>
      </w:r>
      <w:r w:rsidR="00AB135B">
        <w:t xml:space="preserve"> in each sequence </w:t>
      </w:r>
      <w:r w:rsidR="00D65B2E">
        <w:t xml:space="preserve">in the alcohol-exposed and control groups. </w:t>
      </w:r>
      <w:r w:rsidR="007F04B8">
        <w:t xml:space="preserve">In addition, Pearson </w:t>
      </w:r>
      <w:r w:rsidR="007F04B8" w:rsidRPr="007F04B8">
        <w:rPr>
          <w:i/>
        </w:rPr>
        <w:t>r</w:t>
      </w:r>
      <w:r w:rsidR="007F04B8">
        <w:t xml:space="preserve"> was used to examine </w:t>
      </w:r>
      <w:r w:rsidR="007F04B8" w:rsidRPr="007F04B8">
        <w:t>t</w:t>
      </w:r>
      <w:r w:rsidR="00D65B2E" w:rsidRPr="007F04B8">
        <w:t>he</w:t>
      </w:r>
      <w:r w:rsidR="00D65B2E">
        <w:t xml:space="preserve"> relation of </w:t>
      </w:r>
      <w:r w:rsidR="003411DB">
        <w:t xml:space="preserve">the </w:t>
      </w:r>
      <w:r w:rsidR="00D65B2E" w:rsidRPr="00672F18">
        <w:t>six continuous measures of prenatal alcohol</w:t>
      </w:r>
      <w:r w:rsidR="00D65B2E">
        <w:t xml:space="preserve"> exposure to </w:t>
      </w:r>
      <w:r w:rsidR="00AB135B">
        <w:t>these outcomes</w:t>
      </w:r>
      <w:r w:rsidR="00C32F7D">
        <w:t>.</w:t>
      </w:r>
    </w:p>
    <w:p w14:paraId="54C2C24B" w14:textId="77777777" w:rsidR="00CD4B16" w:rsidRDefault="00D65B2E" w:rsidP="00C32F7D">
      <w:r>
        <w:t xml:space="preserve">For the </w:t>
      </w:r>
      <w:r w:rsidR="007F04B8">
        <w:rPr>
          <w:i/>
        </w:rPr>
        <w:t>posterior parietal</w:t>
      </w:r>
      <w:r w:rsidR="007F04B8">
        <w:t xml:space="preserve"> </w:t>
      </w:r>
      <w:r>
        <w:t xml:space="preserve">analyses, mean amplitude in the </w:t>
      </w:r>
      <w:r w:rsidR="006D01AA">
        <w:t xml:space="preserve">dishabituation </w:t>
      </w:r>
      <w:r>
        <w:t>trial</w:t>
      </w:r>
      <w:r w:rsidR="006D01AA">
        <w:t>s</w:t>
      </w:r>
      <w:r>
        <w:t xml:space="preserve"> was examined using repeated measures ANOVA with group (alcohol</w:t>
      </w:r>
      <w:r w:rsidR="00C67229">
        <w:t>-</w:t>
      </w:r>
      <w:r>
        <w:t>exposed vs. controls) as a between-subjects factor and condition (ratio &gt;</w:t>
      </w:r>
      <w:r w:rsidR="00273BBC">
        <w:t xml:space="preserve"> </w:t>
      </w:r>
      <w:r>
        <w:t>2 vs. &lt;</w:t>
      </w:r>
      <w:r w:rsidR="00273BBC">
        <w:t xml:space="preserve"> </w:t>
      </w:r>
      <w:r>
        <w:t xml:space="preserve">2) as a within-subjects measure. </w:t>
      </w:r>
      <w:r w:rsidR="006D01AA">
        <w:t xml:space="preserve">In addition, </w:t>
      </w:r>
      <w:r>
        <w:t xml:space="preserve">Pearson </w:t>
      </w:r>
      <w:r w:rsidRPr="001D2319">
        <w:rPr>
          <w:i/>
        </w:rPr>
        <w:t>r</w:t>
      </w:r>
      <w:r>
        <w:t xml:space="preserve"> was used to examine t</w:t>
      </w:r>
      <w:r w:rsidRPr="001D2319">
        <w:t>he</w:t>
      </w:r>
      <w:r>
        <w:t xml:space="preserve"> relation of the prenatal alcohol measures to three outcomes: mean amplitude in the </w:t>
      </w:r>
      <w:r w:rsidR="006D01AA">
        <w:t xml:space="preserve">dishabituation </w:t>
      </w:r>
      <w:r>
        <w:t>trials of the sequences with a ratio &gt;</w:t>
      </w:r>
      <w:r w:rsidR="000A2C26">
        <w:t xml:space="preserve"> </w:t>
      </w:r>
      <w:r>
        <w:t xml:space="preserve">2, mean amplitude in the </w:t>
      </w:r>
      <w:r w:rsidR="006D01AA">
        <w:t xml:space="preserve">dishabituation </w:t>
      </w:r>
      <w:r>
        <w:t>trials of the sequences with a ratio &lt;</w:t>
      </w:r>
      <w:r w:rsidR="000A2C26">
        <w:t xml:space="preserve"> </w:t>
      </w:r>
      <w:r>
        <w:t xml:space="preserve">2, and </w:t>
      </w:r>
      <w:r w:rsidR="00535248">
        <w:t xml:space="preserve">mean </w:t>
      </w:r>
      <w:r>
        <w:t xml:space="preserve">difference </w:t>
      </w:r>
      <w:r w:rsidR="00535248">
        <w:t xml:space="preserve">in amplitude </w:t>
      </w:r>
      <w:r>
        <w:t xml:space="preserve">between both </w:t>
      </w:r>
      <w:r w:rsidR="0046531F">
        <w:t>the two conditions</w:t>
      </w:r>
      <w:r>
        <w:t xml:space="preserve"> (ratio &gt;</w:t>
      </w:r>
      <w:r w:rsidR="00273BBC">
        <w:t xml:space="preserve"> </w:t>
      </w:r>
      <w:r>
        <w:t>2 minus those with a ratio</w:t>
      </w:r>
      <w:r w:rsidR="00273BBC">
        <w:t xml:space="preserve"> </w:t>
      </w:r>
      <w:r>
        <w:t>&lt;</w:t>
      </w:r>
      <w:r w:rsidR="00273BBC">
        <w:t xml:space="preserve"> </w:t>
      </w:r>
      <w:r>
        <w:t xml:space="preserve">2). </w:t>
      </w:r>
    </w:p>
    <w:p w14:paraId="4EA48865" w14:textId="77777777" w:rsidR="00D65B2E" w:rsidRPr="00867F2C" w:rsidRDefault="00D65B2E" w:rsidP="00E5428E">
      <w:r>
        <w:t xml:space="preserve">Six control variables were </w:t>
      </w:r>
      <w:r w:rsidR="001D2DEF">
        <w:t>considered</w:t>
      </w:r>
      <w:r>
        <w:t>: infant</w:t>
      </w:r>
      <w:r w:rsidR="002115E8">
        <w:t>s</w:t>
      </w:r>
      <w:r w:rsidR="00273BBC">
        <w:t>’</w:t>
      </w:r>
      <w:r>
        <w:t xml:space="preserve"> sex and age at ERP assessment and </w:t>
      </w:r>
      <w:r>
        <w:lastRenderedPageBreak/>
        <w:t>mother</w:t>
      </w:r>
      <w:r w:rsidR="002115E8">
        <w:t>s</w:t>
      </w:r>
      <w:r>
        <w:t>’ years of education, smoking (cigarettes/day) and marijuana use (</w:t>
      </w:r>
      <w:r w:rsidRPr="002A6408">
        <w:t>days/month</w:t>
      </w:r>
      <w:r>
        <w:t>) during pregnancy.</w:t>
      </w:r>
      <w:r w:rsidR="00CD4B16">
        <w:t xml:space="preserve"> </w:t>
      </w:r>
      <w:r>
        <w:t xml:space="preserve"> Pearson </w:t>
      </w:r>
      <w:r>
        <w:rPr>
          <w:i/>
        </w:rPr>
        <w:t>r</w:t>
      </w:r>
      <w:r>
        <w:t xml:space="preserve"> was used to examine the relation of </w:t>
      </w:r>
      <w:r w:rsidR="001021E4">
        <w:t xml:space="preserve">each control variable to </w:t>
      </w:r>
      <w:r>
        <w:t xml:space="preserve">each ERP outcome measure. Any control variable that was even weakly related to a given outcome </w:t>
      </w:r>
      <w:r w:rsidR="007410A0">
        <w:t>(</w:t>
      </w:r>
      <w:r>
        <w:rPr>
          <w:i/>
        </w:rPr>
        <w:t xml:space="preserve">p </w:t>
      </w:r>
      <w:r>
        <w:t>&lt; .10</w:t>
      </w:r>
      <w:r w:rsidR="007410A0">
        <w:t>)</w:t>
      </w:r>
      <w:r>
        <w:t xml:space="preserve"> was considered a potential confounder of the effect of prenatal alcohol exposure on that outcome. Confounding was tested in multiple regression analyses in which the effect of prenatal alcohol on the ERP outcome was assessed after adjustment for potential confounders.</w:t>
      </w:r>
    </w:p>
    <w:p w14:paraId="191159AB" w14:textId="77777777" w:rsidR="00FB4659" w:rsidRPr="00FB4659" w:rsidRDefault="00FB4659" w:rsidP="0097150E">
      <w:pPr>
        <w:pStyle w:val="Heading1"/>
      </w:pPr>
      <w:r w:rsidRPr="00791140">
        <w:t>Results</w:t>
      </w:r>
    </w:p>
    <w:p w14:paraId="49A9B9D4" w14:textId="77777777" w:rsidR="00BA3682" w:rsidRPr="00F96A96" w:rsidRDefault="00BA3682" w:rsidP="0097150E">
      <w:pPr>
        <w:pStyle w:val="Heading2"/>
      </w:pPr>
      <w:r w:rsidRPr="00F96A96">
        <w:t xml:space="preserve">Sample </w:t>
      </w:r>
      <w:r w:rsidR="00162AB8" w:rsidRPr="00791140">
        <w:t>C</w:t>
      </w:r>
      <w:r w:rsidRPr="00791140">
        <w:t>haracteristics</w:t>
      </w:r>
    </w:p>
    <w:p w14:paraId="0F4AE983" w14:textId="77777777" w:rsidR="00BA3682" w:rsidRDefault="002345DA" w:rsidP="00EB7DFF">
      <w:r>
        <w:t xml:space="preserve">The </w:t>
      </w:r>
      <w:r w:rsidR="00025696">
        <w:t xml:space="preserve">sample </w:t>
      </w:r>
      <w:r>
        <w:t xml:space="preserve">characteristics </w:t>
      </w:r>
      <w:r w:rsidR="007F341B">
        <w:t>are summarized</w:t>
      </w:r>
      <w:r>
        <w:t xml:space="preserve"> in Table 1.</w:t>
      </w:r>
      <w:r w:rsidR="00344491">
        <w:t xml:space="preserve"> </w:t>
      </w:r>
      <w:r w:rsidR="004E43E9">
        <w:t xml:space="preserve">Although the </w:t>
      </w:r>
      <w:r w:rsidR="00E85145">
        <w:t xml:space="preserve">whole </w:t>
      </w:r>
      <w:r w:rsidR="004E43E9">
        <w:t>sample was poorly educated, control m</w:t>
      </w:r>
      <w:r w:rsidR="00025696">
        <w:t xml:space="preserve">others </w:t>
      </w:r>
      <w:r w:rsidR="002C3B2E">
        <w:t xml:space="preserve">completed about </w:t>
      </w:r>
      <w:r w:rsidR="00904B2A">
        <w:t xml:space="preserve">2 </w:t>
      </w:r>
      <w:r w:rsidR="00E85145">
        <w:t xml:space="preserve">more </w:t>
      </w:r>
      <w:r w:rsidR="002C3B2E">
        <w:t xml:space="preserve">years of school </w:t>
      </w:r>
      <w:r w:rsidR="004E43E9">
        <w:t xml:space="preserve">than those in the </w:t>
      </w:r>
      <w:r w:rsidR="009F7490">
        <w:t xml:space="preserve">heavy </w:t>
      </w:r>
      <w:r w:rsidR="00025696">
        <w:t>alcohol</w:t>
      </w:r>
      <w:r w:rsidR="009F7490">
        <w:t xml:space="preserve"> </w:t>
      </w:r>
      <w:r w:rsidR="00025696">
        <w:t xml:space="preserve">consuming group. </w:t>
      </w:r>
      <w:r w:rsidR="004E43E9">
        <w:t>M</w:t>
      </w:r>
      <w:r w:rsidR="003D0084">
        <w:t xml:space="preserve">others of </w:t>
      </w:r>
      <w:r w:rsidR="00E33FC5">
        <w:t xml:space="preserve">the </w:t>
      </w:r>
      <w:r w:rsidR="003D0084">
        <w:t>exposed infants drank</w:t>
      </w:r>
      <w:r w:rsidR="00162AB8">
        <w:t>,</w:t>
      </w:r>
      <w:r w:rsidR="003D0084">
        <w:t xml:space="preserve"> on average</w:t>
      </w:r>
      <w:r w:rsidR="00162AB8">
        <w:t>,</w:t>
      </w:r>
      <w:r w:rsidR="003D0084">
        <w:t xml:space="preserve"> </w:t>
      </w:r>
      <w:r w:rsidR="00E95896">
        <w:t xml:space="preserve">9 </w:t>
      </w:r>
      <w:r w:rsidR="003D0084">
        <w:t>drinks/occasion</w:t>
      </w:r>
      <w:r w:rsidR="00E95896">
        <w:t xml:space="preserve"> on</w:t>
      </w:r>
      <w:r w:rsidR="00605824">
        <w:t xml:space="preserve"> </w:t>
      </w:r>
      <w:r w:rsidR="003D0084">
        <w:t>2-3 days/week</w:t>
      </w:r>
      <w:r w:rsidR="00F92804">
        <w:t xml:space="preserve">. </w:t>
      </w:r>
      <w:r w:rsidR="00E22FD6">
        <w:t xml:space="preserve">Four of the 19 exposed infants met criteria for FAS and </w:t>
      </w:r>
      <w:r w:rsidR="00E95896">
        <w:t xml:space="preserve">2 </w:t>
      </w:r>
      <w:r w:rsidR="009F1E3E">
        <w:t>for PFAS.</w:t>
      </w:r>
      <w:r w:rsidR="00E22FD6">
        <w:t xml:space="preserve"> </w:t>
      </w:r>
      <w:r w:rsidR="00F92804">
        <w:t>A</w:t>
      </w:r>
      <w:r w:rsidR="004E43E9">
        <w:t>ll the controls abstained from drinking</w:t>
      </w:r>
      <w:r w:rsidR="003D0084">
        <w:t xml:space="preserve"> </w:t>
      </w:r>
      <w:r w:rsidR="004E43E9">
        <w:t>during pregnancy</w:t>
      </w:r>
      <w:r w:rsidR="00F92804">
        <w:t xml:space="preserve">, except for </w:t>
      </w:r>
      <w:r w:rsidR="00451D4F">
        <w:t>one</w:t>
      </w:r>
      <w:r w:rsidR="00E95896">
        <w:t xml:space="preserve"> </w:t>
      </w:r>
      <w:r w:rsidR="009F7490">
        <w:t xml:space="preserve">control </w:t>
      </w:r>
      <w:r w:rsidR="00E95896">
        <w:t>mother</w:t>
      </w:r>
      <w:r w:rsidR="009A1BD8">
        <w:t xml:space="preserve"> who</w:t>
      </w:r>
      <w:r w:rsidR="00451D4F">
        <w:t xml:space="preserve"> </w:t>
      </w:r>
      <w:r w:rsidR="00E33FC5">
        <w:t>abstained during the first trimester</w:t>
      </w:r>
      <w:r w:rsidR="009E2A95">
        <w:t>, when recruited,</w:t>
      </w:r>
      <w:r w:rsidR="00E33FC5">
        <w:t xml:space="preserve"> and later </w:t>
      </w:r>
      <w:r w:rsidR="00872C12">
        <w:t xml:space="preserve">reported </w:t>
      </w:r>
      <w:r w:rsidR="005D5480">
        <w:t>consum</w:t>
      </w:r>
      <w:r w:rsidR="00872C12">
        <w:t>ing</w:t>
      </w:r>
      <w:r w:rsidR="005D5480">
        <w:t xml:space="preserve"> </w:t>
      </w:r>
      <w:r w:rsidR="00E95896">
        <w:t xml:space="preserve">2 </w:t>
      </w:r>
      <w:r w:rsidR="00451D4F">
        <w:t>drinks twice/month.</w:t>
      </w:r>
      <w:r w:rsidR="00757B7D">
        <w:t xml:space="preserve"> There were no between-group differences regarding </w:t>
      </w:r>
      <w:r w:rsidR="007A543F">
        <w:t xml:space="preserve">maternal </w:t>
      </w:r>
      <w:r w:rsidR="00757B7D">
        <w:t>smoking</w:t>
      </w:r>
      <w:r w:rsidR="00E846C3">
        <w:t xml:space="preserve"> or</w:t>
      </w:r>
      <w:r w:rsidR="00757B7D">
        <w:t xml:space="preserve"> </w:t>
      </w:r>
      <w:r w:rsidR="00757B7D" w:rsidRPr="00757B7D">
        <w:t>marijuana</w:t>
      </w:r>
      <w:r w:rsidR="00E846C3">
        <w:t xml:space="preserve"> use</w:t>
      </w:r>
      <w:r w:rsidR="00757B7D">
        <w:t xml:space="preserve"> </w:t>
      </w:r>
      <w:r w:rsidR="00E111E9">
        <w:t>during pregnancy</w:t>
      </w:r>
      <w:r w:rsidR="007A543F">
        <w:t xml:space="preserve"> or </w:t>
      </w:r>
      <w:r w:rsidR="00076E2E">
        <w:t xml:space="preserve">infant sex, </w:t>
      </w:r>
      <w:r w:rsidR="007111A2">
        <w:t xml:space="preserve">birthweight, </w:t>
      </w:r>
      <w:r w:rsidR="00076E2E">
        <w:t>gestational age at birth, or age at ERP assessment.</w:t>
      </w:r>
    </w:p>
    <w:p w14:paraId="47ED04DB" w14:textId="77777777" w:rsidR="002512B8" w:rsidRDefault="002512B8" w:rsidP="002512B8">
      <w:pPr>
        <w:pBdr>
          <w:top w:val="single" w:sz="6" w:space="1" w:color="auto"/>
          <w:bottom w:val="single" w:sz="6" w:space="1" w:color="auto"/>
        </w:pBdr>
        <w:ind w:firstLine="0"/>
      </w:pPr>
      <w:r>
        <w:t>Insert Table 1 about here.</w:t>
      </w:r>
    </w:p>
    <w:p w14:paraId="6AE01D39" w14:textId="77777777" w:rsidR="002512B8" w:rsidRPr="002345DA" w:rsidRDefault="002512B8" w:rsidP="00EB7DFF"/>
    <w:p w14:paraId="32CE017A" w14:textId="77777777" w:rsidR="005E08C3" w:rsidRDefault="00A03B1C" w:rsidP="005E08C3">
      <w:pPr>
        <w:pStyle w:val="Heading2"/>
      </w:pPr>
      <w:r w:rsidRPr="00CA50C4">
        <w:t>Habituation-</w:t>
      </w:r>
      <w:r w:rsidR="00162AB8" w:rsidRPr="00CA50C4">
        <w:t>D</w:t>
      </w:r>
      <w:r w:rsidRPr="00CA50C4">
        <w:t xml:space="preserve">ishabituation </w:t>
      </w:r>
      <w:r w:rsidR="00162AB8" w:rsidRPr="00CA50C4">
        <w:t>A</w:t>
      </w:r>
      <w:r w:rsidR="00FC2704" w:rsidRPr="00CA50C4">
        <w:t>nalysis</w:t>
      </w:r>
    </w:p>
    <w:p w14:paraId="241B8335" w14:textId="77777777" w:rsidR="00364F53" w:rsidRDefault="00737F52" w:rsidP="00B73D26">
      <w:r>
        <w:t>T</w:t>
      </w:r>
      <w:r w:rsidR="00917AE7">
        <w:t>he</w:t>
      </w:r>
      <w:r w:rsidR="00EF678F">
        <w:t xml:space="preserve"> expected dishabituation effect </w:t>
      </w:r>
      <w:r w:rsidR="005E08C3">
        <w:t xml:space="preserve">(main effect for condition) </w:t>
      </w:r>
      <w:r w:rsidR="00EF678F">
        <w:t xml:space="preserve">was observed at </w:t>
      </w:r>
      <w:r w:rsidR="00917AE7">
        <w:t xml:space="preserve">the </w:t>
      </w:r>
      <w:r w:rsidR="00EF678F">
        <w:t>occipitoparietal-central scalp electrodes</w:t>
      </w:r>
      <w:r w:rsidRPr="00737F52">
        <w:t xml:space="preserve"> </w:t>
      </w:r>
      <w:r>
        <w:t>for the sample as a whole</w:t>
      </w:r>
      <w:r w:rsidR="0075479A">
        <w:t xml:space="preserve">, </w:t>
      </w:r>
      <w:r w:rsidR="00917AE7">
        <w:t>with larger</w:t>
      </w:r>
      <w:r w:rsidR="00EF678F">
        <w:t xml:space="preserve"> mean amplitudes for the d</w:t>
      </w:r>
      <w:r w:rsidR="00EF678F" w:rsidRPr="00EF678F">
        <w:t xml:space="preserve">ishabituation </w:t>
      </w:r>
      <w:r w:rsidR="00162AB8">
        <w:t>condition</w:t>
      </w:r>
      <w:r w:rsidR="000A5C58">
        <w:t xml:space="preserve">, </w:t>
      </w:r>
      <w:r w:rsidR="00917AE7">
        <w:rPr>
          <w:i/>
        </w:rPr>
        <w:t>M</w:t>
      </w:r>
      <w:r w:rsidR="00162AB8">
        <w:rPr>
          <w:i/>
        </w:rPr>
        <w:t xml:space="preserve"> </w:t>
      </w:r>
      <w:r w:rsidR="00EF678F" w:rsidRPr="00EF678F">
        <w:t>=</w:t>
      </w:r>
      <w:r w:rsidR="00162AB8">
        <w:t xml:space="preserve"> </w:t>
      </w:r>
      <w:r w:rsidR="003E7366">
        <w:t>10</w:t>
      </w:r>
      <w:r w:rsidR="00FF2E08">
        <w:t>.</w:t>
      </w:r>
      <w:r w:rsidR="003E7366">
        <w:t>1</w:t>
      </w:r>
      <w:r w:rsidR="00EF678F" w:rsidRPr="00EF678F">
        <w:t xml:space="preserve">, </w:t>
      </w:r>
      <w:r w:rsidR="00EF678F" w:rsidRPr="00F47B74">
        <w:t>SD</w:t>
      </w:r>
      <w:r w:rsidR="00162AB8">
        <w:rPr>
          <w:i/>
        </w:rPr>
        <w:t xml:space="preserve"> </w:t>
      </w:r>
      <w:r w:rsidR="00EF678F" w:rsidRPr="00EF678F">
        <w:t>=</w:t>
      </w:r>
      <w:r w:rsidR="00162AB8">
        <w:t xml:space="preserve"> </w:t>
      </w:r>
      <w:r w:rsidR="00FF2E08">
        <w:t>3</w:t>
      </w:r>
      <w:r w:rsidR="003E7366">
        <w:t>4</w:t>
      </w:r>
      <w:r w:rsidR="00FF2E08">
        <w:t>.</w:t>
      </w:r>
      <w:r w:rsidR="003E7366">
        <w:t>3</w:t>
      </w:r>
      <w:r w:rsidR="000A5C58">
        <w:t xml:space="preserve">, </w:t>
      </w:r>
      <w:r w:rsidR="00EF678F">
        <w:t xml:space="preserve">than for the </w:t>
      </w:r>
      <w:r w:rsidR="00917AE7">
        <w:t>h</w:t>
      </w:r>
      <w:r w:rsidR="00EF678F" w:rsidRPr="00EF678F">
        <w:t>abituation</w:t>
      </w:r>
      <w:r w:rsidR="00EF678F">
        <w:t xml:space="preserve"> condition</w:t>
      </w:r>
      <w:r w:rsidR="000A5C58">
        <w:t xml:space="preserve">, </w:t>
      </w:r>
      <w:r w:rsidR="00917AE7">
        <w:rPr>
          <w:i/>
        </w:rPr>
        <w:t>M</w:t>
      </w:r>
      <w:r w:rsidR="00162AB8">
        <w:rPr>
          <w:i/>
        </w:rPr>
        <w:t xml:space="preserve"> </w:t>
      </w:r>
      <w:r w:rsidR="00EF678F" w:rsidRPr="00EF678F">
        <w:t>=</w:t>
      </w:r>
      <w:r w:rsidR="00162AB8">
        <w:t xml:space="preserve"> </w:t>
      </w:r>
      <w:r w:rsidR="00FF2E08">
        <w:t>-</w:t>
      </w:r>
      <w:r w:rsidR="00FF2E08">
        <w:lastRenderedPageBreak/>
        <w:t>1</w:t>
      </w:r>
      <w:r w:rsidR="003E7366">
        <w:t>5</w:t>
      </w:r>
      <w:r w:rsidR="00FF2E08">
        <w:t>.</w:t>
      </w:r>
      <w:r w:rsidR="003E7366">
        <w:t>7</w:t>
      </w:r>
      <w:r w:rsidR="00EF678F" w:rsidRPr="00EF678F">
        <w:t xml:space="preserve">, </w:t>
      </w:r>
      <w:r w:rsidR="00EF678F" w:rsidRPr="00F47B74">
        <w:t>SD</w:t>
      </w:r>
      <w:r w:rsidR="00162AB8">
        <w:rPr>
          <w:i/>
        </w:rPr>
        <w:t xml:space="preserve"> </w:t>
      </w:r>
      <w:r w:rsidR="00EF678F" w:rsidRPr="00EF678F">
        <w:t>=</w:t>
      </w:r>
      <w:r w:rsidR="00162AB8">
        <w:t xml:space="preserve"> </w:t>
      </w:r>
      <w:r w:rsidR="00FF2E08">
        <w:t>5</w:t>
      </w:r>
      <w:r w:rsidR="003E7366">
        <w:t>6</w:t>
      </w:r>
      <w:r w:rsidR="00FF2E08">
        <w:t>.</w:t>
      </w:r>
      <w:r w:rsidR="003E7366">
        <w:t>4</w:t>
      </w:r>
      <w:r w:rsidR="00EF678F" w:rsidRPr="00EF678F">
        <w:t>;</w:t>
      </w:r>
      <w:r w:rsidR="00EF678F">
        <w:t xml:space="preserve"> </w:t>
      </w:r>
      <w:r w:rsidR="007904D9" w:rsidRPr="002D175D">
        <w:rPr>
          <w:i/>
          <w:iCs/>
        </w:rPr>
        <w:t>F</w:t>
      </w:r>
      <w:r w:rsidR="007904D9">
        <w:t>(1,31)</w:t>
      </w:r>
      <w:r w:rsidR="00273BBC">
        <w:t xml:space="preserve"> </w:t>
      </w:r>
      <w:r w:rsidR="007904D9">
        <w:t>=</w:t>
      </w:r>
      <w:r w:rsidR="00273BBC">
        <w:t xml:space="preserve"> </w:t>
      </w:r>
      <w:r w:rsidR="007904D9">
        <w:t xml:space="preserve">4.99, </w:t>
      </w:r>
      <w:r w:rsidR="00273BBC">
        <w:t xml:space="preserve"> </w:t>
      </w:r>
      <w:r w:rsidR="007904D9" w:rsidRPr="002D175D">
        <w:rPr>
          <w:i/>
          <w:iCs/>
        </w:rPr>
        <w:t>p</w:t>
      </w:r>
      <w:r w:rsidR="007904D9">
        <w:t>=</w:t>
      </w:r>
      <w:r w:rsidR="00273BBC">
        <w:t xml:space="preserve"> </w:t>
      </w:r>
      <w:r w:rsidR="007904D9">
        <w:t>.033</w:t>
      </w:r>
      <w:r w:rsidR="005E08C3">
        <w:t>. Alth</w:t>
      </w:r>
      <w:r w:rsidR="00E462DA">
        <w:t>o</w:t>
      </w:r>
      <w:r w:rsidR="005E08C3">
        <w:t xml:space="preserve">ugh the alcohol group showed a larger dishabituation </w:t>
      </w:r>
      <w:r w:rsidR="00364F53">
        <w:t>effect (</w:t>
      </w:r>
      <w:r w:rsidR="00BC1832">
        <w:t>m</w:t>
      </w:r>
      <w:r w:rsidR="00C32F7D">
        <w:t xml:space="preserve">ean </w:t>
      </w:r>
      <w:r w:rsidR="00BC1832">
        <w:t>a</w:t>
      </w:r>
      <w:r w:rsidR="007904D9">
        <w:t xml:space="preserve">mplitude </w:t>
      </w:r>
      <w:r w:rsidR="00BC1832">
        <w:t>d</w:t>
      </w:r>
      <w:r w:rsidR="007904D9">
        <w:t>ifference</w:t>
      </w:r>
      <w:r w:rsidR="00C32F7D">
        <w:t xml:space="preserve"> </w:t>
      </w:r>
      <w:r w:rsidR="00364F53">
        <w:t>=</w:t>
      </w:r>
      <w:r w:rsidR="00C32F7D">
        <w:t xml:space="preserve"> </w:t>
      </w:r>
      <w:r w:rsidR="007904D9">
        <w:t>42.9</w:t>
      </w:r>
      <w:r w:rsidR="00364F53">
        <w:t>) than the control group (</w:t>
      </w:r>
      <w:r w:rsidR="00BC1832">
        <w:t>m</w:t>
      </w:r>
      <w:r w:rsidR="00C32F7D">
        <w:t xml:space="preserve">ean </w:t>
      </w:r>
      <w:r w:rsidR="00BC1832">
        <w:t>a</w:t>
      </w:r>
      <w:r w:rsidR="007904D9">
        <w:t xml:space="preserve">mplitude </w:t>
      </w:r>
      <w:r w:rsidR="00BC1832">
        <w:t>d</w:t>
      </w:r>
      <w:r w:rsidR="007904D9">
        <w:t xml:space="preserve">ifference </w:t>
      </w:r>
      <w:r w:rsidR="00364F53">
        <w:t>=</w:t>
      </w:r>
      <w:r w:rsidR="00C32F7D">
        <w:t xml:space="preserve"> 11.</w:t>
      </w:r>
      <w:r w:rsidR="00375F37">
        <w:t>6</w:t>
      </w:r>
      <w:r w:rsidR="00C65AD4">
        <w:t xml:space="preserve">; see </w:t>
      </w:r>
      <w:r w:rsidR="005076B1">
        <w:t xml:space="preserve">Fig. </w:t>
      </w:r>
      <w:r w:rsidR="00C65AD4">
        <w:t>4</w:t>
      </w:r>
      <w:r w:rsidR="00364F53">
        <w:t>), this interaction was not significant</w:t>
      </w:r>
      <w:r w:rsidR="00273BBC">
        <w:t>,</w:t>
      </w:r>
      <w:r w:rsidR="00BC1832">
        <w:t xml:space="preserve"> </w:t>
      </w:r>
      <w:r w:rsidR="00364F53" w:rsidRPr="002D175D">
        <w:rPr>
          <w:i/>
          <w:iCs/>
        </w:rPr>
        <w:t>F</w:t>
      </w:r>
      <w:r w:rsidR="00C32F7D">
        <w:t>(1,31)</w:t>
      </w:r>
      <w:r w:rsidR="009F1E3E">
        <w:t xml:space="preserve"> </w:t>
      </w:r>
      <w:r w:rsidR="00C32F7D">
        <w:t>=</w:t>
      </w:r>
      <w:r w:rsidR="009F1E3E">
        <w:t xml:space="preserve"> </w:t>
      </w:r>
      <w:r w:rsidR="00C32F7D">
        <w:t xml:space="preserve">1.64, </w:t>
      </w:r>
      <w:r w:rsidR="00C32F7D" w:rsidRPr="002D175D">
        <w:rPr>
          <w:i/>
          <w:iCs/>
        </w:rPr>
        <w:t>p</w:t>
      </w:r>
      <w:r w:rsidR="00273BBC">
        <w:rPr>
          <w:i/>
          <w:iCs/>
        </w:rPr>
        <w:t xml:space="preserve"> </w:t>
      </w:r>
      <w:r w:rsidR="00C32F7D">
        <w:t>=</w:t>
      </w:r>
      <w:r w:rsidR="00273BBC">
        <w:t xml:space="preserve"> </w:t>
      </w:r>
      <w:r w:rsidR="00C32F7D">
        <w:t>.209</w:t>
      </w:r>
      <w:r w:rsidR="00364F53">
        <w:t>, possibly due to large variance in the exposed group</w:t>
      </w:r>
      <w:r w:rsidR="00C32F7D">
        <w:t xml:space="preserve"> (</w:t>
      </w:r>
      <w:r w:rsidR="00C32F7D" w:rsidRPr="00CC347C">
        <w:rPr>
          <w:iCs/>
        </w:rPr>
        <w:t>SD</w:t>
      </w:r>
      <w:r w:rsidR="00273BBC">
        <w:rPr>
          <w:i/>
          <w:iCs/>
        </w:rPr>
        <w:t xml:space="preserve"> </w:t>
      </w:r>
      <w:r w:rsidR="00C32F7D">
        <w:t>=</w:t>
      </w:r>
      <w:r w:rsidR="00C32F7D" w:rsidRPr="00C32F7D">
        <w:t xml:space="preserve"> 93.</w:t>
      </w:r>
      <w:r w:rsidR="00375F37">
        <w:t>1</w:t>
      </w:r>
      <w:r w:rsidR="00C32F7D">
        <w:t>)</w:t>
      </w:r>
      <w:r w:rsidR="00364F53">
        <w:t xml:space="preserve">. </w:t>
      </w:r>
      <w:r w:rsidR="00C92916">
        <w:t>D</w:t>
      </w:r>
      <w:r w:rsidR="00364F53">
        <w:t xml:space="preserve">ifference in amplitude between the habituation and dishabituation conditions was correlated </w:t>
      </w:r>
      <w:r w:rsidR="005076B1">
        <w:t xml:space="preserve">with </w:t>
      </w:r>
      <w:r w:rsidR="00364F53">
        <w:t>all six of the exposure measures (see Table 2).</w:t>
      </w:r>
    </w:p>
    <w:p w14:paraId="4E855295" w14:textId="77777777" w:rsidR="004D693D" w:rsidRDefault="00F73EE3" w:rsidP="00C32F7D">
      <w:r>
        <w:t>L</w:t>
      </w:r>
      <w:r w:rsidR="00EF678F">
        <w:t xml:space="preserve">atency </w:t>
      </w:r>
      <w:r w:rsidR="006E1584">
        <w:t>to peak amplitude</w:t>
      </w:r>
      <w:r w:rsidR="00A926AA">
        <w:t xml:space="preserve"> for the dishabituation trials</w:t>
      </w:r>
      <w:r w:rsidR="00FF2E08">
        <w:t xml:space="preserve"> </w:t>
      </w:r>
      <w:r w:rsidR="006E1584">
        <w:t>was significantly longer for the a</w:t>
      </w:r>
      <w:r w:rsidR="003E3536">
        <w:t>lcohol</w:t>
      </w:r>
      <w:r w:rsidR="007B5EBB">
        <w:t>-</w:t>
      </w:r>
      <w:r w:rsidR="003E3536">
        <w:t>exposed infants</w:t>
      </w:r>
      <w:r w:rsidR="000A5C58">
        <w:t xml:space="preserve">, </w:t>
      </w:r>
      <w:r w:rsidR="0075479A">
        <w:rPr>
          <w:i/>
        </w:rPr>
        <w:t>M</w:t>
      </w:r>
      <w:r w:rsidR="00162AB8">
        <w:rPr>
          <w:i/>
        </w:rPr>
        <w:t xml:space="preserve"> </w:t>
      </w:r>
      <w:r w:rsidR="003E3536">
        <w:t>=</w:t>
      </w:r>
      <w:r w:rsidR="00162AB8">
        <w:t xml:space="preserve"> </w:t>
      </w:r>
      <w:r w:rsidR="003E3536">
        <w:t>7</w:t>
      </w:r>
      <w:r w:rsidR="00524612">
        <w:t>33</w:t>
      </w:r>
      <w:r w:rsidR="003E3536">
        <w:t>.</w:t>
      </w:r>
      <w:r w:rsidR="00524612">
        <w:t>2</w:t>
      </w:r>
      <w:r w:rsidR="003E3536">
        <w:t xml:space="preserve">, </w:t>
      </w:r>
      <w:r w:rsidR="003E3536" w:rsidRPr="00F47B74">
        <w:t>SD</w:t>
      </w:r>
      <w:r w:rsidR="00162AB8">
        <w:rPr>
          <w:i/>
        </w:rPr>
        <w:t xml:space="preserve"> </w:t>
      </w:r>
      <w:r w:rsidR="003E3536">
        <w:t>=</w:t>
      </w:r>
      <w:r w:rsidR="00162AB8">
        <w:t xml:space="preserve"> </w:t>
      </w:r>
      <w:r w:rsidR="003E3536">
        <w:t>1</w:t>
      </w:r>
      <w:r w:rsidR="00524612">
        <w:t>72</w:t>
      </w:r>
      <w:r w:rsidR="003E3536">
        <w:t>.</w:t>
      </w:r>
      <w:r w:rsidR="00524612">
        <w:t>9</w:t>
      </w:r>
      <w:r w:rsidR="000A5C58">
        <w:t>,</w:t>
      </w:r>
      <w:r w:rsidR="006E1584">
        <w:t xml:space="preserve"> </w:t>
      </w:r>
      <w:r w:rsidR="00F45DB6">
        <w:t>than for</w:t>
      </w:r>
      <w:r w:rsidR="006E1584">
        <w:t xml:space="preserve"> the c</w:t>
      </w:r>
      <w:r w:rsidR="003E3536">
        <w:t>ontrols</w:t>
      </w:r>
      <w:r w:rsidR="000A5C58">
        <w:t xml:space="preserve">, </w:t>
      </w:r>
      <w:r w:rsidR="0075479A">
        <w:rPr>
          <w:i/>
        </w:rPr>
        <w:t>M</w:t>
      </w:r>
      <w:r w:rsidR="00162AB8">
        <w:rPr>
          <w:i/>
        </w:rPr>
        <w:t xml:space="preserve"> </w:t>
      </w:r>
      <w:r w:rsidR="003E3536">
        <w:t>=</w:t>
      </w:r>
      <w:r w:rsidR="00162AB8">
        <w:t xml:space="preserve"> </w:t>
      </w:r>
      <w:r w:rsidR="003E3536">
        <w:t>591.</w:t>
      </w:r>
      <w:r w:rsidR="006E1584">
        <w:t>3</w:t>
      </w:r>
      <w:r w:rsidR="003E3536">
        <w:t xml:space="preserve">, </w:t>
      </w:r>
      <w:r w:rsidR="003E3536" w:rsidRPr="00F47B74">
        <w:t>SD</w:t>
      </w:r>
      <w:r w:rsidR="00162AB8">
        <w:rPr>
          <w:i/>
        </w:rPr>
        <w:t xml:space="preserve"> </w:t>
      </w:r>
      <w:r w:rsidR="003E3536">
        <w:t>=</w:t>
      </w:r>
      <w:r w:rsidR="00162AB8">
        <w:t xml:space="preserve"> </w:t>
      </w:r>
      <w:r w:rsidR="003E3536">
        <w:t>93.</w:t>
      </w:r>
      <w:r w:rsidR="006E1584">
        <w:t>8</w:t>
      </w:r>
      <w:r w:rsidR="003E3536">
        <w:t>;</w:t>
      </w:r>
      <w:r w:rsidR="00EF678F">
        <w:t xml:space="preserve"> </w:t>
      </w:r>
      <w:r w:rsidR="00EF678F" w:rsidRPr="00EF678F">
        <w:rPr>
          <w:i/>
          <w:iCs/>
        </w:rPr>
        <w:t>t</w:t>
      </w:r>
      <w:r w:rsidR="00EF678F">
        <w:t>(3</w:t>
      </w:r>
      <w:r w:rsidR="00524612">
        <w:t>1</w:t>
      </w:r>
      <w:r w:rsidR="00EF678F">
        <w:t>)</w:t>
      </w:r>
      <w:r w:rsidR="00162AB8">
        <w:t xml:space="preserve"> </w:t>
      </w:r>
      <w:r w:rsidR="00EF678F">
        <w:t>=</w:t>
      </w:r>
      <w:r w:rsidR="00273BBC">
        <w:t xml:space="preserve"> </w:t>
      </w:r>
      <w:r w:rsidR="00727B5C">
        <w:t>2</w:t>
      </w:r>
      <w:r w:rsidR="00EF678F">
        <w:t>.</w:t>
      </w:r>
      <w:r w:rsidR="00727B5C">
        <w:t>99</w:t>
      </w:r>
      <w:r w:rsidR="00EF678F">
        <w:t xml:space="preserve">, </w:t>
      </w:r>
      <w:r w:rsidR="00EF678F" w:rsidRPr="00EF678F">
        <w:rPr>
          <w:i/>
          <w:iCs/>
        </w:rPr>
        <w:t>p</w:t>
      </w:r>
      <w:r w:rsidR="00162AB8">
        <w:rPr>
          <w:i/>
          <w:iCs/>
        </w:rPr>
        <w:t xml:space="preserve"> </w:t>
      </w:r>
      <w:r w:rsidR="00EF678F">
        <w:t>=</w:t>
      </w:r>
      <w:r w:rsidR="00273BBC">
        <w:t xml:space="preserve"> </w:t>
      </w:r>
      <w:r w:rsidR="00EF678F">
        <w:t>.00</w:t>
      </w:r>
      <w:r w:rsidR="00727B5C">
        <w:t>5</w:t>
      </w:r>
      <w:r w:rsidR="00EA52C6">
        <w:t xml:space="preserve"> </w:t>
      </w:r>
      <w:r w:rsidR="009C5FE0">
        <w:t>(</w:t>
      </w:r>
      <w:r w:rsidR="00E87D4F">
        <w:t>Fig</w:t>
      </w:r>
      <w:r w:rsidR="009C5FE0">
        <w:t>.</w:t>
      </w:r>
      <w:r w:rsidR="00E87D4F">
        <w:t xml:space="preserve"> 4</w:t>
      </w:r>
      <w:r w:rsidR="009C5FE0">
        <w:t>)</w:t>
      </w:r>
      <w:r w:rsidR="006E1584">
        <w:t>, indicating a markedly slower</w:t>
      </w:r>
      <w:r w:rsidR="001F1695">
        <w:t xml:space="preserve"> neural</w:t>
      </w:r>
      <w:r w:rsidR="006E1584">
        <w:t xml:space="preserve"> response to the change in quantity</w:t>
      </w:r>
      <w:r w:rsidR="00EF678F">
        <w:t xml:space="preserve">. </w:t>
      </w:r>
      <w:r w:rsidR="00E87D4F">
        <w:t xml:space="preserve">All six measures of </w:t>
      </w:r>
      <w:r w:rsidR="007C5673">
        <w:t>exposure were associated with longer latencies</w:t>
      </w:r>
      <w:r w:rsidR="005F7397">
        <w:t>.</w:t>
      </w:r>
      <w:r w:rsidR="00D26D12">
        <w:t xml:space="preserve"> Because </w:t>
      </w:r>
      <w:r w:rsidR="00D957D7">
        <w:t>dishabituation latenc</w:t>
      </w:r>
      <w:r w:rsidR="00070EDD">
        <w:t>y</w:t>
      </w:r>
      <w:r w:rsidR="00D957D7">
        <w:t xml:space="preserve"> w</w:t>
      </w:r>
      <w:r w:rsidR="00070EDD">
        <w:t>as</w:t>
      </w:r>
      <w:r w:rsidR="0038399E">
        <w:t xml:space="preserve"> </w:t>
      </w:r>
      <w:r w:rsidR="00D26D12">
        <w:t xml:space="preserve">related to </w:t>
      </w:r>
      <w:r w:rsidR="002573B9">
        <w:t xml:space="preserve">maternal </w:t>
      </w:r>
      <w:r w:rsidR="00D957D7">
        <w:t xml:space="preserve">education </w:t>
      </w:r>
      <w:r w:rsidR="00D26D12">
        <w:t xml:space="preserve">(Table 3), regressions were </w:t>
      </w:r>
      <w:r w:rsidR="00D26D12" w:rsidRPr="00CE6A8B">
        <w:t>run</w:t>
      </w:r>
      <w:r w:rsidR="00D26D12">
        <w:t xml:space="preserve"> relating the </w:t>
      </w:r>
      <w:r w:rsidR="002573B9">
        <w:t xml:space="preserve">alcohol </w:t>
      </w:r>
      <w:r w:rsidR="00D26D12">
        <w:t xml:space="preserve">exposure measures to </w:t>
      </w:r>
      <w:r w:rsidR="00D957D7">
        <w:t>dishabituation latenc</w:t>
      </w:r>
      <w:r w:rsidR="00070EDD">
        <w:t>y</w:t>
      </w:r>
      <w:r w:rsidR="009D0101">
        <w:t xml:space="preserve"> controlling for </w:t>
      </w:r>
      <w:r w:rsidR="002573B9">
        <w:t xml:space="preserve">maternal </w:t>
      </w:r>
      <w:r w:rsidR="00D957D7">
        <w:t>education</w:t>
      </w:r>
      <w:r w:rsidR="00F81655">
        <w:t>.</w:t>
      </w:r>
      <w:r w:rsidR="00D26D12">
        <w:t xml:space="preserve"> </w:t>
      </w:r>
      <w:r w:rsidR="00F81655">
        <w:t>F</w:t>
      </w:r>
      <w:r w:rsidR="00D957D7">
        <w:t>our of the</w:t>
      </w:r>
      <w:r w:rsidR="00D26D12">
        <w:t xml:space="preserve"> </w:t>
      </w:r>
      <w:r w:rsidR="00D957D7">
        <w:t xml:space="preserve">six </w:t>
      </w:r>
      <w:r w:rsidR="00145CFE">
        <w:t xml:space="preserve">alcohol </w:t>
      </w:r>
      <w:r w:rsidR="00D26D12">
        <w:t xml:space="preserve">exposure </w:t>
      </w:r>
      <w:r w:rsidR="00F81655">
        <w:t xml:space="preserve">effects </w:t>
      </w:r>
      <w:r w:rsidR="00D26D12">
        <w:t>continued to be significant (standardized regression coefficients ranged fro</w:t>
      </w:r>
      <w:r w:rsidR="00D26D12" w:rsidRPr="00C64334">
        <w:t>m 0.</w:t>
      </w:r>
      <w:r w:rsidR="00D957D7">
        <w:t>34</w:t>
      </w:r>
      <w:r w:rsidR="00D26D12" w:rsidRPr="00C64334">
        <w:t xml:space="preserve"> to 0.4</w:t>
      </w:r>
      <w:r w:rsidR="00D957D7">
        <w:t>3</w:t>
      </w:r>
      <w:r w:rsidR="00D26D12" w:rsidRPr="00C64334">
        <w:t xml:space="preserve">, </w:t>
      </w:r>
      <w:r w:rsidR="00D26D12" w:rsidRPr="00C64334">
        <w:rPr>
          <w:i/>
        </w:rPr>
        <w:t>p</w:t>
      </w:r>
      <w:r w:rsidR="00D26D12" w:rsidRPr="0038399E">
        <w:t>s</w:t>
      </w:r>
      <w:r w:rsidR="00D26D12" w:rsidRPr="00C64334">
        <w:rPr>
          <w:i/>
        </w:rPr>
        <w:t xml:space="preserve"> &lt;</w:t>
      </w:r>
      <w:r w:rsidR="00273BBC">
        <w:rPr>
          <w:i/>
        </w:rPr>
        <w:t xml:space="preserve"> </w:t>
      </w:r>
      <w:r w:rsidR="00D26D12" w:rsidRPr="00C64334">
        <w:t>.0</w:t>
      </w:r>
      <w:r w:rsidR="00E82E90">
        <w:t>5</w:t>
      </w:r>
      <w:r w:rsidR="00D957D7">
        <w:t>), wh</w:t>
      </w:r>
      <w:r w:rsidR="00273BBC">
        <w:t>ereas</w:t>
      </w:r>
      <w:r w:rsidR="00D957D7">
        <w:t xml:space="preserve"> the remaining two (</w:t>
      </w:r>
      <w:r w:rsidR="00D058CF">
        <w:t>AA/occasion and frequency during pregnancy</w:t>
      </w:r>
      <w:r w:rsidR="00D957D7">
        <w:t xml:space="preserve">) </w:t>
      </w:r>
      <w:r w:rsidR="004C1F19">
        <w:t xml:space="preserve">fell </w:t>
      </w:r>
      <w:r w:rsidR="009D4734">
        <w:t xml:space="preserve">just </w:t>
      </w:r>
      <w:r w:rsidR="004C1F19">
        <w:t>short of statistical</w:t>
      </w:r>
      <w:r w:rsidR="00D957D7">
        <w:t xml:space="preserve"> significa</w:t>
      </w:r>
      <w:r w:rsidR="004C1F19">
        <w:t>nce</w:t>
      </w:r>
      <w:r w:rsidR="00D957D7">
        <w:t xml:space="preserve"> (standardized regression coefficients of</w:t>
      </w:r>
      <w:r w:rsidR="00D957D7" w:rsidRPr="00C64334">
        <w:t xml:space="preserve"> 0.</w:t>
      </w:r>
      <w:r w:rsidR="00D957D7">
        <w:t>33</w:t>
      </w:r>
      <w:r w:rsidR="00D957D7" w:rsidRPr="00C64334">
        <w:t xml:space="preserve"> </w:t>
      </w:r>
      <w:r w:rsidR="00D957D7">
        <w:t>and 0.34 respectively,</w:t>
      </w:r>
      <w:r w:rsidR="00D957D7" w:rsidRPr="00C64334">
        <w:t xml:space="preserve"> </w:t>
      </w:r>
      <w:r w:rsidR="00D957D7" w:rsidRPr="00C64334">
        <w:rPr>
          <w:i/>
        </w:rPr>
        <w:t>p</w:t>
      </w:r>
      <w:r w:rsidR="00D957D7" w:rsidRPr="0038399E">
        <w:t>s</w:t>
      </w:r>
      <w:r w:rsidR="00D957D7" w:rsidRPr="00C64334">
        <w:rPr>
          <w:i/>
        </w:rPr>
        <w:t xml:space="preserve"> &lt;</w:t>
      </w:r>
      <w:r w:rsidR="00273BBC">
        <w:rPr>
          <w:i/>
        </w:rPr>
        <w:t xml:space="preserve"> </w:t>
      </w:r>
      <w:r w:rsidR="00D957D7" w:rsidRPr="00C64334">
        <w:t>.0</w:t>
      </w:r>
      <w:r w:rsidR="00D957D7">
        <w:t>7).</w:t>
      </w:r>
    </w:p>
    <w:p w14:paraId="6BBDFF29" w14:textId="77777777" w:rsidR="008C0CE2" w:rsidRDefault="008C0CE2" w:rsidP="008C0CE2">
      <w:pPr>
        <w:pBdr>
          <w:top w:val="single" w:sz="6" w:space="1" w:color="auto"/>
          <w:bottom w:val="single" w:sz="6" w:space="1" w:color="auto"/>
        </w:pBdr>
        <w:ind w:firstLine="0"/>
      </w:pPr>
      <w:r w:rsidRPr="00C92916">
        <w:t>Insert Figures 3 &amp; 4</w:t>
      </w:r>
      <w:r w:rsidR="00D63250">
        <w:t xml:space="preserve"> and Tables 2 &amp; 3</w:t>
      </w:r>
      <w:r w:rsidRPr="00C92916">
        <w:t xml:space="preserve"> about here</w:t>
      </w:r>
    </w:p>
    <w:p w14:paraId="72F2AA59" w14:textId="77777777" w:rsidR="0005299A" w:rsidRDefault="0005299A" w:rsidP="002512B8">
      <w:pPr>
        <w:rPr>
          <w:rFonts w:hint="cs"/>
          <w:rtl/>
        </w:rPr>
      </w:pPr>
    </w:p>
    <w:p w14:paraId="627E0C3F" w14:textId="77777777" w:rsidR="00EF678F" w:rsidRPr="00CA50C4" w:rsidRDefault="00822D62" w:rsidP="00E53BBF">
      <w:pPr>
        <w:pStyle w:val="Heading2"/>
      </w:pPr>
      <w:r>
        <w:t>Posterior Parietal</w:t>
      </w:r>
      <w:r w:rsidRPr="00CA50C4">
        <w:t xml:space="preserve"> </w:t>
      </w:r>
      <w:r w:rsidR="00162AB8" w:rsidRPr="00CA50C4">
        <w:t>A</w:t>
      </w:r>
      <w:r w:rsidR="00BF1535" w:rsidRPr="00CA50C4">
        <w:t>nalysis</w:t>
      </w:r>
    </w:p>
    <w:p w14:paraId="18A8A6BA" w14:textId="77777777" w:rsidR="00650E74" w:rsidRDefault="00AD1D9C" w:rsidP="007843F7">
      <w:r>
        <w:t>Infants in the control group showed a larger negative deflection for the “&gt;</w:t>
      </w:r>
      <w:r w:rsidR="00273BBC">
        <w:t xml:space="preserve"> </w:t>
      </w:r>
      <w:r>
        <w:t xml:space="preserve">2” condition </w:t>
      </w:r>
      <w:r w:rsidR="00564F45">
        <w:t>(</w:t>
      </w:r>
      <w:r w:rsidR="00564F45" w:rsidRPr="004762AA">
        <w:rPr>
          <w:i/>
          <w:iCs/>
        </w:rPr>
        <w:t>M</w:t>
      </w:r>
      <w:r w:rsidR="00FF3908">
        <w:rPr>
          <w:i/>
          <w:iCs/>
        </w:rPr>
        <w:t xml:space="preserve"> </w:t>
      </w:r>
      <w:r w:rsidR="00564F45">
        <w:t>=</w:t>
      </w:r>
      <w:r w:rsidR="00FF3908">
        <w:t xml:space="preserve"> </w:t>
      </w:r>
      <w:r w:rsidR="00564F45">
        <w:t xml:space="preserve">-8.6) </w:t>
      </w:r>
      <w:r>
        <w:t>compared to the “&lt;</w:t>
      </w:r>
      <w:r w:rsidR="00273BBC">
        <w:t xml:space="preserve"> </w:t>
      </w:r>
      <w:r>
        <w:t>2” condition</w:t>
      </w:r>
      <w:r w:rsidR="00564F45">
        <w:t xml:space="preserve"> (</w:t>
      </w:r>
      <w:r w:rsidR="00564F45" w:rsidRPr="004762AA">
        <w:rPr>
          <w:i/>
          <w:iCs/>
        </w:rPr>
        <w:t>M</w:t>
      </w:r>
      <w:r w:rsidR="00FF3908">
        <w:rPr>
          <w:i/>
          <w:iCs/>
        </w:rPr>
        <w:t xml:space="preserve"> </w:t>
      </w:r>
      <w:r w:rsidR="00564F45">
        <w:t>=</w:t>
      </w:r>
      <w:r w:rsidR="00FF3908">
        <w:t xml:space="preserve"> </w:t>
      </w:r>
      <w:r>
        <w:t>3.</w:t>
      </w:r>
      <w:r w:rsidR="00DC68EB">
        <w:t>6</w:t>
      </w:r>
      <w:r w:rsidR="007702F4">
        <w:t>),</w:t>
      </w:r>
      <w:r>
        <w:t xml:space="preserve"> whereas infants in the alcohol-exposed group showed the opposite pattern, with </w:t>
      </w:r>
      <w:r w:rsidR="00CD5FFE">
        <w:t xml:space="preserve">the </w:t>
      </w:r>
      <w:r w:rsidR="009E0FFA">
        <w:t>ratio</w:t>
      </w:r>
      <w:r w:rsidR="00273BBC">
        <w:t xml:space="preserve"> </w:t>
      </w:r>
      <w:r w:rsidR="00273BBC" w:rsidRPr="00273BBC">
        <w:t>“</w:t>
      </w:r>
      <w:r w:rsidR="009E0FFA">
        <w:t xml:space="preserve"> </w:t>
      </w:r>
      <w:r>
        <w:t>&gt;</w:t>
      </w:r>
      <w:r w:rsidR="00273BBC">
        <w:t xml:space="preserve"> </w:t>
      </w:r>
      <w:r>
        <w:t>2</w:t>
      </w:r>
      <w:r w:rsidR="00273BBC">
        <w:t>”</w:t>
      </w:r>
      <w:r>
        <w:t xml:space="preserve"> </w:t>
      </w:r>
      <w:r w:rsidR="00CC2721">
        <w:t xml:space="preserve">trials </w:t>
      </w:r>
      <w:r>
        <w:t xml:space="preserve">having a smaller negative </w:t>
      </w:r>
      <w:r>
        <w:lastRenderedPageBreak/>
        <w:t xml:space="preserve">deflection </w:t>
      </w:r>
      <w:r w:rsidR="00432576">
        <w:t>(</w:t>
      </w:r>
      <w:r w:rsidR="00432576" w:rsidRPr="004762AA">
        <w:rPr>
          <w:i/>
          <w:iCs/>
        </w:rPr>
        <w:t>M</w:t>
      </w:r>
      <w:r w:rsidR="00FF3908">
        <w:rPr>
          <w:i/>
          <w:iCs/>
        </w:rPr>
        <w:t xml:space="preserve"> </w:t>
      </w:r>
      <w:r w:rsidR="00432576">
        <w:t>=</w:t>
      </w:r>
      <w:r w:rsidR="002512B8">
        <w:t xml:space="preserve"> 1</w:t>
      </w:r>
      <w:r w:rsidR="000D22AA">
        <w:t>6</w:t>
      </w:r>
      <w:r w:rsidR="00432576">
        <w:t>.</w:t>
      </w:r>
      <w:r w:rsidR="000D22AA">
        <w:t>0</w:t>
      </w:r>
      <w:r w:rsidR="00432576">
        <w:t xml:space="preserve">) </w:t>
      </w:r>
      <w:r w:rsidR="00CC2721">
        <w:t>than</w:t>
      </w:r>
      <w:r>
        <w:t xml:space="preserve"> </w:t>
      </w:r>
      <w:r w:rsidR="005358B9">
        <w:t xml:space="preserve">the </w:t>
      </w:r>
      <w:r>
        <w:t>“&lt;</w:t>
      </w:r>
      <w:r w:rsidR="00273BBC">
        <w:t xml:space="preserve"> </w:t>
      </w:r>
      <w:r>
        <w:t xml:space="preserve">2” </w:t>
      </w:r>
      <w:r w:rsidR="00CC2721">
        <w:t xml:space="preserve">trials </w:t>
      </w:r>
      <w:r w:rsidR="00432576">
        <w:t>(</w:t>
      </w:r>
      <w:r w:rsidRPr="004762AA">
        <w:rPr>
          <w:i/>
          <w:iCs/>
        </w:rPr>
        <w:t>M</w:t>
      </w:r>
      <w:r w:rsidR="00FF3908">
        <w:rPr>
          <w:i/>
          <w:iCs/>
        </w:rPr>
        <w:t xml:space="preserve"> </w:t>
      </w:r>
      <w:r>
        <w:t>=</w:t>
      </w:r>
      <w:r w:rsidR="00FF3908">
        <w:t xml:space="preserve"> </w:t>
      </w:r>
      <w:r>
        <w:t>-</w:t>
      </w:r>
      <w:r w:rsidR="000D22AA">
        <w:t>7</w:t>
      </w:r>
      <w:r>
        <w:t>.</w:t>
      </w:r>
      <w:r w:rsidR="000D22AA">
        <w:t>3</w:t>
      </w:r>
      <w:r w:rsidR="00432576">
        <w:t xml:space="preserve">; </w:t>
      </w:r>
      <w:r>
        <w:t xml:space="preserve">Fig. 5). </w:t>
      </w:r>
      <w:r w:rsidR="003D7345">
        <w:t>A</w:t>
      </w:r>
      <w:r w:rsidR="00D518D4">
        <w:t xml:space="preserve"> two-way </w:t>
      </w:r>
      <w:r w:rsidR="006D7ECF">
        <w:t>ANOVA</w:t>
      </w:r>
      <w:r w:rsidR="00FF3908">
        <w:t>,</w:t>
      </w:r>
      <w:r w:rsidR="00BE71E0">
        <w:t xml:space="preserve"> </w:t>
      </w:r>
      <w:r w:rsidR="003D7345">
        <w:t>with group (alcohol</w:t>
      </w:r>
      <w:r w:rsidR="00FF3908">
        <w:t>-</w:t>
      </w:r>
      <w:r w:rsidR="003D7345">
        <w:t xml:space="preserve">exposed/control) as a </w:t>
      </w:r>
      <w:r w:rsidR="00DC68EB">
        <w:t>between-</w:t>
      </w:r>
      <w:r w:rsidR="003D7345">
        <w:t>subject</w:t>
      </w:r>
      <w:r w:rsidR="00FF3908">
        <w:t>s</w:t>
      </w:r>
      <w:r w:rsidR="003D7345">
        <w:t xml:space="preserve"> variable and </w:t>
      </w:r>
      <w:r w:rsidR="00D518D4">
        <w:t>condition (</w:t>
      </w:r>
      <w:r w:rsidR="00FF3908">
        <w:t>“</w:t>
      </w:r>
      <w:r w:rsidR="00D518D4">
        <w:t>&lt;</w:t>
      </w:r>
      <w:r w:rsidR="00273BBC">
        <w:t xml:space="preserve"> </w:t>
      </w:r>
      <w:r w:rsidR="00D518D4">
        <w:t>2</w:t>
      </w:r>
      <w:r w:rsidR="00FF3908">
        <w:t>”</w:t>
      </w:r>
      <w:r w:rsidR="00D518D4">
        <w:t xml:space="preserve"> </w:t>
      </w:r>
      <w:r w:rsidR="003D7345">
        <w:t>vs.</w:t>
      </w:r>
      <w:r w:rsidR="00D518D4">
        <w:t xml:space="preserve"> “&gt;</w:t>
      </w:r>
      <w:r w:rsidR="00273BBC">
        <w:t xml:space="preserve"> </w:t>
      </w:r>
      <w:r w:rsidR="00D518D4">
        <w:t>2” ratios) as a repeated measure</w:t>
      </w:r>
      <w:r w:rsidR="00FF3908">
        <w:t>,</w:t>
      </w:r>
      <w:r w:rsidR="00D518D4">
        <w:t xml:space="preserve"> </w:t>
      </w:r>
      <w:r w:rsidR="00DC68EB">
        <w:t xml:space="preserve">indicated that </w:t>
      </w:r>
      <w:r>
        <w:t xml:space="preserve">this interaction </w:t>
      </w:r>
      <w:r w:rsidR="00DC68EB">
        <w:t>was</w:t>
      </w:r>
      <w:r>
        <w:t xml:space="preserve"> </w:t>
      </w:r>
      <w:r w:rsidR="00D518D4">
        <w:t>significant</w:t>
      </w:r>
      <w:r w:rsidR="000A5C58">
        <w:t>,</w:t>
      </w:r>
      <w:r w:rsidR="00D518D4">
        <w:t xml:space="preserve"> </w:t>
      </w:r>
      <w:r w:rsidR="008310DD" w:rsidRPr="008310DD">
        <w:rPr>
          <w:i/>
          <w:iCs/>
        </w:rPr>
        <w:t>F</w:t>
      </w:r>
      <w:r w:rsidR="008310DD">
        <w:t>(1,3</w:t>
      </w:r>
      <w:r w:rsidR="000D22AA">
        <w:t>1</w:t>
      </w:r>
      <w:r w:rsidR="008310DD">
        <w:t>)</w:t>
      </w:r>
      <w:r w:rsidR="00273BBC">
        <w:t xml:space="preserve"> </w:t>
      </w:r>
      <w:r w:rsidR="008310DD">
        <w:t>=</w:t>
      </w:r>
      <w:r w:rsidR="00FF3908">
        <w:t xml:space="preserve"> </w:t>
      </w:r>
      <w:r w:rsidR="000D22AA">
        <w:t>6</w:t>
      </w:r>
      <w:r>
        <w:t>.</w:t>
      </w:r>
      <w:r w:rsidR="000D22AA">
        <w:t>67</w:t>
      </w:r>
      <w:r w:rsidR="008310DD">
        <w:t xml:space="preserve">, </w:t>
      </w:r>
      <w:r w:rsidR="008310DD" w:rsidRPr="008310DD">
        <w:rPr>
          <w:i/>
          <w:iCs/>
        </w:rPr>
        <w:t>p</w:t>
      </w:r>
      <w:r w:rsidR="00FF3908">
        <w:rPr>
          <w:i/>
          <w:iCs/>
        </w:rPr>
        <w:t xml:space="preserve"> </w:t>
      </w:r>
      <w:r w:rsidR="008310DD">
        <w:t>=</w:t>
      </w:r>
      <w:r w:rsidR="00273BBC">
        <w:t xml:space="preserve"> </w:t>
      </w:r>
      <w:r w:rsidR="008310DD">
        <w:t>.</w:t>
      </w:r>
      <w:r>
        <w:t>0</w:t>
      </w:r>
      <w:r w:rsidR="000D22AA">
        <w:t>15</w:t>
      </w:r>
      <w:r w:rsidR="00D518D4">
        <w:t xml:space="preserve">. </w:t>
      </w:r>
      <w:r w:rsidR="00B91B3D">
        <w:t xml:space="preserve">Pearson correlation analysis showed that </w:t>
      </w:r>
      <w:r w:rsidR="007B6FE8">
        <w:t xml:space="preserve">prenatal alcohol exposure was associated with greater amplitude (i.e., less negative deflection) for the </w:t>
      </w:r>
      <w:r w:rsidR="00FF3908">
        <w:t>“</w:t>
      </w:r>
      <w:r w:rsidR="007B6FE8">
        <w:t>&gt;</w:t>
      </w:r>
      <w:r w:rsidR="00273BBC">
        <w:t xml:space="preserve"> </w:t>
      </w:r>
      <w:r w:rsidR="007B6FE8">
        <w:t>2</w:t>
      </w:r>
      <w:r w:rsidR="00FF3908">
        <w:t>”</w:t>
      </w:r>
      <w:r w:rsidR="007B6FE8">
        <w:t xml:space="preserve"> ratio </w:t>
      </w:r>
      <w:r w:rsidR="001718B2">
        <w:t xml:space="preserve">trials </w:t>
      </w:r>
      <w:r w:rsidR="007B6FE8">
        <w:t xml:space="preserve">but </w:t>
      </w:r>
      <w:r w:rsidR="00285726">
        <w:t xml:space="preserve">was </w:t>
      </w:r>
      <w:r w:rsidR="007B6FE8">
        <w:t xml:space="preserve">not </w:t>
      </w:r>
      <w:r w:rsidR="0002211D">
        <w:t>related</w:t>
      </w:r>
      <w:r w:rsidR="004F4BCC">
        <w:t xml:space="preserve"> to amplitude </w:t>
      </w:r>
      <w:r w:rsidR="007B6FE8">
        <w:t>for the “&lt;</w:t>
      </w:r>
      <w:r w:rsidR="00BF6B72">
        <w:t xml:space="preserve"> </w:t>
      </w:r>
      <w:r w:rsidR="007B6FE8">
        <w:t xml:space="preserve">2” </w:t>
      </w:r>
      <w:r w:rsidR="001718B2">
        <w:t xml:space="preserve">trials </w:t>
      </w:r>
      <w:r w:rsidR="007B6FE8">
        <w:t>(Table 2)</w:t>
      </w:r>
      <w:r w:rsidR="004F4BCC">
        <w:t>. Neither of these</w:t>
      </w:r>
      <w:r w:rsidR="005D5540">
        <w:t xml:space="preserve"> </w:t>
      </w:r>
      <w:r w:rsidR="001718B2">
        <w:t xml:space="preserve">outcome measures </w:t>
      </w:r>
      <w:r w:rsidR="004F4BCC">
        <w:t>was</w:t>
      </w:r>
      <w:r w:rsidR="005D5540">
        <w:t xml:space="preserve"> </w:t>
      </w:r>
      <w:r w:rsidR="00DC68EB">
        <w:t xml:space="preserve">related </w:t>
      </w:r>
      <w:r w:rsidR="00446B31">
        <w:t>to any of the control varia</w:t>
      </w:r>
      <w:r w:rsidR="005D5540">
        <w:t>bles (Table 3).</w:t>
      </w:r>
    </w:p>
    <w:p w14:paraId="1910FF3F" w14:textId="77777777" w:rsidR="00FF76D8" w:rsidRDefault="00B91B3D" w:rsidP="00FF76D8">
      <w:pPr>
        <w:pBdr>
          <w:top w:val="single" w:sz="6" w:space="1" w:color="auto"/>
          <w:bottom w:val="single" w:sz="6" w:space="1" w:color="auto"/>
        </w:pBdr>
        <w:ind w:firstLine="0"/>
      </w:pPr>
      <w:r>
        <w:t xml:space="preserve"> </w:t>
      </w:r>
      <w:r w:rsidR="00FF76D8" w:rsidRPr="009260CE">
        <w:t xml:space="preserve">Insert Figure </w:t>
      </w:r>
      <w:r w:rsidR="00FF76D8">
        <w:t>5</w:t>
      </w:r>
      <w:r w:rsidR="00FF76D8" w:rsidRPr="009260CE">
        <w:t xml:space="preserve"> about here</w:t>
      </w:r>
    </w:p>
    <w:p w14:paraId="3C1CC6EA" w14:textId="77777777" w:rsidR="00842315" w:rsidRDefault="00842315" w:rsidP="002512B8"/>
    <w:p w14:paraId="3707CD3C" w14:textId="77777777" w:rsidR="0024264D" w:rsidRDefault="00CB3D2E" w:rsidP="00842315">
      <w:pPr>
        <w:pStyle w:val="Heading2"/>
      </w:pPr>
      <w:r>
        <w:t>Supplementary Analyses</w:t>
      </w:r>
    </w:p>
    <w:p w14:paraId="4159428D" w14:textId="77777777" w:rsidR="00A34732" w:rsidRDefault="00AC1458" w:rsidP="00147EE7">
      <w:r w:rsidRPr="00B400EE">
        <w:t>Given the uniq</w:t>
      </w:r>
      <w:r w:rsidR="00855309" w:rsidRPr="00B400EE">
        <w:t>u</w:t>
      </w:r>
      <w:r w:rsidR="00854008" w:rsidRPr="00B400EE">
        <w:t>e</w:t>
      </w:r>
      <w:r w:rsidRPr="00B400EE">
        <w:t xml:space="preserve">ness of the sample, </w:t>
      </w:r>
      <w:r w:rsidR="00E111E9" w:rsidRPr="00B400EE">
        <w:t xml:space="preserve">we included as many infants as possible in the </w:t>
      </w:r>
      <w:r w:rsidRPr="00B400EE">
        <w:t>main</w:t>
      </w:r>
      <w:r w:rsidR="00E111E9" w:rsidRPr="00B400EE">
        <w:t xml:space="preserve"> analyses</w:t>
      </w:r>
      <w:r w:rsidR="00855309" w:rsidRPr="00B400EE">
        <w:t xml:space="preserve"> described above</w:t>
      </w:r>
      <w:r w:rsidRPr="00B400EE">
        <w:t xml:space="preserve">. </w:t>
      </w:r>
      <w:r w:rsidR="00855309" w:rsidRPr="00B400EE">
        <w:t xml:space="preserve">To </w:t>
      </w:r>
      <w:r w:rsidR="0026649F" w:rsidRPr="00B400EE">
        <w:t>examine whether the same effects are seen when more stringent inclusion criteria are used,</w:t>
      </w:r>
      <w:r w:rsidR="00E111E9" w:rsidRPr="00B400EE">
        <w:t xml:space="preserve"> we re-</w:t>
      </w:r>
      <w:r w:rsidR="0026649F" w:rsidRPr="00B400EE">
        <w:t>ran</w:t>
      </w:r>
      <w:r w:rsidR="00E111E9" w:rsidRPr="00B400EE">
        <w:t xml:space="preserve"> the </w:t>
      </w:r>
      <w:r w:rsidR="0026649F" w:rsidRPr="00B400EE">
        <w:t>analyse</w:t>
      </w:r>
      <w:r w:rsidR="00E111E9" w:rsidRPr="00B400EE">
        <w:t xml:space="preserve">s </w:t>
      </w:r>
      <w:r w:rsidR="0024264D" w:rsidRPr="00B400EE">
        <w:t xml:space="preserve">using data only from </w:t>
      </w:r>
      <w:r w:rsidR="00E111E9" w:rsidRPr="00B400EE">
        <w:t xml:space="preserve">infants with at least 3 </w:t>
      </w:r>
      <w:r w:rsidR="0026649F" w:rsidRPr="00B400EE">
        <w:t>good</w:t>
      </w:r>
      <w:r w:rsidR="00E111E9" w:rsidRPr="00B400EE">
        <w:t xml:space="preserve"> trials in each </w:t>
      </w:r>
      <w:r w:rsidR="0024264D" w:rsidRPr="00B400EE">
        <w:t xml:space="preserve">experimental </w:t>
      </w:r>
      <w:r w:rsidR="00E111E9" w:rsidRPr="00B400EE">
        <w:t>condition</w:t>
      </w:r>
      <w:r w:rsidR="00A34732" w:rsidRPr="00B400EE">
        <w:t>.</w:t>
      </w:r>
    </w:p>
    <w:p w14:paraId="185AE734" w14:textId="77777777" w:rsidR="009465D7" w:rsidRDefault="00855309" w:rsidP="00DE6634">
      <w:r w:rsidRPr="00B400EE">
        <w:t xml:space="preserve">The </w:t>
      </w:r>
      <w:r w:rsidR="00924C5E">
        <w:t>h</w:t>
      </w:r>
      <w:r w:rsidR="00924C5E" w:rsidRPr="00924C5E">
        <w:t>abituation-</w:t>
      </w:r>
      <w:r w:rsidR="00924C5E">
        <w:t>d</w:t>
      </w:r>
      <w:r w:rsidR="00924C5E" w:rsidRPr="00924C5E">
        <w:t xml:space="preserve">ishabituation </w:t>
      </w:r>
      <w:r w:rsidR="00F46D28" w:rsidRPr="00B400EE">
        <w:t xml:space="preserve">analyses </w:t>
      </w:r>
      <w:r w:rsidR="008A6F1F" w:rsidRPr="00B400EE">
        <w:t>for</w:t>
      </w:r>
      <w:r w:rsidR="00F46D28" w:rsidRPr="00B400EE">
        <w:t xml:space="preserve"> this subsample</w:t>
      </w:r>
      <w:r w:rsidR="003E44F0" w:rsidRPr="00B400EE">
        <w:t xml:space="preserve"> as a whole</w:t>
      </w:r>
      <w:r w:rsidR="00F46D28" w:rsidRPr="00B400EE">
        <w:t xml:space="preserve"> </w:t>
      </w:r>
      <w:r w:rsidR="001904CB" w:rsidRPr="00B400EE">
        <w:t>(</w:t>
      </w:r>
      <w:r w:rsidR="001904CB" w:rsidRPr="00B400EE">
        <w:rPr>
          <w:i/>
          <w:iCs/>
        </w:rPr>
        <w:t>N</w:t>
      </w:r>
      <w:r w:rsidR="00BF6B72">
        <w:rPr>
          <w:i/>
          <w:iCs/>
        </w:rPr>
        <w:t xml:space="preserve"> </w:t>
      </w:r>
      <w:r w:rsidR="001904CB">
        <w:t>=</w:t>
      </w:r>
      <w:r w:rsidR="008047A2">
        <w:t xml:space="preserve"> </w:t>
      </w:r>
      <w:r w:rsidR="001904CB">
        <w:t>12</w:t>
      </w:r>
      <w:r w:rsidR="00DA4CD3">
        <w:t xml:space="preserve">, 8 controls, 4 </w:t>
      </w:r>
      <w:r w:rsidR="00BF6B72">
        <w:t>alcohol-</w:t>
      </w:r>
      <w:r w:rsidR="00DA4CD3">
        <w:t>exposed</w:t>
      </w:r>
      <w:r w:rsidR="001904CB">
        <w:t xml:space="preserve">) </w:t>
      </w:r>
      <w:r w:rsidR="008A6F1F">
        <w:t xml:space="preserve">showed </w:t>
      </w:r>
      <w:r w:rsidR="00A34732">
        <w:t xml:space="preserve">a main effect for </w:t>
      </w:r>
      <w:r w:rsidR="001904CB">
        <w:t xml:space="preserve">larger amplitudes for </w:t>
      </w:r>
      <w:r w:rsidR="00CC1145">
        <w:t xml:space="preserve">the </w:t>
      </w:r>
      <w:r w:rsidR="001904CB">
        <w:t>dishabituation condition compar</w:t>
      </w:r>
      <w:r w:rsidR="009618C0">
        <w:t>ed to the habituation condition,</w:t>
      </w:r>
      <w:r w:rsidR="001904CB">
        <w:t xml:space="preserve"> </w:t>
      </w:r>
      <w:r w:rsidR="00924C5E">
        <w:rPr>
          <w:i/>
          <w:iCs/>
        </w:rPr>
        <w:t>F</w:t>
      </w:r>
      <w:r w:rsidR="001904CB">
        <w:t>(</w:t>
      </w:r>
      <w:r w:rsidR="00924C5E">
        <w:t>1,10</w:t>
      </w:r>
      <w:r w:rsidR="001904CB">
        <w:t>)</w:t>
      </w:r>
      <w:r w:rsidR="00BF6B72">
        <w:t xml:space="preserve"> </w:t>
      </w:r>
      <w:r w:rsidR="001904CB">
        <w:t>=</w:t>
      </w:r>
      <w:r w:rsidR="00BF6B72">
        <w:t xml:space="preserve"> </w:t>
      </w:r>
      <w:r w:rsidR="00924C5E">
        <w:t>6.71</w:t>
      </w:r>
      <w:r w:rsidR="001904CB">
        <w:t xml:space="preserve">, </w:t>
      </w:r>
      <w:r w:rsidR="001904CB">
        <w:rPr>
          <w:i/>
          <w:iCs/>
        </w:rPr>
        <w:t>p</w:t>
      </w:r>
      <w:r w:rsidR="00BF6B72">
        <w:rPr>
          <w:i/>
          <w:iCs/>
        </w:rPr>
        <w:t xml:space="preserve"> </w:t>
      </w:r>
      <w:r w:rsidR="001904CB">
        <w:t>=</w:t>
      </w:r>
      <w:r w:rsidR="00BF6B72">
        <w:t xml:space="preserve"> </w:t>
      </w:r>
      <w:r w:rsidR="001904CB">
        <w:t>.</w:t>
      </w:r>
      <w:r w:rsidR="00924C5E">
        <w:t>027. A marginally significant interaction between group and condition was also found, with the alcohol group showing a larger difference in amplitude between these two condition</w:t>
      </w:r>
      <w:r w:rsidR="00C356BE">
        <w:t>s compared to the control group,</w:t>
      </w:r>
      <w:r w:rsidR="00924C5E">
        <w:t xml:space="preserve"> </w:t>
      </w:r>
      <w:r w:rsidR="00924C5E" w:rsidRPr="002D175D">
        <w:rPr>
          <w:i/>
          <w:iCs/>
        </w:rPr>
        <w:t>F</w:t>
      </w:r>
      <w:r w:rsidR="00924C5E">
        <w:t xml:space="preserve">(1,10)=3.87, </w:t>
      </w:r>
      <w:r w:rsidR="00924C5E" w:rsidRPr="002D175D">
        <w:rPr>
          <w:i/>
          <w:iCs/>
        </w:rPr>
        <w:t>p</w:t>
      </w:r>
      <w:r w:rsidR="00BF6B72">
        <w:rPr>
          <w:i/>
          <w:iCs/>
        </w:rPr>
        <w:t xml:space="preserve"> </w:t>
      </w:r>
      <w:r w:rsidR="00924C5E">
        <w:t>=</w:t>
      </w:r>
      <w:r w:rsidR="00BF6B72">
        <w:t xml:space="preserve"> </w:t>
      </w:r>
      <w:r w:rsidR="00924C5E">
        <w:t xml:space="preserve">.077. </w:t>
      </w:r>
      <w:r w:rsidR="00650028">
        <w:t xml:space="preserve">The difference in amplitude between these two conditions </w:t>
      </w:r>
      <w:r w:rsidR="00691F5E">
        <w:t>was still significantly correlated with</w:t>
      </w:r>
      <w:r w:rsidR="00650028">
        <w:t xml:space="preserve"> all </w:t>
      </w:r>
      <w:r w:rsidR="00CC1145">
        <w:t>six</w:t>
      </w:r>
      <w:r w:rsidR="00650028">
        <w:t xml:space="preserve"> measures of prenatal </w:t>
      </w:r>
      <w:r w:rsidR="003E44F0">
        <w:t xml:space="preserve">alcohol </w:t>
      </w:r>
      <w:r w:rsidR="00650028">
        <w:t>exposure (</w:t>
      </w:r>
      <w:r w:rsidR="00CC1145">
        <w:t>a</w:t>
      </w:r>
      <w:r w:rsidR="00650028">
        <w:t xml:space="preserve">ll </w:t>
      </w:r>
      <w:r w:rsidR="00650028">
        <w:rPr>
          <w:i/>
          <w:iCs/>
        </w:rPr>
        <w:t>r</w:t>
      </w:r>
      <w:r w:rsidR="00650028" w:rsidRPr="008047A2">
        <w:t>s</w:t>
      </w:r>
      <w:r w:rsidR="008047A2">
        <w:t xml:space="preserve"> </w:t>
      </w:r>
      <w:r w:rsidR="00650028" w:rsidRPr="0032379B">
        <w:t>&gt;</w:t>
      </w:r>
      <w:r w:rsidR="00BF6B72">
        <w:t xml:space="preserve"> </w:t>
      </w:r>
      <w:r w:rsidR="000F4B43">
        <w:t>0</w:t>
      </w:r>
      <w:r w:rsidR="00650028" w:rsidRPr="0032379B">
        <w:t xml:space="preserve">.71, </w:t>
      </w:r>
      <w:r w:rsidR="00650028" w:rsidRPr="00650028">
        <w:rPr>
          <w:i/>
          <w:iCs/>
        </w:rPr>
        <w:t>p</w:t>
      </w:r>
      <w:r w:rsidR="00650028" w:rsidRPr="0032379B">
        <w:t>s</w:t>
      </w:r>
      <w:r w:rsidR="00BF6B72">
        <w:t xml:space="preserve"> </w:t>
      </w:r>
      <w:r w:rsidR="00650028" w:rsidRPr="0032379B">
        <w:t>&lt;</w:t>
      </w:r>
      <w:r w:rsidR="00BF6B72">
        <w:t xml:space="preserve"> </w:t>
      </w:r>
      <w:r w:rsidR="00650028" w:rsidRPr="0032379B">
        <w:t>.01</w:t>
      </w:r>
      <w:r w:rsidR="00650028">
        <w:t>).</w:t>
      </w:r>
      <w:r w:rsidR="00074A64">
        <w:t xml:space="preserve"> </w:t>
      </w:r>
      <w:r w:rsidR="009465D7">
        <w:t xml:space="preserve">Latency to peak amplitude for the dishabituation condition </w:t>
      </w:r>
      <w:r w:rsidR="005106F7">
        <w:t>continued to be</w:t>
      </w:r>
      <w:r w:rsidR="009465D7">
        <w:t xml:space="preserve"> longer for the </w:t>
      </w:r>
      <w:r w:rsidR="009465D7">
        <w:lastRenderedPageBreak/>
        <w:t>alcohol-exposed infants (</w:t>
      </w:r>
      <w:r w:rsidR="009465D7" w:rsidRPr="009465D7">
        <w:rPr>
          <w:i/>
          <w:iCs/>
        </w:rPr>
        <w:t>M</w:t>
      </w:r>
      <w:r w:rsidR="00BF6B72">
        <w:rPr>
          <w:i/>
          <w:iCs/>
        </w:rPr>
        <w:t xml:space="preserve"> </w:t>
      </w:r>
      <w:r w:rsidR="009465D7">
        <w:t>=</w:t>
      </w:r>
      <w:r w:rsidR="00BF6B72">
        <w:t xml:space="preserve"> </w:t>
      </w:r>
      <w:r w:rsidR="009465D7">
        <w:t>722.5</w:t>
      </w:r>
      <w:r w:rsidR="00BF6B72">
        <w:t xml:space="preserve"> </w:t>
      </w:r>
      <w:r w:rsidR="009465D7">
        <w:t>ms) compared to the controls (</w:t>
      </w:r>
      <w:r w:rsidR="009465D7">
        <w:rPr>
          <w:i/>
          <w:iCs/>
        </w:rPr>
        <w:t>M</w:t>
      </w:r>
      <w:r w:rsidR="00BF6B72">
        <w:rPr>
          <w:i/>
          <w:iCs/>
        </w:rPr>
        <w:t xml:space="preserve"> </w:t>
      </w:r>
      <w:r w:rsidR="009465D7">
        <w:t>=</w:t>
      </w:r>
      <w:r w:rsidR="00BF6B72">
        <w:t xml:space="preserve"> </w:t>
      </w:r>
      <w:r w:rsidR="009465D7">
        <w:t>585.8</w:t>
      </w:r>
      <w:r w:rsidR="00BF6B72">
        <w:t xml:space="preserve"> </w:t>
      </w:r>
      <w:r w:rsidR="001B7058">
        <w:t>ms</w:t>
      </w:r>
      <w:r w:rsidR="009465D7">
        <w:t xml:space="preserve">), but this difference </w:t>
      </w:r>
      <w:r w:rsidR="00C356BE">
        <w:t>was not significant,</w:t>
      </w:r>
      <w:r w:rsidR="009465D7">
        <w:t xml:space="preserve"> </w:t>
      </w:r>
      <w:r w:rsidR="009465D7">
        <w:rPr>
          <w:i/>
          <w:iCs/>
        </w:rPr>
        <w:t>t</w:t>
      </w:r>
      <w:r w:rsidR="009465D7">
        <w:t>(10)</w:t>
      </w:r>
      <w:r w:rsidR="00BC1832">
        <w:t xml:space="preserve"> </w:t>
      </w:r>
      <w:r w:rsidR="009465D7">
        <w:t>=</w:t>
      </w:r>
      <w:r w:rsidR="00BC1832">
        <w:t xml:space="preserve"> </w:t>
      </w:r>
      <w:r w:rsidR="009465D7">
        <w:t xml:space="preserve">1.48, </w:t>
      </w:r>
      <w:r w:rsidR="009465D7">
        <w:rPr>
          <w:i/>
          <w:iCs/>
        </w:rPr>
        <w:t>p</w:t>
      </w:r>
      <w:r w:rsidR="00BC1832">
        <w:rPr>
          <w:i/>
          <w:iCs/>
        </w:rPr>
        <w:t xml:space="preserve"> </w:t>
      </w:r>
      <w:r w:rsidR="009465D7">
        <w:t>=</w:t>
      </w:r>
      <w:r w:rsidR="00BC1832">
        <w:t xml:space="preserve"> </w:t>
      </w:r>
      <w:r w:rsidR="009465D7">
        <w:t>.168.</w:t>
      </w:r>
      <w:r w:rsidR="00FE1AFC">
        <w:t xml:space="preserve"> Correlations </w:t>
      </w:r>
      <w:r w:rsidR="005106F7">
        <w:t xml:space="preserve">between these </w:t>
      </w:r>
      <w:r w:rsidR="0076414E">
        <w:t xml:space="preserve">outcome </w:t>
      </w:r>
      <w:r w:rsidR="005106F7">
        <w:t>measures and</w:t>
      </w:r>
      <w:r w:rsidR="00FE1AFC">
        <w:t xml:space="preserve"> all </w:t>
      </w:r>
      <w:r w:rsidR="005106F7">
        <w:t>six</w:t>
      </w:r>
      <w:r w:rsidR="00FE1AFC">
        <w:t xml:space="preserve"> </w:t>
      </w:r>
      <w:r w:rsidR="0076414E">
        <w:t xml:space="preserve">alcohol </w:t>
      </w:r>
      <w:r w:rsidR="00FE1AFC">
        <w:t xml:space="preserve">exposure measures </w:t>
      </w:r>
      <w:r w:rsidR="005106F7">
        <w:t>continued to be</w:t>
      </w:r>
      <w:r w:rsidR="00FE1AFC">
        <w:t xml:space="preserve"> of a medium effect size</w:t>
      </w:r>
      <w:r w:rsidR="005106F7">
        <w:t xml:space="preserve"> and</w:t>
      </w:r>
      <w:r w:rsidR="00FE1AFC">
        <w:t xml:space="preserve"> similar to </w:t>
      </w:r>
      <w:r w:rsidR="00074A64">
        <w:t xml:space="preserve">those found in </w:t>
      </w:r>
      <w:r w:rsidR="00FE1AFC">
        <w:t xml:space="preserve">the full sample (all </w:t>
      </w:r>
      <w:r w:rsidR="00FE1AFC">
        <w:rPr>
          <w:i/>
          <w:iCs/>
        </w:rPr>
        <w:t>r</w:t>
      </w:r>
      <w:r w:rsidR="00FE1AFC">
        <w:t>s</w:t>
      </w:r>
      <w:r w:rsidR="00BF6B72">
        <w:t xml:space="preserve"> </w:t>
      </w:r>
      <w:r w:rsidR="00FE1AFC">
        <w:t>&gt;</w:t>
      </w:r>
      <w:r w:rsidR="00BF6B72">
        <w:t xml:space="preserve"> </w:t>
      </w:r>
      <w:r w:rsidR="0076414E">
        <w:t>0</w:t>
      </w:r>
      <w:r w:rsidR="00FE1AFC">
        <w:t xml:space="preserve">.31) but </w:t>
      </w:r>
      <w:r w:rsidR="00FE1AFC" w:rsidRPr="0026445A">
        <w:t>were</w:t>
      </w:r>
      <w:r w:rsidR="00FE1AFC">
        <w:t xml:space="preserve"> no</w:t>
      </w:r>
      <w:r w:rsidR="00691F5E">
        <w:t xml:space="preserve"> longer</w:t>
      </w:r>
      <w:r w:rsidR="00FE1AFC">
        <w:t xml:space="preserve"> significant (all </w:t>
      </w:r>
      <w:r w:rsidR="00FE1AFC">
        <w:rPr>
          <w:i/>
          <w:iCs/>
        </w:rPr>
        <w:t>p</w:t>
      </w:r>
      <w:r w:rsidR="00FE1AFC">
        <w:t>s</w:t>
      </w:r>
      <w:r w:rsidR="00BF6B72">
        <w:t xml:space="preserve"> </w:t>
      </w:r>
      <w:r w:rsidR="00CB61AA">
        <w:t>&gt;</w:t>
      </w:r>
      <w:r w:rsidR="00BF6B72">
        <w:t xml:space="preserve"> </w:t>
      </w:r>
      <w:r w:rsidR="00FE1AFC">
        <w:t>.</w:t>
      </w:r>
      <w:r w:rsidR="00CB61AA">
        <w:t>20</w:t>
      </w:r>
      <w:r w:rsidR="00FE1AFC">
        <w:t>)</w:t>
      </w:r>
      <w:r w:rsidR="001B7058">
        <w:t xml:space="preserve">, </w:t>
      </w:r>
      <w:r w:rsidR="001B7058" w:rsidRPr="00C92916">
        <w:t xml:space="preserve">due to </w:t>
      </w:r>
      <w:r w:rsidR="00C92916">
        <w:t xml:space="preserve">the </w:t>
      </w:r>
      <w:r w:rsidR="001B7058" w:rsidRPr="00C92916">
        <w:t>small</w:t>
      </w:r>
      <w:r w:rsidR="00C92916">
        <w:t>er</w:t>
      </w:r>
      <w:r w:rsidR="001B7058" w:rsidRPr="00C92916">
        <w:t xml:space="preserve"> sample size</w:t>
      </w:r>
      <w:r w:rsidR="00074A64" w:rsidRPr="00C92916">
        <w:t>.</w:t>
      </w:r>
    </w:p>
    <w:p w14:paraId="72647068" w14:textId="77777777" w:rsidR="007139A8" w:rsidRPr="0026445A" w:rsidRDefault="00074A64" w:rsidP="00B73D26">
      <w:pPr>
        <w:rPr>
          <w:rFonts w:hint="cs"/>
          <w:rtl/>
        </w:rPr>
      </w:pPr>
      <w:r>
        <w:t xml:space="preserve">When the </w:t>
      </w:r>
      <w:r w:rsidR="00E3206D">
        <w:t xml:space="preserve">posterior parietal analyses were repeated for </w:t>
      </w:r>
      <w:r>
        <w:t>th</w:t>
      </w:r>
      <w:r w:rsidR="001A0472">
        <w:t>e</w:t>
      </w:r>
      <w:r>
        <w:t xml:space="preserve"> subsample </w:t>
      </w:r>
      <w:r w:rsidR="001A0472">
        <w:t>meeting</w:t>
      </w:r>
      <w:r w:rsidR="00BC1832">
        <w:t>,</w:t>
      </w:r>
      <w:r w:rsidR="001A0472">
        <w:t xml:space="preserve"> the more stringent inclusion criteria </w:t>
      </w:r>
      <w:r>
        <w:t>(</w:t>
      </w:r>
      <w:r>
        <w:rPr>
          <w:i/>
          <w:iCs/>
        </w:rPr>
        <w:t>N</w:t>
      </w:r>
      <w:r w:rsidR="00BF6B72">
        <w:rPr>
          <w:i/>
          <w:iCs/>
        </w:rPr>
        <w:t xml:space="preserve"> </w:t>
      </w:r>
      <w:r>
        <w:t>=</w:t>
      </w:r>
      <w:r w:rsidR="00BF6B72">
        <w:t xml:space="preserve"> </w:t>
      </w:r>
      <w:r>
        <w:t>16</w:t>
      </w:r>
      <w:r w:rsidR="00DA4CD3">
        <w:t>, 8 controls, 8 alcohol</w:t>
      </w:r>
      <w:r w:rsidR="00BF6B72">
        <w:t>-</w:t>
      </w:r>
      <w:r w:rsidR="00DA4CD3">
        <w:t>exposed</w:t>
      </w:r>
      <w:r>
        <w:t xml:space="preserve">), the same interaction between group and change-ratio was found </w:t>
      </w:r>
      <w:r w:rsidR="00DA4CD3">
        <w:t>for</w:t>
      </w:r>
      <w:r>
        <w:t xml:space="preserve"> amplitude</w:t>
      </w:r>
      <w:r w:rsidR="00DA4CD3">
        <w:t>,</w:t>
      </w:r>
      <w:r>
        <w:t xml:space="preserve"> </w:t>
      </w:r>
      <w:r w:rsidRPr="008310DD">
        <w:rPr>
          <w:i/>
          <w:iCs/>
        </w:rPr>
        <w:t>F</w:t>
      </w:r>
      <w:r>
        <w:t>(1,15)</w:t>
      </w:r>
      <w:r w:rsidR="00BC1832">
        <w:t xml:space="preserve"> </w:t>
      </w:r>
      <w:r>
        <w:t xml:space="preserve">= 8.55, </w:t>
      </w:r>
      <w:r w:rsidR="00BC1832">
        <w:t xml:space="preserve"> </w:t>
      </w:r>
      <w:r w:rsidRPr="008310DD">
        <w:rPr>
          <w:i/>
          <w:iCs/>
        </w:rPr>
        <w:t>p</w:t>
      </w:r>
      <w:r w:rsidR="00BC1832">
        <w:rPr>
          <w:i/>
          <w:iCs/>
        </w:rPr>
        <w:t xml:space="preserve"> </w:t>
      </w:r>
      <w:r>
        <w:t>=</w:t>
      </w:r>
      <w:r w:rsidR="00BC1832">
        <w:t xml:space="preserve"> </w:t>
      </w:r>
      <w:r>
        <w:t>.01</w:t>
      </w:r>
      <w:r w:rsidR="006D1676">
        <w:t>, as for the sample as a whole</w:t>
      </w:r>
      <w:r>
        <w:t xml:space="preserve">. </w:t>
      </w:r>
      <w:r w:rsidR="00331833">
        <w:t>T</w:t>
      </w:r>
      <w:r w:rsidR="00DA4CD3">
        <w:t>hree</w:t>
      </w:r>
      <w:r>
        <w:t xml:space="preserve"> of the </w:t>
      </w:r>
      <w:r w:rsidR="00DA4CD3">
        <w:t>six</w:t>
      </w:r>
      <w:r>
        <w:t xml:space="preserve"> alcohol exposure measures were significantly correlated </w:t>
      </w:r>
      <w:r w:rsidR="007B5AE0">
        <w:t>with</w:t>
      </w:r>
      <w:r>
        <w:t xml:space="preserve"> the amplitudes of the &gt;</w:t>
      </w:r>
      <w:r w:rsidR="00BF6B72">
        <w:t xml:space="preserve"> </w:t>
      </w:r>
      <w:r>
        <w:t>2 ratio</w:t>
      </w:r>
      <w:r w:rsidR="00331833">
        <w:t xml:space="preserve"> trials</w:t>
      </w:r>
      <w:r w:rsidR="00FA30BC">
        <w:t>,</w:t>
      </w:r>
      <w:r>
        <w:t xml:space="preserve"> </w:t>
      </w:r>
      <w:r>
        <w:rPr>
          <w:i/>
          <w:iCs/>
        </w:rPr>
        <w:t>r</w:t>
      </w:r>
      <w:r>
        <w:t>s</w:t>
      </w:r>
      <w:r w:rsidR="00BF6B72">
        <w:t xml:space="preserve"> </w:t>
      </w:r>
      <w:r>
        <w:t>&gt;</w:t>
      </w:r>
      <w:r w:rsidR="00BF6B72">
        <w:t xml:space="preserve"> </w:t>
      </w:r>
      <w:r w:rsidR="0076414E">
        <w:t>0</w:t>
      </w:r>
      <w:r>
        <w:t xml:space="preserve">.49, </w:t>
      </w:r>
      <w:r>
        <w:rPr>
          <w:i/>
          <w:iCs/>
        </w:rPr>
        <w:t>p</w:t>
      </w:r>
      <w:r>
        <w:t>s</w:t>
      </w:r>
      <w:r w:rsidR="00BF6B72">
        <w:t xml:space="preserve"> </w:t>
      </w:r>
      <w:r>
        <w:t>&lt;</w:t>
      </w:r>
      <w:r w:rsidR="00BF6B72">
        <w:t xml:space="preserve"> </w:t>
      </w:r>
      <w:r>
        <w:t>.043</w:t>
      </w:r>
      <w:r w:rsidR="00DA4CD3">
        <w:t xml:space="preserve">, and </w:t>
      </w:r>
      <w:r>
        <w:t>the correlation</w:t>
      </w:r>
      <w:r w:rsidR="003D4967">
        <w:t>s</w:t>
      </w:r>
      <w:r>
        <w:t xml:space="preserve"> with the other </w:t>
      </w:r>
      <w:r w:rsidR="00DA4CD3">
        <w:t xml:space="preserve">three </w:t>
      </w:r>
      <w:r>
        <w:t>alcohol</w:t>
      </w:r>
      <w:r w:rsidR="00DA4CD3">
        <w:t xml:space="preserve"> measures</w:t>
      </w:r>
      <w:r>
        <w:t xml:space="preserve"> </w:t>
      </w:r>
      <w:r w:rsidR="00A54D74">
        <w:t>fell just short of</w:t>
      </w:r>
      <w:r>
        <w:t xml:space="preserve"> significan</w:t>
      </w:r>
      <w:r w:rsidR="00A54D74">
        <w:t>ce</w:t>
      </w:r>
      <w:r w:rsidR="00FA30BC">
        <w:t>,</w:t>
      </w:r>
      <w:r>
        <w:t xml:space="preserve"> </w:t>
      </w:r>
      <w:r w:rsidRPr="0032379B">
        <w:rPr>
          <w:i/>
          <w:iCs/>
        </w:rPr>
        <w:t>r</w:t>
      </w:r>
      <w:r>
        <w:t>s</w:t>
      </w:r>
      <w:r w:rsidR="00BF6B72">
        <w:t xml:space="preserve"> </w:t>
      </w:r>
      <w:r>
        <w:t>&gt;</w:t>
      </w:r>
      <w:r w:rsidR="00BF6B72">
        <w:t xml:space="preserve"> </w:t>
      </w:r>
      <w:r w:rsidR="0076414E">
        <w:t>0</w:t>
      </w:r>
      <w:r>
        <w:t xml:space="preserve">.41, </w:t>
      </w:r>
      <w:r w:rsidRPr="0032379B">
        <w:rPr>
          <w:i/>
          <w:iCs/>
        </w:rPr>
        <w:t>p</w:t>
      </w:r>
      <w:r>
        <w:rPr>
          <w:i/>
          <w:iCs/>
        </w:rPr>
        <w:t>s</w:t>
      </w:r>
      <w:r w:rsidR="00BF6B72">
        <w:rPr>
          <w:i/>
          <w:iCs/>
        </w:rPr>
        <w:t xml:space="preserve"> </w:t>
      </w:r>
      <w:r>
        <w:t>&lt;</w:t>
      </w:r>
      <w:r w:rsidR="00BF6B72">
        <w:t xml:space="preserve"> </w:t>
      </w:r>
      <w:r>
        <w:t>.</w:t>
      </w:r>
      <w:r w:rsidR="0076414E">
        <w:t>0</w:t>
      </w:r>
      <w:r>
        <w:t>10).</w:t>
      </w:r>
      <w:r w:rsidR="00A175B5">
        <w:t xml:space="preserve"> </w:t>
      </w:r>
      <w:r w:rsidR="00BF6B72">
        <w:t>A</w:t>
      </w:r>
      <w:r w:rsidR="003632E1">
        <w:t>ddition</w:t>
      </w:r>
      <w:r w:rsidR="00BF6B72">
        <w:t>ally</w:t>
      </w:r>
      <w:r w:rsidR="003632E1">
        <w:t>, a</w:t>
      </w:r>
      <w:r w:rsidR="00A175B5">
        <w:t>mplitude differences between the &gt;</w:t>
      </w:r>
      <w:r w:rsidR="00BF6B72">
        <w:t xml:space="preserve"> </w:t>
      </w:r>
      <w:r w:rsidR="00A175B5">
        <w:t>2 and</w:t>
      </w:r>
      <w:r w:rsidR="00FA1C3C">
        <w:t xml:space="preserve"> </w:t>
      </w:r>
      <w:r w:rsidR="00A175B5">
        <w:t>&lt;</w:t>
      </w:r>
      <w:r w:rsidR="00BF6B72">
        <w:t xml:space="preserve"> </w:t>
      </w:r>
      <w:r w:rsidR="00A175B5">
        <w:t xml:space="preserve">2 ratios were correlated </w:t>
      </w:r>
      <w:r w:rsidR="00DA4CD3">
        <w:t>with</w:t>
      </w:r>
      <w:r w:rsidR="00A175B5">
        <w:t xml:space="preserve"> all </w:t>
      </w:r>
      <w:r w:rsidR="00DA4CD3">
        <w:t>six</w:t>
      </w:r>
      <w:r w:rsidR="00A175B5">
        <w:t xml:space="preserve"> exposure measures</w:t>
      </w:r>
      <w:r w:rsidR="00A34917">
        <w:t>,</w:t>
      </w:r>
      <w:r w:rsidR="00A175B5">
        <w:t xml:space="preserve"> all </w:t>
      </w:r>
      <w:r w:rsidR="00A175B5" w:rsidRPr="0032379B">
        <w:rPr>
          <w:i/>
          <w:iCs/>
        </w:rPr>
        <w:t>r</w:t>
      </w:r>
      <w:r w:rsidR="00A175B5">
        <w:t>s</w:t>
      </w:r>
      <w:r w:rsidR="00BF6B72">
        <w:t xml:space="preserve"> </w:t>
      </w:r>
      <w:r w:rsidR="00A175B5">
        <w:t>&gt;</w:t>
      </w:r>
      <w:r w:rsidR="00BF6B72">
        <w:t xml:space="preserve"> </w:t>
      </w:r>
      <w:r w:rsidR="0076414E">
        <w:t>0</w:t>
      </w:r>
      <w:r w:rsidR="00A175B5">
        <w:t xml:space="preserve">.47, </w:t>
      </w:r>
      <w:r w:rsidR="00A175B5" w:rsidRPr="0032379B">
        <w:rPr>
          <w:i/>
          <w:iCs/>
        </w:rPr>
        <w:t>p</w:t>
      </w:r>
      <w:r w:rsidR="00A175B5">
        <w:t>s</w:t>
      </w:r>
      <w:r w:rsidR="00BF6B72">
        <w:t xml:space="preserve"> </w:t>
      </w:r>
      <w:r w:rsidR="00A34917">
        <w:t>=</w:t>
      </w:r>
      <w:r w:rsidR="00BF6B72">
        <w:t xml:space="preserve"> </w:t>
      </w:r>
      <w:r w:rsidR="00A175B5">
        <w:t>.05.</w:t>
      </w:r>
    </w:p>
    <w:p w14:paraId="123940AB" w14:textId="77777777" w:rsidR="0005299A" w:rsidRDefault="0005299A" w:rsidP="00B73D26">
      <w:pPr>
        <w:pStyle w:val="Heading1"/>
      </w:pPr>
      <w:r w:rsidRPr="00FA0C18">
        <w:t>Discussion</w:t>
      </w:r>
    </w:p>
    <w:p w14:paraId="39728F67" w14:textId="77777777" w:rsidR="003902D0" w:rsidRDefault="00B50A38" w:rsidP="00FD1F07">
      <w:r>
        <w:t>This study c</w:t>
      </w:r>
      <w:r w:rsidR="001F1F3E">
        <w:t xml:space="preserve">onfirms previous </w:t>
      </w:r>
      <w:r w:rsidR="00A53111">
        <w:t xml:space="preserve">ERP </w:t>
      </w:r>
      <w:r w:rsidR="00FF3908">
        <w:t>results</w:t>
      </w:r>
      <w:r w:rsidR="00A53111">
        <w:t xml:space="preserve"> indicating </w:t>
      </w:r>
      <w:r w:rsidR="001F1F3E">
        <w:t xml:space="preserve">that </w:t>
      </w:r>
      <w:r w:rsidR="00FD1F07">
        <w:t xml:space="preserve">6-month-old </w:t>
      </w:r>
      <w:r w:rsidR="001F1F3E">
        <w:t xml:space="preserve">infants </w:t>
      </w:r>
      <w:r w:rsidR="00F77924">
        <w:t xml:space="preserve">can </w:t>
      </w:r>
      <w:r w:rsidR="001F1F3E">
        <w:t xml:space="preserve">discriminate between </w:t>
      </w:r>
      <w:r w:rsidR="001866B8">
        <w:t xml:space="preserve">small </w:t>
      </w:r>
      <w:r w:rsidR="001F1F3E">
        <w:t>quantities (</w:t>
      </w:r>
      <w:r w:rsidR="000A5C58">
        <w:t>Berger 2011; Libertus et al. 2014)</w:t>
      </w:r>
      <w:r w:rsidR="00752D20">
        <w:t xml:space="preserve"> </w:t>
      </w:r>
      <w:r w:rsidR="001B475F">
        <w:t>and</w:t>
      </w:r>
      <w:r w:rsidR="0086294A">
        <w:t xml:space="preserve"> that</w:t>
      </w:r>
      <w:r w:rsidR="000E1A1F">
        <w:t xml:space="preserve"> </w:t>
      </w:r>
      <w:r w:rsidR="00473F0D">
        <w:t xml:space="preserve">they can make </w:t>
      </w:r>
      <w:r w:rsidR="00090FBA">
        <w:t xml:space="preserve">this </w:t>
      </w:r>
      <w:r w:rsidR="00752D20">
        <w:t xml:space="preserve">discrimination </w:t>
      </w:r>
      <w:r w:rsidR="00090FBA">
        <w:t>for quantities that differ by a ratio &gt;</w:t>
      </w:r>
      <w:r w:rsidR="00BF6B72">
        <w:t xml:space="preserve"> </w:t>
      </w:r>
      <w:r w:rsidR="00090FBA">
        <w:t xml:space="preserve">2 </w:t>
      </w:r>
      <w:r w:rsidR="00752D20">
        <w:t>(</w:t>
      </w:r>
      <w:r w:rsidR="00FD1F07">
        <w:t xml:space="preserve">Mou </w:t>
      </w:r>
      <w:r w:rsidR="00BF6B72">
        <w:t>&amp;</w:t>
      </w:r>
      <w:r w:rsidR="00E62449">
        <w:t xml:space="preserve"> </w:t>
      </w:r>
      <w:r w:rsidR="00FD1F07">
        <w:t>van Marle, 201</w:t>
      </w:r>
      <w:r w:rsidR="00111C26">
        <w:t>4</w:t>
      </w:r>
      <w:r w:rsidR="000A3184">
        <w:t>)</w:t>
      </w:r>
      <w:r w:rsidR="00FE2D36">
        <w:t xml:space="preserve">. </w:t>
      </w:r>
      <w:r w:rsidR="00DF51CA">
        <w:t>A</w:t>
      </w:r>
      <w:r w:rsidR="001866B8">
        <w:t xml:space="preserve">fter being exposed </w:t>
      </w:r>
      <w:r w:rsidR="000C5170">
        <w:t xml:space="preserve">to a specific quantity </w:t>
      </w:r>
      <w:r w:rsidR="001866B8">
        <w:t xml:space="preserve">for </w:t>
      </w:r>
      <w:r w:rsidR="00613D82">
        <w:t>five</w:t>
      </w:r>
      <w:r w:rsidR="00015F41">
        <w:t xml:space="preserve"> </w:t>
      </w:r>
      <w:r w:rsidR="001866B8">
        <w:t>consecutive</w:t>
      </w:r>
      <w:r w:rsidR="00B46586">
        <w:t xml:space="preserve"> trials</w:t>
      </w:r>
      <w:r w:rsidR="00DF51CA">
        <w:t>,</w:t>
      </w:r>
      <w:r w:rsidR="001866B8">
        <w:t xml:space="preserve"> </w:t>
      </w:r>
      <w:r w:rsidR="00DF51CA">
        <w:t xml:space="preserve">the control infants in </w:t>
      </w:r>
      <w:r w:rsidR="00D53494">
        <w:t xml:space="preserve">our </w:t>
      </w:r>
      <w:r w:rsidR="00DF51CA">
        <w:t xml:space="preserve">study showed the </w:t>
      </w:r>
      <w:r w:rsidR="00FD1F07">
        <w:t xml:space="preserve">expected </w:t>
      </w:r>
      <w:r w:rsidR="00DF51CA">
        <w:t>dishabituation brain response</w:t>
      </w:r>
      <w:r w:rsidR="001F1F3E">
        <w:t>.</w:t>
      </w:r>
      <w:r>
        <w:t xml:space="preserve"> </w:t>
      </w:r>
      <w:r w:rsidR="004252E9">
        <w:t>Although the</w:t>
      </w:r>
      <w:r w:rsidR="001F1F3E">
        <w:t xml:space="preserve"> </w:t>
      </w:r>
      <w:r w:rsidR="00B46586">
        <w:t xml:space="preserve">infants </w:t>
      </w:r>
      <w:r w:rsidR="004447CF">
        <w:t xml:space="preserve">with prenatal </w:t>
      </w:r>
      <w:r w:rsidR="0004293D">
        <w:t>alcohol exposure</w:t>
      </w:r>
      <w:r w:rsidR="004447CF">
        <w:t xml:space="preserve"> </w:t>
      </w:r>
      <w:r w:rsidR="004252E9">
        <w:t>showed a similar dishabituation response</w:t>
      </w:r>
      <w:r w:rsidR="004D3509">
        <w:t>—</w:t>
      </w:r>
      <w:r w:rsidR="004252E9">
        <w:t xml:space="preserve">indicating that they </w:t>
      </w:r>
      <w:r w:rsidR="00FF3908">
        <w:t>were</w:t>
      </w:r>
      <w:r w:rsidR="004447CF">
        <w:t xml:space="preserve"> </w:t>
      </w:r>
      <w:r w:rsidR="001F1F3E">
        <w:t xml:space="preserve">also </w:t>
      </w:r>
      <w:r w:rsidR="004447CF">
        <w:t xml:space="preserve">able to </w:t>
      </w:r>
      <w:r w:rsidR="001F1F3E">
        <w:t>discriminat</w:t>
      </w:r>
      <w:r w:rsidR="004252E9">
        <w:t>e between these small quantities</w:t>
      </w:r>
      <w:r w:rsidR="00705944">
        <w:t>—</w:t>
      </w:r>
      <w:r w:rsidR="00911DAC">
        <w:t xml:space="preserve">the latencies and amplitudes of their </w:t>
      </w:r>
      <w:r w:rsidR="00A13053">
        <w:t xml:space="preserve">ERP </w:t>
      </w:r>
      <w:r w:rsidR="00911DAC">
        <w:t xml:space="preserve">responses </w:t>
      </w:r>
      <w:r w:rsidR="005A7F43">
        <w:t xml:space="preserve">differed </w:t>
      </w:r>
      <w:r w:rsidR="00295337">
        <w:t xml:space="preserve">significantly </w:t>
      </w:r>
      <w:r w:rsidR="005A7F43">
        <w:t xml:space="preserve">from </w:t>
      </w:r>
      <w:r w:rsidR="00911DAC">
        <w:t xml:space="preserve">those seen in </w:t>
      </w:r>
      <w:r w:rsidR="005A7F43">
        <w:t xml:space="preserve">the </w:t>
      </w:r>
      <w:r w:rsidR="00D2228E">
        <w:t>control</w:t>
      </w:r>
      <w:r w:rsidR="005A7F43">
        <w:t xml:space="preserve"> </w:t>
      </w:r>
      <w:r w:rsidR="004252E9">
        <w:t>group</w:t>
      </w:r>
      <w:r w:rsidR="005A7F43">
        <w:t xml:space="preserve">. </w:t>
      </w:r>
    </w:p>
    <w:p w14:paraId="7AF42D7E" w14:textId="77777777" w:rsidR="00747874" w:rsidRDefault="00383AAD" w:rsidP="00FD1F07">
      <w:r>
        <w:lastRenderedPageBreak/>
        <w:t>Higher levels</w:t>
      </w:r>
      <w:r w:rsidR="00096870">
        <w:t xml:space="preserve"> of p</w:t>
      </w:r>
      <w:r w:rsidR="006714D0">
        <w:t xml:space="preserve">renatal alcohol exposure (measured in terms of </w:t>
      </w:r>
      <w:r w:rsidR="00096870">
        <w:t xml:space="preserve">maternal alcohol consumption </w:t>
      </w:r>
      <w:r w:rsidR="00133F22">
        <w:t>during pregnancy) were</w:t>
      </w:r>
      <w:r w:rsidR="006714D0">
        <w:t xml:space="preserve"> </w:t>
      </w:r>
      <w:r w:rsidR="004252E9">
        <w:t xml:space="preserve">associated with </w:t>
      </w:r>
      <w:r w:rsidR="00FF3908">
        <w:t xml:space="preserve">a </w:t>
      </w:r>
      <w:r w:rsidR="004447CF">
        <w:t xml:space="preserve">longer latency </w:t>
      </w:r>
      <w:r w:rsidR="00267B36">
        <w:t>of the P3</w:t>
      </w:r>
      <w:r w:rsidR="00FD1F07">
        <w:t>00</w:t>
      </w:r>
      <w:r w:rsidR="00267B36">
        <w:t xml:space="preserve"> dishabituation response. P3</w:t>
      </w:r>
      <w:r w:rsidR="00FD1F07">
        <w:t>00</w:t>
      </w:r>
      <w:r w:rsidR="00267B36">
        <w:t xml:space="preserve"> latency has been shown to be proportional to stimulus evaluation tim</w:t>
      </w:r>
      <w:r w:rsidR="004252E9">
        <w:t>e</w:t>
      </w:r>
      <w:r w:rsidR="00DC5D44">
        <w:t xml:space="preserve"> </w:t>
      </w:r>
      <w:r w:rsidR="00267B36">
        <w:t xml:space="preserve">and </w:t>
      </w:r>
      <w:r w:rsidR="00172B4F">
        <w:t xml:space="preserve">inversely related to </w:t>
      </w:r>
      <w:r w:rsidR="00267B36">
        <w:t>cognitive abilit</w:t>
      </w:r>
      <w:r w:rsidR="006852B6">
        <w:t>y</w:t>
      </w:r>
      <w:r w:rsidR="00267B36">
        <w:t xml:space="preserve"> (</w:t>
      </w:r>
      <w:r w:rsidR="000A5C58">
        <w:t xml:space="preserve">Kok 2001; </w:t>
      </w:r>
      <w:r w:rsidR="00365053" w:rsidRPr="0097150E">
        <w:rPr>
          <w:bCs/>
        </w:rPr>
        <w:t xml:space="preserve">Polich </w:t>
      </w:r>
      <w:r w:rsidR="00BF6B72">
        <w:rPr>
          <w:bCs/>
        </w:rPr>
        <w:t>&amp;</w:t>
      </w:r>
      <w:r w:rsidR="00365053" w:rsidRPr="0097150E">
        <w:rPr>
          <w:bCs/>
        </w:rPr>
        <w:t xml:space="preserve"> Martin 1992</w:t>
      </w:r>
      <w:r w:rsidR="00267B36">
        <w:t xml:space="preserve">). </w:t>
      </w:r>
      <w:r w:rsidR="008374A7">
        <w:t>This</w:t>
      </w:r>
      <w:r w:rsidR="00267B36">
        <w:t xml:space="preserve"> finding</w:t>
      </w:r>
      <w:r w:rsidR="00336C31">
        <w:t xml:space="preserve"> thus </w:t>
      </w:r>
      <w:r w:rsidR="005A7F43">
        <w:t xml:space="preserve">suggests </w:t>
      </w:r>
      <w:r w:rsidR="004447CF">
        <w:t>slower processing</w:t>
      </w:r>
      <w:r w:rsidR="001F1F3E">
        <w:t xml:space="preserve"> </w:t>
      </w:r>
      <w:r w:rsidR="00267B36">
        <w:t xml:space="preserve">in the evaluation of the stimulus and </w:t>
      </w:r>
      <w:r w:rsidR="00BF0653">
        <w:t xml:space="preserve">discrimination </w:t>
      </w:r>
      <w:r w:rsidR="00267B36">
        <w:t xml:space="preserve">of the novel </w:t>
      </w:r>
      <w:r w:rsidR="009F50C5">
        <w:t>quantity</w:t>
      </w:r>
      <w:r w:rsidR="00251583">
        <w:t xml:space="preserve"> in</w:t>
      </w:r>
      <w:r w:rsidR="00267B36">
        <w:t xml:space="preserve"> </w:t>
      </w:r>
      <w:r w:rsidR="00251583">
        <w:t xml:space="preserve">infants </w:t>
      </w:r>
      <w:r w:rsidR="00267B36">
        <w:t>prenatal</w:t>
      </w:r>
      <w:r w:rsidR="00251583">
        <w:t>ly</w:t>
      </w:r>
      <w:r w:rsidR="00267B36">
        <w:t xml:space="preserve"> </w:t>
      </w:r>
      <w:r w:rsidR="00251583">
        <w:t xml:space="preserve">exposed to </w:t>
      </w:r>
      <w:r w:rsidR="00267B36">
        <w:t xml:space="preserve">alcohol. </w:t>
      </w:r>
      <w:r w:rsidR="00AF5ECD">
        <w:t xml:space="preserve">This </w:t>
      </w:r>
      <w:r w:rsidR="008260FC">
        <w:t xml:space="preserve">interpretation </w:t>
      </w:r>
      <w:r w:rsidR="00AF5ECD">
        <w:t>is</w:t>
      </w:r>
      <w:r w:rsidR="008260FC">
        <w:t xml:space="preserve"> consistent with previous findings of slower </w:t>
      </w:r>
      <w:r w:rsidR="00AB2F03">
        <w:t xml:space="preserve">information </w:t>
      </w:r>
      <w:r w:rsidR="008260FC">
        <w:t>processing</w:t>
      </w:r>
      <w:r w:rsidR="00AB2F03">
        <w:t xml:space="preserve"> (</w:t>
      </w:r>
      <w:r w:rsidR="000A5C58">
        <w:t>Jacobson et al. 1993</w:t>
      </w:r>
      <w:r w:rsidR="00AB2F03">
        <w:t>) and reaction time</w:t>
      </w:r>
      <w:r w:rsidR="008260FC">
        <w:t xml:space="preserve"> in </w:t>
      </w:r>
      <w:r w:rsidR="00895F29">
        <w:t>alcohol-</w:t>
      </w:r>
      <w:r w:rsidR="008260FC">
        <w:t>exposed</w:t>
      </w:r>
      <w:r w:rsidR="00AB2F03">
        <w:t xml:space="preserve"> infants (</w:t>
      </w:r>
      <w:r w:rsidR="000A5C58">
        <w:t>Jacobson et al. 1994</w:t>
      </w:r>
      <w:r w:rsidR="00AB2F03">
        <w:t xml:space="preserve">) and slower </w:t>
      </w:r>
      <w:r w:rsidR="00DE6983">
        <w:t xml:space="preserve">number </w:t>
      </w:r>
      <w:r w:rsidR="00AB2F03">
        <w:t xml:space="preserve">processing speed </w:t>
      </w:r>
      <w:r w:rsidR="00162312">
        <w:t>(</w:t>
      </w:r>
      <w:r w:rsidR="000A5C58">
        <w:t>Burden et al. 2005</w:t>
      </w:r>
      <w:r w:rsidR="00741CA8">
        <w:t>) and longer latencies of specific ERP components</w:t>
      </w:r>
      <w:r w:rsidR="008260FC">
        <w:t xml:space="preserve"> </w:t>
      </w:r>
      <w:r w:rsidR="00AB2F03">
        <w:t>in alcohol</w:t>
      </w:r>
      <w:r w:rsidR="00895F29">
        <w:t>-</w:t>
      </w:r>
      <w:r w:rsidR="00AB2F03">
        <w:t xml:space="preserve">exposed </w:t>
      </w:r>
      <w:r w:rsidR="00AB6012">
        <w:t xml:space="preserve">children at </w:t>
      </w:r>
      <w:r w:rsidR="00895F29">
        <w:t>school</w:t>
      </w:r>
      <w:r w:rsidR="00AB6012">
        <w:t xml:space="preserve"> </w:t>
      </w:r>
      <w:r w:rsidR="00895F29">
        <w:t>age</w:t>
      </w:r>
      <w:r w:rsidR="00AB2F03">
        <w:t xml:space="preserve"> </w:t>
      </w:r>
      <w:r w:rsidR="008260FC">
        <w:t>(</w:t>
      </w:r>
      <w:r w:rsidR="000A5C58">
        <w:t>Burden et al. 2009</w:t>
      </w:r>
      <w:r w:rsidR="00531854">
        <w:t>)</w:t>
      </w:r>
      <w:r w:rsidR="00B370B7">
        <w:t xml:space="preserve">. It </w:t>
      </w:r>
      <w:r w:rsidR="00683361" w:rsidRPr="004A6469">
        <w:t xml:space="preserve">is </w:t>
      </w:r>
      <w:r w:rsidR="00B370B7">
        <w:t xml:space="preserve">also </w:t>
      </w:r>
      <w:r w:rsidR="00683361" w:rsidRPr="004A6469">
        <w:t>c</w:t>
      </w:r>
      <w:r w:rsidR="00683361">
        <w:t xml:space="preserve">onsistent with DTI findings of </w:t>
      </w:r>
      <w:r w:rsidR="002E523C">
        <w:t xml:space="preserve">poorer </w:t>
      </w:r>
      <w:r w:rsidR="00683361">
        <w:t>w</w:t>
      </w:r>
      <w:r w:rsidR="00683361" w:rsidRPr="004A6469">
        <w:t xml:space="preserve">hite matter </w:t>
      </w:r>
      <w:r w:rsidR="002E523C">
        <w:t xml:space="preserve">integrity </w:t>
      </w:r>
      <w:r w:rsidR="00683361">
        <w:t>in alcohol</w:t>
      </w:r>
      <w:r w:rsidR="00FF3908">
        <w:t>-</w:t>
      </w:r>
      <w:r w:rsidR="00683361">
        <w:t>exposed children</w:t>
      </w:r>
      <w:r w:rsidR="00741CA8">
        <w:t xml:space="preserve"> (</w:t>
      </w:r>
      <w:r w:rsidR="000A5C58">
        <w:t>Lebel et al. 2008; Wozniak et al. 2006; Spottiswoode et al. 2011</w:t>
      </w:r>
      <w:r w:rsidR="00F752F1">
        <w:t>; Fan et al. 2016</w:t>
      </w:r>
      <w:r w:rsidR="000A5C58">
        <w:t>)</w:t>
      </w:r>
      <w:r w:rsidR="00F768A0">
        <w:t xml:space="preserve">, which may indicate myelination deficits that can affect processing speed, as well as </w:t>
      </w:r>
      <w:r w:rsidR="002E523C">
        <w:t xml:space="preserve">alterations in white matter integrity in alcohol-exposed </w:t>
      </w:r>
      <w:r w:rsidR="0008371A">
        <w:t>newborns</w:t>
      </w:r>
      <w:r w:rsidR="002E523C">
        <w:t xml:space="preserve"> from this cohort in </w:t>
      </w:r>
      <w:r w:rsidR="004552CA">
        <w:t xml:space="preserve">our recent DTI-based tractography </w:t>
      </w:r>
      <w:r w:rsidR="002E523C">
        <w:t xml:space="preserve">study </w:t>
      </w:r>
      <w:r w:rsidR="00895F29">
        <w:t>(</w:t>
      </w:r>
      <w:r w:rsidR="000A5C58">
        <w:t>Taylor et al. 2015</w:t>
      </w:r>
      <w:r w:rsidR="00895F29">
        <w:t>)</w:t>
      </w:r>
      <w:r w:rsidR="00683361">
        <w:rPr>
          <w:sz w:val="28"/>
          <w:szCs w:val="28"/>
        </w:rPr>
        <w:t xml:space="preserve">. </w:t>
      </w:r>
      <w:r w:rsidR="009D7348">
        <w:rPr>
          <w:sz w:val="28"/>
          <w:szCs w:val="28"/>
        </w:rPr>
        <w:t xml:space="preserve"> </w:t>
      </w:r>
    </w:p>
    <w:p w14:paraId="04823B21" w14:textId="77777777" w:rsidR="00F911E6" w:rsidRDefault="009D7348" w:rsidP="00FD1F07">
      <w:r>
        <w:t xml:space="preserve">The present findings are </w:t>
      </w:r>
      <w:r w:rsidR="007B0FF2">
        <w:t xml:space="preserve">also </w:t>
      </w:r>
      <w:r>
        <w:t>consisten</w:t>
      </w:r>
      <w:r w:rsidR="0062111C">
        <w:t>t</w:t>
      </w:r>
      <w:r>
        <w:t xml:space="preserve"> with </w:t>
      </w:r>
      <w:r w:rsidR="00E14A20" w:rsidRPr="00B8490A">
        <w:t xml:space="preserve">behavioral assessments </w:t>
      </w:r>
      <w:r w:rsidR="00A72F81">
        <w:t>reported</w:t>
      </w:r>
      <w:r w:rsidR="007B0FF2">
        <w:t xml:space="preserve"> </w:t>
      </w:r>
      <w:r>
        <w:t>in</w:t>
      </w:r>
      <w:r w:rsidRPr="00B8490A">
        <w:t xml:space="preserve"> </w:t>
      </w:r>
      <w:r w:rsidR="007D098D">
        <w:t>our</w:t>
      </w:r>
      <w:r w:rsidR="007D098D" w:rsidRPr="00B8490A">
        <w:t xml:space="preserve"> </w:t>
      </w:r>
      <w:r w:rsidR="00E14A20" w:rsidRPr="00B8490A">
        <w:t xml:space="preserve">Detroit </w:t>
      </w:r>
      <w:r w:rsidR="00001647" w:rsidRPr="00B8490A">
        <w:t xml:space="preserve">Longitudinal Cohort </w:t>
      </w:r>
      <w:r w:rsidR="004173B8">
        <w:t>during adolescence</w:t>
      </w:r>
      <w:r>
        <w:t>,</w:t>
      </w:r>
      <w:r w:rsidR="004173B8">
        <w:t xml:space="preserve"> </w:t>
      </w:r>
      <w:r>
        <w:t xml:space="preserve">which </w:t>
      </w:r>
      <w:r w:rsidR="00A72F81">
        <w:t>indicated</w:t>
      </w:r>
      <w:r w:rsidR="00A72F81" w:rsidRPr="00B8490A">
        <w:t xml:space="preserve"> </w:t>
      </w:r>
      <w:r w:rsidR="00E14A20" w:rsidRPr="00B8490A">
        <w:t xml:space="preserve">that </w:t>
      </w:r>
      <w:r w:rsidR="00D669D4">
        <w:t xml:space="preserve">the </w:t>
      </w:r>
      <w:r w:rsidR="00E14A20" w:rsidRPr="00B8490A">
        <w:t>fetal alcohol-related impairment in arithmetic is mediated primarily by a deficit in</w:t>
      </w:r>
      <w:r w:rsidR="00602724">
        <w:t xml:space="preserve"> </w:t>
      </w:r>
      <w:r w:rsidR="00E14A20" w:rsidRPr="00B8490A">
        <w:t>magnitude comparison</w:t>
      </w:r>
      <w:r w:rsidR="00132B16" w:rsidRPr="00B8490A">
        <w:t xml:space="preserve"> and not by </w:t>
      </w:r>
      <w:r w:rsidR="00FF3908">
        <w:t>lower</w:t>
      </w:r>
      <w:r w:rsidR="00132B16" w:rsidRPr="00B8490A">
        <w:t xml:space="preserve"> IQ or </w:t>
      </w:r>
      <w:r w:rsidR="00684CA0">
        <w:t xml:space="preserve">poorer </w:t>
      </w:r>
      <w:r w:rsidR="00132B16" w:rsidRPr="00B8490A">
        <w:t>executive function (</w:t>
      </w:r>
      <w:r w:rsidR="007B0FF2">
        <w:t xml:space="preserve">J </w:t>
      </w:r>
      <w:r w:rsidR="00684CA0">
        <w:t>Jacobson et al. 2011</w:t>
      </w:r>
      <w:r w:rsidR="0024181A">
        <w:t xml:space="preserve">). </w:t>
      </w:r>
      <w:r w:rsidR="00E14A20" w:rsidRPr="00686C2D">
        <w:t xml:space="preserve">Magnitude comparison has been </w:t>
      </w:r>
      <w:r w:rsidR="00D56795">
        <w:t>linked to</w:t>
      </w:r>
      <w:r w:rsidR="00E14A20" w:rsidRPr="00686C2D">
        <w:t xml:space="preserve"> </w:t>
      </w:r>
      <w:r w:rsidR="00CA741A">
        <w:t>activation</w:t>
      </w:r>
      <w:r w:rsidR="00CA741A" w:rsidRPr="00686C2D">
        <w:t xml:space="preserve"> </w:t>
      </w:r>
      <w:r w:rsidR="00E14A20" w:rsidRPr="00686C2D">
        <w:t xml:space="preserve">in the anterior portion of the horizontal section of the </w:t>
      </w:r>
      <w:r w:rsidR="0066639E">
        <w:t>IPS</w:t>
      </w:r>
      <w:r w:rsidR="00E14A20" w:rsidRPr="00686C2D">
        <w:t xml:space="preserve"> (</w:t>
      </w:r>
      <w:r w:rsidR="00684CA0">
        <w:t>Dehaene et al. 2003; Pinel et al. 2004</w:t>
      </w:r>
      <w:r w:rsidR="00E14A20" w:rsidRPr="00686C2D">
        <w:t>). Th</w:t>
      </w:r>
      <w:r w:rsidR="00DE6983">
        <w:t>is region</w:t>
      </w:r>
      <w:r w:rsidR="00E14A20" w:rsidRPr="00686C2D">
        <w:t xml:space="preserve"> is activated by the representation of semantic information about magnitude, whether presented as Arabic numbers, sequences of words, or analogically (e.g., by numbers of dots;</w:t>
      </w:r>
      <w:r w:rsidR="00113CF1">
        <w:t xml:space="preserve"> </w:t>
      </w:r>
      <w:r w:rsidR="00684CA0">
        <w:t xml:space="preserve">Naccache </w:t>
      </w:r>
      <w:r w:rsidR="00BF6B72">
        <w:t>&amp;</w:t>
      </w:r>
      <w:r w:rsidR="00684CA0">
        <w:t xml:space="preserve"> Dehaene 2001</w:t>
      </w:r>
      <w:r w:rsidR="00E14A20" w:rsidRPr="00686C2D">
        <w:t xml:space="preserve">). </w:t>
      </w:r>
      <w:r w:rsidR="003D4766">
        <w:t xml:space="preserve">In a recent study, </w:t>
      </w:r>
      <w:r w:rsidR="00785917" w:rsidRPr="00686C2D">
        <w:t xml:space="preserve">50 </w:t>
      </w:r>
      <w:r w:rsidR="00D11277">
        <w:t xml:space="preserve">school-aged </w:t>
      </w:r>
      <w:r w:rsidR="00785917" w:rsidRPr="00686C2D">
        <w:t xml:space="preserve">heavily </w:t>
      </w:r>
      <w:r w:rsidR="00785917" w:rsidRPr="00686C2D">
        <w:lastRenderedPageBreak/>
        <w:t>exposed and control children from</w:t>
      </w:r>
      <w:r w:rsidR="001F061E">
        <w:t xml:space="preserve"> the Cape Coloured community were</w:t>
      </w:r>
      <w:r w:rsidR="00785917" w:rsidRPr="00686C2D">
        <w:t xml:space="preserve"> </w:t>
      </w:r>
      <w:r w:rsidR="00A64FAE">
        <w:t>administered</w:t>
      </w:r>
      <w:r w:rsidR="00A64FAE" w:rsidRPr="00686C2D">
        <w:t xml:space="preserve"> </w:t>
      </w:r>
      <w:r w:rsidR="00785917" w:rsidRPr="00686C2D">
        <w:t>two fMRI tasks</w:t>
      </w:r>
      <w:r w:rsidR="00FF3908">
        <w:t xml:space="preserve">: </w:t>
      </w:r>
      <w:r w:rsidR="009546B5">
        <w:t>magnitude comparison</w:t>
      </w:r>
      <w:r w:rsidR="00785917" w:rsidRPr="00686C2D">
        <w:t xml:space="preserve"> (</w:t>
      </w:r>
      <w:r w:rsidR="00FF3908">
        <w:t>“</w:t>
      </w:r>
      <w:r w:rsidR="00785917" w:rsidRPr="00686C2D">
        <w:t>Which of two numbers is closer to a third?”) and exact addition</w:t>
      </w:r>
      <w:r w:rsidR="00D11277">
        <w:t xml:space="preserve"> </w:t>
      </w:r>
      <w:r w:rsidR="00D11277" w:rsidRPr="00686C2D">
        <w:t>(</w:t>
      </w:r>
      <w:r w:rsidR="00D11277">
        <w:t>Woods et al. 2015</w:t>
      </w:r>
      <w:r w:rsidR="00D11277" w:rsidRPr="00686C2D">
        <w:t>)</w:t>
      </w:r>
      <w:r w:rsidR="00785917" w:rsidRPr="00686C2D">
        <w:t xml:space="preserve">. Prenatal alcohol exposure was related to reduced activation of the right IPS on both tasks, providing direct evidence of reduced function in this region known to mediate magnitude comparison. </w:t>
      </w:r>
      <w:r w:rsidR="00A1724A" w:rsidRPr="00686C2D">
        <w:t xml:space="preserve">A similar pattern was seen in an fMRI study using a subtraction task, in which young adults with fetal alcohol-related dysmorphia showed less activation in the inferior parietal and other math-related regions than </w:t>
      </w:r>
      <w:r w:rsidR="00F63B57">
        <w:t xml:space="preserve">the </w:t>
      </w:r>
      <w:r w:rsidR="00A1724A" w:rsidRPr="00686C2D">
        <w:t>control</w:t>
      </w:r>
      <w:r w:rsidR="00F63B57">
        <w:t xml:space="preserve"> subjects</w:t>
      </w:r>
      <w:r w:rsidR="00A1724A" w:rsidRPr="00686C2D">
        <w:t xml:space="preserve"> (</w:t>
      </w:r>
      <w:r w:rsidR="00A16EA4">
        <w:t>Santhanam et al. 200</w:t>
      </w:r>
      <w:r w:rsidR="0042581A">
        <w:t>9</w:t>
      </w:r>
      <w:r w:rsidR="00A1724A" w:rsidRPr="00686C2D">
        <w:t xml:space="preserve">). </w:t>
      </w:r>
      <w:r w:rsidR="00BF6B72">
        <w:t>A</w:t>
      </w:r>
      <w:r w:rsidR="00D11277">
        <w:t>ddition</w:t>
      </w:r>
      <w:r w:rsidR="00BF6B72">
        <w:t>ally</w:t>
      </w:r>
      <w:r w:rsidR="00A1724A">
        <w:t xml:space="preserve">, </w:t>
      </w:r>
      <w:r w:rsidR="00785917" w:rsidRPr="00686C2D">
        <w:t xml:space="preserve">the </w:t>
      </w:r>
      <w:r w:rsidR="00C02E49">
        <w:t xml:space="preserve">Cape Town </w:t>
      </w:r>
      <w:r w:rsidR="00785917" w:rsidRPr="00686C2D">
        <w:t xml:space="preserve">alcohol-exposed children exhibited </w:t>
      </w:r>
      <w:r w:rsidR="001F061E">
        <w:t xml:space="preserve">more </w:t>
      </w:r>
      <w:r w:rsidR="00785917" w:rsidRPr="00686C2D">
        <w:t xml:space="preserve">extensive and diffuse parietal </w:t>
      </w:r>
      <w:r w:rsidR="00A1724A">
        <w:t>and cerebellar activation during the magnitude comparison task</w:t>
      </w:r>
      <w:r w:rsidR="009809CB">
        <w:t>s</w:t>
      </w:r>
      <w:r w:rsidR="00A1724A">
        <w:t>,</w:t>
      </w:r>
      <w:r w:rsidR="00785917" w:rsidRPr="00686C2D">
        <w:t xml:space="preserve"> including </w:t>
      </w:r>
      <w:r w:rsidR="00F63B57">
        <w:t xml:space="preserve">activation </w:t>
      </w:r>
      <w:r w:rsidR="00785917" w:rsidRPr="00686C2D">
        <w:t>in the left and right angular gyrus and posterior cingulate/precuneus (</w:t>
      </w:r>
      <w:r w:rsidR="00A16EA4">
        <w:t>Meintjes et al. 2010</w:t>
      </w:r>
      <w:r w:rsidR="00785917" w:rsidRPr="00686C2D">
        <w:t xml:space="preserve">). </w:t>
      </w:r>
      <w:r w:rsidR="009725BF">
        <w:t>T</w:t>
      </w:r>
      <w:r w:rsidR="004A7304" w:rsidRPr="00546C9F">
        <w:t>he</w:t>
      </w:r>
      <w:r w:rsidR="00350ECC" w:rsidRPr="00546C9F">
        <w:t xml:space="preserve"> </w:t>
      </w:r>
      <w:r w:rsidR="004A7304" w:rsidRPr="00546C9F">
        <w:t>larger</w:t>
      </w:r>
      <w:r w:rsidR="00350ECC" w:rsidRPr="00546C9F">
        <w:t xml:space="preserve"> amplitude </w:t>
      </w:r>
      <w:r w:rsidR="00D974E6" w:rsidRPr="00546C9F">
        <w:t xml:space="preserve">difference </w:t>
      </w:r>
      <w:r w:rsidR="009C002C" w:rsidRPr="00546C9F">
        <w:t xml:space="preserve">between the </w:t>
      </w:r>
      <w:r w:rsidR="009C002C" w:rsidRPr="009725BF">
        <w:t xml:space="preserve">habituation and dishabituation trials </w:t>
      </w:r>
      <w:r w:rsidR="001F061E" w:rsidRPr="009725BF">
        <w:t xml:space="preserve">exhibited </w:t>
      </w:r>
      <w:r w:rsidR="009725BF" w:rsidRPr="009725BF">
        <w:t xml:space="preserve">by the alcohol-exposed infants </w:t>
      </w:r>
      <w:r w:rsidR="00D974E6" w:rsidRPr="009725BF">
        <w:t xml:space="preserve">in the </w:t>
      </w:r>
      <w:r w:rsidR="00BF6B72">
        <w:t>present</w:t>
      </w:r>
      <w:r w:rsidR="00D974E6" w:rsidRPr="009725BF">
        <w:t xml:space="preserve"> study </w:t>
      </w:r>
      <w:r w:rsidR="009725BF">
        <w:t>is</w:t>
      </w:r>
      <w:r w:rsidR="00350ECC" w:rsidRPr="009725BF">
        <w:t xml:space="preserve"> consistent with </w:t>
      </w:r>
      <w:r w:rsidR="009725BF">
        <w:t xml:space="preserve">the </w:t>
      </w:r>
      <w:r w:rsidR="00350ECC" w:rsidRPr="009725BF">
        <w:t xml:space="preserve">more extensive neural activation seen in the </w:t>
      </w:r>
      <w:r w:rsidR="001F061E" w:rsidRPr="009725BF">
        <w:t xml:space="preserve">fMRI studies with </w:t>
      </w:r>
      <w:r w:rsidR="00350ECC" w:rsidRPr="009725BF">
        <w:t xml:space="preserve">older </w:t>
      </w:r>
      <w:r w:rsidR="009725BF">
        <w:t xml:space="preserve">exposed </w:t>
      </w:r>
      <w:r w:rsidR="00350ECC" w:rsidRPr="009725BF">
        <w:t xml:space="preserve">children, </w:t>
      </w:r>
      <w:r w:rsidR="009725BF">
        <w:t>suggesting</w:t>
      </w:r>
      <w:r w:rsidR="009725BF" w:rsidRPr="009725BF">
        <w:t xml:space="preserve"> </w:t>
      </w:r>
      <w:r w:rsidR="00350ECC" w:rsidRPr="009725BF">
        <w:t>a need to recruit more extensive neural resources in magnitude</w:t>
      </w:r>
      <w:r w:rsidR="00F63B57" w:rsidRPr="009725BF">
        <w:t>-</w:t>
      </w:r>
      <w:r w:rsidR="00350ECC" w:rsidRPr="009725BF">
        <w:t>comparison task</w:t>
      </w:r>
      <w:r w:rsidR="00E27B68" w:rsidRPr="009725BF">
        <w:t>s</w:t>
      </w:r>
      <w:r w:rsidR="001F061E" w:rsidRPr="009725BF">
        <w:t xml:space="preserve"> at both ages</w:t>
      </w:r>
      <w:r w:rsidR="00350ECC" w:rsidRPr="009725BF">
        <w:t>.</w:t>
      </w:r>
      <w:r w:rsidR="00CA6905" w:rsidRPr="009725BF">
        <w:t xml:space="preserve"> </w:t>
      </w:r>
    </w:p>
    <w:p w14:paraId="13231A50" w14:textId="77777777" w:rsidR="00573422" w:rsidRDefault="00AD7B97" w:rsidP="00FD1F07">
      <w:r>
        <w:t xml:space="preserve">The </w:t>
      </w:r>
      <w:r w:rsidR="003F3448">
        <w:t>posterior parietal</w:t>
      </w:r>
      <w:r w:rsidR="00842315">
        <w:t xml:space="preserve"> ratio</w:t>
      </w:r>
      <w:r>
        <w:t xml:space="preserve"> analyses </w:t>
      </w:r>
      <w:r w:rsidR="008260FC">
        <w:t xml:space="preserve">indicate that the </w:t>
      </w:r>
      <w:r w:rsidR="009F418A">
        <w:t>number</w:t>
      </w:r>
      <w:r w:rsidR="00197836">
        <w:t>-</w:t>
      </w:r>
      <w:r w:rsidR="009F418A">
        <w:t xml:space="preserve">processing </w:t>
      </w:r>
      <w:r w:rsidR="008260FC">
        <w:t xml:space="preserve">deficit </w:t>
      </w:r>
      <w:r w:rsidR="00821560">
        <w:t xml:space="preserve">in </w:t>
      </w:r>
      <w:r w:rsidR="008260FC">
        <w:t xml:space="preserve">the exposed infants </w:t>
      </w:r>
      <w:r w:rsidR="00CD4CEF">
        <w:t xml:space="preserve">involves not only </w:t>
      </w:r>
      <w:r w:rsidR="008260FC">
        <w:t xml:space="preserve">a general slowing of processing and/or </w:t>
      </w:r>
      <w:r w:rsidR="00821560">
        <w:t xml:space="preserve">increased </w:t>
      </w:r>
      <w:r w:rsidR="008260FC">
        <w:t>effort</w:t>
      </w:r>
      <w:r>
        <w:t xml:space="preserve"> but is also </w:t>
      </w:r>
      <w:r w:rsidR="00196970">
        <w:t>related to</w:t>
      </w:r>
      <w:r w:rsidR="008260FC">
        <w:t xml:space="preserve"> discrimination of quantit</w:t>
      </w:r>
      <w:r w:rsidR="002042AD">
        <w:t>y</w:t>
      </w:r>
      <w:r w:rsidR="008260FC">
        <w:t xml:space="preserve">. </w:t>
      </w:r>
      <w:r w:rsidR="00BF6B72">
        <w:t>T</w:t>
      </w:r>
      <w:r w:rsidR="008260FC">
        <w:t xml:space="preserve">he control infants showed the expected </w:t>
      </w:r>
      <w:r w:rsidR="00A4658F">
        <w:t xml:space="preserve">ERP response </w:t>
      </w:r>
      <w:r w:rsidR="00E90FAA">
        <w:t xml:space="preserve">in </w:t>
      </w:r>
      <w:r w:rsidR="002D06AE">
        <w:t>this region</w:t>
      </w:r>
      <w:r w:rsidR="007F0505">
        <w:t>,</w:t>
      </w:r>
      <w:r w:rsidR="00F12FD5">
        <w:t xml:space="preserve"> </w:t>
      </w:r>
      <w:r w:rsidR="002042AD">
        <w:t>that is</w:t>
      </w:r>
      <w:r w:rsidR="00F12FD5">
        <w:t>, a</w:t>
      </w:r>
      <w:r w:rsidR="00F66D2B">
        <w:t>n occipitoparietal</w:t>
      </w:r>
      <w:r w:rsidR="00F12FD5">
        <w:t xml:space="preserve"> </w:t>
      </w:r>
      <w:r w:rsidR="008260FC">
        <w:t xml:space="preserve">negative deflection </w:t>
      </w:r>
      <w:r w:rsidR="00F12FD5">
        <w:t xml:space="preserve">for the quantity change that </w:t>
      </w:r>
      <w:r w:rsidR="00CC5587">
        <w:t xml:space="preserve">typically developing </w:t>
      </w:r>
      <w:r w:rsidR="00F12FD5">
        <w:t>infants are able to detect (&gt;</w:t>
      </w:r>
      <w:r w:rsidR="00BF6B72">
        <w:t xml:space="preserve"> </w:t>
      </w:r>
      <w:r w:rsidR="00F12FD5">
        <w:t>2</w:t>
      </w:r>
      <w:r w:rsidR="00F66D2B">
        <w:t xml:space="preserve">; </w:t>
      </w:r>
      <w:r w:rsidR="00A16EA4">
        <w:rPr>
          <w:bCs/>
        </w:rPr>
        <w:t>Izard et al. 2008</w:t>
      </w:r>
      <w:r w:rsidR="00F12FD5">
        <w:t>)</w:t>
      </w:r>
      <w:r w:rsidR="008260FC">
        <w:t xml:space="preserve">, </w:t>
      </w:r>
      <w:r w:rsidR="00BF6B72">
        <w:t xml:space="preserve">whereas </w:t>
      </w:r>
      <w:r w:rsidR="00F12FD5">
        <w:t xml:space="preserve">the </w:t>
      </w:r>
      <w:r w:rsidR="00F12FD5" w:rsidRPr="007471A7">
        <w:t>alcohol</w:t>
      </w:r>
      <w:r w:rsidR="00197836">
        <w:t>-</w:t>
      </w:r>
      <w:r w:rsidR="00F12FD5" w:rsidRPr="007471A7">
        <w:t xml:space="preserve">exposed infants </w:t>
      </w:r>
      <w:r w:rsidR="00670575">
        <w:t xml:space="preserve">did not show </w:t>
      </w:r>
      <w:r w:rsidR="00950402">
        <w:t>this</w:t>
      </w:r>
      <w:r w:rsidR="00B07861" w:rsidRPr="007471A7">
        <w:t xml:space="preserve"> negative deflection. </w:t>
      </w:r>
      <w:r w:rsidR="00BA779D">
        <w:t xml:space="preserve">Moreover, </w:t>
      </w:r>
      <w:r w:rsidR="009040BF">
        <w:t xml:space="preserve">in the analyses of </w:t>
      </w:r>
      <w:r w:rsidR="009040BF" w:rsidRPr="007471A7">
        <w:t xml:space="preserve">the continuous </w:t>
      </w:r>
      <w:r w:rsidR="009040BF" w:rsidRPr="00262EC0">
        <w:t>measures</w:t>
      </w:r>
      <w:r w:rsidR="009040BF">
        <w:t xml:space="preserve"> of exposure, </w:t>
      </w:r>
      <w:r w:rsidR="002520B4" w:rsidRPr="00BB1352">
        <w:t>a</w:t>
      </w:r>
      <w:r w:rsidR="009957E1" w:rsidRPr="00BB1352">
        <w:t xml:space="preserve"> larger quantity of alcohol</w:t>
      </w:r>
      <w:r w:rsidR="009957E1">
        <w:t xml:space="preserve"> consumed by the mother during pregnancy </w:t>
      </w:r>
      <w:r w:rsidR="00FE0B9E">
        <w:t>was correlated with</w:t>
      </w:r>
      <w:r w:rsidR="00BF6B72">
        <w:t xml:space="preserve"> a</w:t>
      </w:r>
      <w:r w:rsidR="00FE0B9E">
        <w:t xml:space="preserve"> </w:t>
      </w:r>
      <w:r w:rsidR="009957E1">
        <w:t>smaller</w:t>
      </w:r>
      <w:r w:rsidR="00E90FAA">
        <w:t xml:space="preserve"> amplitude </w:t>
      </w:r>
      <w:r w:rsidR="00FE0B9E">
        <w:t xml:space="preserve">in </w:t>
      </w:r>
      <w:r w:rsidR="00E90FAA">
        <w:t>t</w:t>
      </w:r>
      <w:r w:rsidR="00910509" w:rsidRPr="007471A7">
        <w:t>h</w:t>
      </w:r>
      <w:r w:rsidR="00121C4F">
        <w:t>e</w:t>
      </w:r>
      <w:r w:rsidR="00910509" w:rsidRPr="007471A7">
        <w:t xml:space="preserve"> negative deflection </w:t>
      </w:r>
      <w:r w:rsidR="00950402">
        <w:t>in response to the quantity change</w:t>
      </w:r>
      <w:r w:rsidR="009957E1">
        <w:t>.</w:t>
      </w:r>
      <w:r w:rsidR="00950402">
        <w:t xml:space="preserve"> </w:t>
      </w:r>
    </w:p>
    <w:p w14:paraId="44B520D1" w14:textId="77777777" w:rsidR="004D6BD8" w:rsidRDefault="00910509" w:rsidP="009D7348">
      <w:r>
        <w:lastRenderedPageBreak/>
        <w:t xml:space="preserve"> </w:t>
      </w:r>
      <w:r w:rsidR="00B708FA">
        <w:t>The</w:t>
      </w:r>
      <w:r w:rsidR="007B78E5">
        <w:t xml:space="preserve"> exposure group differences in</w:t>
      </w:r>
      <w:r w:rsidR="00913719">
        <w:t xml:space="preserve"> ERP </w:t>
      </w:r>
      <w:r w:rsidR="007B78E5">
        <w:t>response patterns</w:t>
      </w:r>
      <w:r w:rsidR="00913719">
        <w:t xml:space="preserve"> are consistent with </w:t>
      </w:r>
      <w:r w:rsidR="00E606B1">
        <w:t xml:space="preserve">the </w:t>
      </w:r>
      <w:r w:rsidR="00913719">
        <w:t xml:space="preserve">behavioral </w:t>
      </w:r>
      <w:r w:rsidR="00E606B1">
        <w:t>findings</w:t>
      </w:r>
      <w:r w:rsidR="00913719">
        <w:t xml:space="preserve"> from a </w:t>
      </w:r>
      <w:r w:rsidR="00E606B1">
        <w:t xml:space="preserve">pilot study </w:t>
      </w:r>
      <w:r w:rsidR="00EB2FD3">
        <w:t>with</w:t>
      </w:r>
      <w:r w:rsidR="00E606B1">
        <w:t xml:space="preserve"> </w:t>
      </w:r>
      <w:r w:rsidR="00E078CE">
        <w:t xml:space="preserve">our </w:t>
      </w:r>
      <w:r w:rsidR="00C02E49">
        <w:t xml:space="preserve">Cape Town </w:t>
      </w:r>
      <w:r w:rsidR="00913719">
        <w:t xml:space="preserve">longitudinal </w:t>
      </w:r>
      <w:r w:rsidR="0075770E">
        <w:t>cohort</w:t>
      </w:r>
      <w:r w:rsidR="00BF6B72">
        <w:t>,</w:t>
      </w:r>
      <w:r w:rsidR="00EB2FD3">
        <w:t xml:space="preserve"> </w:t>
      </w:r>
      <w:r w:rsidR="00BF6B72">
        <w:t>which</w:t>
      </w:r>
      <w:r w:rsidR="007B78E5">
        <w:t xml:space="preserve"> used </w:t>
      </w:r>
      <w:r w:rsidR="00775949">
        <w:t xml:space="preserve">a </w:t>
      </w:r>
      <w:r w:rsidR="009D7348">
        <w:t>looking</w:t>
      </w:r>
      <w:r w:rsidR="00BF6B72">
        <w:t>-</w:t>
      </w:r>
      <w:r w:rsidR="009D7348">
        <w:t xml:space="preserve">time </w:t>
      </w:r>
      <w:r w:rsidR="0075770E">
        <w:t>infant numerosity paradigm</w:t>
      </w:r>
      <w:r w:rsidR="00E606B1">
        <w:t xml:space="preserve"> (</w:t>
      </w:r>
      <w:r w:rsidR="00F1419D">
        <w:t xml:space="preserve">S </w:t>
      </w:r>
      <w:r w:rsidR="00A16EA4" w:rsidRPr="00206E3B">
        <w:t>Jacobson et</w:t>
      </w:r>
      <w:r w:rsidR="00945970">
        <w:t xml:space="preserve"> al.</w:t>
      </w:r>
      <w:r w:rsidR="00DD4049" w:rsidRPr="00206E3B">
        <w:t xml:space="preserve"> </w:t>
      </w:r>
      <w:r w:rsidR="00A16EA4" w:rsidRPr="00962179">
        <w:t>2011</w:t>
      </w:r>
      <w:r w:rsidR="00E606B1">
        <w:t>)</w:t>
      </w:r>
      <w:r w:rsidR="00573422">
        <w:t>. Wynn</w:t>
      </w:r>
      <w:r w:rsidR="00206E3B">
        <w:t xml:space="preserve"> (1992)</w:t>
      </w:r>
      <w:r w:rsidR="00573422">
        <w:t xml:space="preserve"> has shown that infants as young as 5 months of age can discriminate between correct displays (e.g., 1+1=2</w:t>
      </w:r>
      <w:r w:rsidR="00C65B0B">
        <w:t>, 2-1=1</w:t>
      </w:r>
      <w:r w:rsidR="00573422">
        <w:t xml:space="preserve">) and </w:t>
      </w:r>
      <w:r w:rsidR="00EB2FD3">
        <w:t>erroneous displays</w:t>
      </w:r>
      <w:r w:rsidR="00573422">
        <w:t xml:space="preserve"> (e.g., 1+1=1</w:t>
      </w:r>
      <w:r w:rsidR="00C65B0B">
        <w:t>, 2-1=2</w:t>
      </w:r>
      <w:r w:rsidR="00573422">
        <w:t xml:space="preserve">) in simple arithmetic problems </w:t>
      </w:r>
      <w:r w:rsidR="00EB2FD3">
        <w:t>involving a</w:t>
      </w:r>
      <w:r w:rsidR="00573422">
        <w:t xml:space="preserve"> small number of items.</w:t>
      </w:r>
      <w:r w:rsidR="00EB2FD3">
        <w:t xml:space="preserve"> </w:t>
      </w:r>
      <w:r w:rsidR="00775949">
        <w:t>W</w:t>
      </w:r>
      <w:r w:rsidR="00573422">
        <w:t xml:space="preserve">hen the number of puppets </w:t>
      </w:r>
      <w:r w:rsidR="00EB2FD3">
        <w:t>shown</w:t>
      </w:r>
      <w:r w:rsidR="00557008">
        <w:t xml:space="preserve"> to </w:t>
      </w:r>
      <w:r w:rsidR="00EB2FD3">
        <w:t xml:space="preserve">an </w:t>
      </w:r>
      <w:r w:rsidR="00557008">
        <w:t>infant</w:t>
      </w:r>
      <w:r w:rsidR="00573422">
        <w:t xml:space="preserve"> does not agree with the number previously seen, </w:t>
      </w:r>
      <w:r w:rsidR="007B78E5">
        <w:t xml:space="preserve">typically developing </w:t>
      </w:r>
      <w:r w:rsidR="00573422">
        <w:t xml:space="preserve">infants look longer at the display than when the number agrees with their </w:t>
      </w:r>
      <w:r w:rsidR="00C03218">
        <w:t>expectations (</w:t>
      </w:r>
      <w:r w:rsidR="00A16EA4">
        <w:t>Wynn 1992</w:t>
      </w:r>
      <w:r w:rsidR="00573422">
        <w:t xml:space="preserve">). </w:t>
      </w:r>
      <w:r w:rsidR="002B36D2">
        <w:t>I</w:t>
      </w:r>
      <w:r w:rsidR="00066115">
        <w:t xml:space="preserve">n </w:t>
      </w:r>
      <w:r w:rsidR="00206E3B">
        <w:t xml:space="preserve">our </w:t>
      </w:r>
      <w:r w:rsidR="00573422">
        <w:t>Cape Town</w:t>
      </w:r>
      <w:r w:rsidR="00066115">
        <w:t xml:space="preserve"> </w:t>
      </w:r>
      <w:r w:rsidR="007B78E5">
        <w:t xml:space="preserve">pilot </w:t>
      </w:r>
      <w:r w:rsidR="00066115">
        <w:t>study,</w:t>
      </w:r>
      <w:r w:rsidR="00573422">
        <w:t xml:space="preserve"> as predicted, nonexposed infants looked longer at puppet displays that were inappropriate</w:t>
      </w:r>
      <w:r w:rsidR="00BF6B72">
        <w:t>,</w:t>
      </w:r>
      <w:r w:rsidR="009E4769">
        <w:t xml:space="preserve"> </w:t>
      </w:r>
      <w:r w:rsidR="009E4769">
        <w:rPr>
          <w:i/>
        </w:rPr>
        <w:t>t</w:t>
      </w:r>
      <w:r w:rsidR="009E4769">
        <w:t>(21)</w:t>
      </w:r>
      <w:r w:rsidR="00BF6B72">
        <w:t xml:space="preserve"> </w:t>
      </w:r>
      <w:r w:rsidR="009E4769">
        <w:t>=</w:t>
      </w:r>
      <w:r w:rsidR="00BF6B72">
        <w:t xml:space="preserve"> </w:t>
      </w:r>
      <w:r w:rsidR="009E4769">
        <w:t xml:space="preserve">2.8, </w:t>
      </w:r>
      <w:r w:rsidR="009E4769">
        <w:rPr>
          <w:i/>
        </w:rPr>
        <w:t>p</w:t>
      </w:r>
      <w:r w:rsidR="00BF6B72">
        <w:rPr>
          <w:i/>
        </w:rPr>
        <w:t xml:space="preserve"> </w:t>
      </w:r>
      <w:r w:rsidR="009E4769">
        <w:t>&lt;</w:t>
      </w:r>
      <w:r w:rsidR="00BF6B72">
        <w:t xml:space="preserve"> </w:t>
      </w:r>
      <w:r w:rsidR="009E4769">
        <w:t>.01</w:t>
      </w:r>
      <w:r w:rsidR="00A16EA4">
        <w:t>,</w:t>
      </w:r>
      <w:r w:rsidR="00066115">
        <w:t xml:space="preserve"> that is,</w:t>
      </w:r>
      <w:r w:rsidR="00573422">
        <w:t xml:space="preserve"> incongruent with their expectations. By contrast, </w:t>
      </w:r>
      <w:r w:rsidR="00C90F3C">
        <w:t xml:space="preserve">the </w:t>
      </w:r>
      <w:r w:rsidR="00573422">
        <w:t xml:space="preserve">alcohol-exposed infants’ looking time was the same </w:t>
      </w:r>
      <w:r w:rsidR="00EB2FD3">
        <w:t>for</w:t>
      </w:r>
      <w:r w:rsidR="00573422">
        <w:t xml:space="preserve"> both the expected a</w:t>
      </w:r>
      <w:r w:rsidR="00196970">
        <w:t>nd unexpected displays</w:t>
      </w:r>
      <w:r w:rsidR="00BF6B72">
        <w:t xml:space="preserve">, </w:t>
      </w:r>
      <w:r w:rsidR="009E4769">
        <w:rPr>
          <w:i/>
        </w:rPr>
        <w:t>t</w:t>
      </w:r>
      <w:r w:rsidR="009E4769">
        <w:t>(17)</w:t>
      </w:r>
      <w:r w:rsidR="00BF6B72">
        <w:t xml:space="preserve"> </w:t>
      </w:r>
      <w:r w:rsidR="009E4769">
        <w:t>=</w:t>
      </w:r>
      <w:r w:rsidR="00BF6B72">
        <w:t xml:space="preserve"> </w:t>
      </w:r>
      <w:r w:rsidR="009E4769">
        <w:t xml:space="preserve">.03, </w:t>
      </w:r>
      <w:r w:rsidR="009E4769" w:rsidRPr="009E4769">
        <w:t>n.s</w:t>
      </w:r>
      <w:r w:rsidR="009E4769">
        <w:rPr>
          <w:i/>
        </w:rPr>
        <w:t>.</w:t>
      </w:r>
      <w:r w:rsidR="00BF6B72">
        <w:t xml:space="preserve"> (</w:t>
      </w:r>
      <w:r w:rsidR="00CB3FCD">
        <w:t xml:space="preserve">S </w:t>
      </w:r>
      <w:r w:rsidR="00A16EA4">
        <w:t>Jacobson et al. 20</w:t>
      </w:r>
      <w:r w:rsidR="00CB3FCD">
        <w:t>11</w:t>
      </w:r>
      <w:r w:rsidR="00573422">
        <w:t>)</w:t>
      </w:r>
      <w:r w:rsidR="00C90F3C">
        <w:t>, indicating a failure to detect the numerical incongruity in the task</w:t>
      </w:r>
      <w:r w:rsidR="00E47E98">
        <w:t>.</w:t>
      </w:r>
      <w:r w:rsidR="00573422">
        <w:t xml:space="preserve"> </w:t>
      </w:r>
      <w:r w:rsidR="003B7918">
        <w:t>It is of interest that</w:t>
      </w:r>
      <w:r w:rsidR="00196970">
        <w:t xml:space="preserve"> </w:t>
      </w:r>
      <w:r w:rsidR="00573422">
        <w:t xml:space="preserve">looking time difference </w:t>
      </w:r>
      <w:r w:rsidR="00196970" w:rsidRPr="007D741A">
        <w:rPr>
          <w:i/>
        </w:rPr>
        <w:t>z</w:t>
      </w:r>
      <w:r w:rsidR="00196970">
        <w:t xml:space="preserve">-scores </w:t>
      </w:r>
      <w:r w:rsidR="00573422">
        <w:t xml:space="preserve">(inappropriate minus appropriate) on the Wynn </w:t>
      </w:r>
      <w:r w:rsidR="00DD4049">
        <w:t xml:space="preserve">(1992) </w:t>
      </w:r>
      <w:r w:rsidR="00573422">
        <w:t>paradigm at 6</w:t>
      </w:r>
      <w:r w:rsidR="00C753C9">
        <w:t>.5</w:t>
      </w:r>
      <w:r w:rsidR="00573422">
        <w:t xml:space="preserve"> and 13 months </w:t>
      </w:r>
      <w:r w:rsidR="009141CE">
        <w:t xml:space="preserve">of age </w:t>
      </w:r>
      <w:r w:rsidR="00573422">
        <w:t>predicted performance on the Number/Quantity and Digit Span subtests of the Junior South African Intelligence Scale (</w:t>
      </w:r>
      <w:r w:rsidR="002D44BB">
        <w:t>JSAIS</w:t>
      </w:r>
      <w:r w:rsidR="00197836">
        <w:t xml:space="preserve">; </w:t>
      </w:r>
      <w:r w:rsidR="00A16EA4">
        <w:t>Madge et al. 1981</w:t>
      </w:r>
      <w:r w:rsidR="00573422">
        <w:t xml:space="preserve">) </w:t>
      </w:r>
      <w:r w:rsidR="00196970">
        <w:t>when these children were 5 year</w:t>
      </w:r>
      <w:r w:rsidR="00D36E24">
        <w:t xml:space="preserve">s of </w:t>
      </w:r>
      <w:r w:rsidR="00EB2FD3">
        <w:t xml:space="preserve">age, </w:t>
      </w:r>
      <w:r w:rsidR="00573422">
        <w:t xml:space="preserve">but </w:t>
      </w:r>
      <w:r w:rsidR="00EC4BC5">
        <w:t xml:space="preserve">were </w:t>
      </w:r>
      <w:r w:rsidR="00573422">
        <w:t>unrelated to JSAIS vocabulary and fine motor function, indicating discriminant predictive validity</w:t>
      </w:r>
      <w:r w:rsidR="00F068E6">
        <w:t xml:space="preserve"> (</w:t>
      </w:r>
      <w:r w:rsidR="00AC035F">
        <w:t xml:space="preserve">S </w:t>
      </w:r>
      <w:r w:rsidR="00A16EA4">
        <w:t>Jacobson et</w:t>
      </w:r>
      <w:r w:rsidR="00945970">
        <w:t xml:space="preserve"> al.</w:t>
      </w:r>
      <w:r w:rsidR="00A16EA4">
        <w:t xml:space="preserve"> </w:t>
      </w:r>
      <w:r w:rsidR="00A16EA4" w:rsidRPr="00206E3B">
        <w:t>2011</w:t>
      </w:r>
      <w:r w:rsidR="00F068E6">
        <w:t>)</w:t>
      </w:r>
      <w:r w:rsidR="00F93647">
        <w:t xml:space="preserve">. These </w:t>
      </w:r>
      <w:r w:rsidR="00C02E49">
        <w:t xml:space="preserve">findings </w:t>
      </w:r>
      <w:r w:rsidR="007D741A" w:rsidRPr="007A76AC">
        <w:t xml:space="preserve">suggest that </w:t>
      </w:r>
      <w:r w:rsidR="00763259">
        <w:t xml:space="preserve">infant </w:t>
      </w:r>
      <w:r w:rsidR="007D741A" w:rsidRPr="007A76AC">
        <w:t xml:space="preserve">numerosity </w:t>
      </w:r>
      <w:r w:rsidR="006A398A">
        <w:t xml:space="preserve">may </w:t>
      </w:r>
      <w:r w:rsidR="007D741A" w:rsidRPr="007A76AC">
        <w:t>provide</w:t>
      </w:r>
      <w:r w:rsidR="007D741A">
        <w:t xml:space="preserve"> an early</w:t>
      </w:r>
      <w:r w:rsidR="00566E7A">
        <w:t xml:space="preserve">, </w:t>
      </w:r>
      <w:r w:rsidR="007D741A">
        <w:t xml:space="preserve">biobehavioral marker for </w:t>
      </w:r>
      <w:r w:rsidR="00CE3DF7">
        <w:t xml:space="preserve">impairment in </w:t>
      </w:r>
      <w:r w:rsidR="007D741A">
        <w:t>number processing</w:t>
      </w:r>
      <w:r w:rsidR="00573422">
        <w:rPr>
          <w:rtl/>
        </w:rPr>
        <w:t>.</w:t>
      </w:r>
      <w:r w:rsidR="00BE6B0E">
        <w:t xml:space="preserve"> </w:t>
      </w:r>
    </w:p>
    <w:p w14:paraId="73B8BCC7" w14:textId="77777777" w:rsidR="00910509" w:rsidRDefault="00A80925" w:rsidP="0014254E">
      <w:r>
        <w:t xml:space="preserve">The </w:t>
      </w:r>
      <w:r w:rsidR="002E1443">
        <w:t>present</w:t>
      </w:r>
      <w:r>
        <w:t xml:space="preserve"> study</w:t>
      </w:r>
      <w:r w:rsidR="00DD4049">
        <w:t xml:space="preserve"> extend</w:t>
      </w:r>
      <w:r>
        <w:t>s</w:t>
      </w:r>
      <w:r w:rsidR="00DD4049">
        <w:t xml:space="preserve"> </w:t>
      </w:r>
      <w:r w:rsidR="00573422">
        <w:t>the</w:t>
      </w:r>
      <w:r w:rsidR="00DD4049">
        <w:t xml:space="preserve"> findings seen </w:t>
      </w:r>
      <w:r w:rsidR="002E1443">
        <w:t>i</w:t>
      </w:r>
      <w:r w:rsidR="00DD4049">
        <w:t>n the</w:t>
      </w:r>
      <w:r w:rsidR="00573422">
        <w:t xml:space="preserve"> Wynn </w:t>
      </w:r>
      <w:r w:rsidR="0008607D">
        <w:t xml:space="preserve">(1992) </w:t>
      </w:r>
      <w:r w:rsidR="00573422">
        <w:t>assessment</w:t>
      </w:r>
      <w:r w:rsidR="00DD4049">
        <w:t>, which</w:t>
      </w:r>
      <w:r w:rsidR="00A357D7">
        <w:t xml:space="preserve"> </w:t>
      </w:r>
      <w:r w:rsidR="00DD4049">
        <w:t xml:space="preserve">are </w:t>
      </w:r>
      <w:r w:rsidR="00573422">
        <w:t>based solely on measuremen</w:t>
      </w:r>
      <w:r w:rsidR="007B2010">
        <w:t xml:space="preserve">t of behavioral looking times. </w:t>
      </w:r>
      <w:r w:rsidR="00C02E49">
        <w:t xml:space="preserve">The </w:t>
      </w:r>
      <w:r w:rsidR="00566BB2">
        <w:t xml:space="preserve">behavioral </w:t>
      </w:r>
      <w:r w:rsidR="00573422">
        <w:t>measure does not provide information regarding which of the basic underlying mechanisms involved in this task</w:t>
      </w:r>
      <w:r w:rsidR="00566BB2">
        <w:t>—</w:t>
      </w:r>
      <w:r w:rsidR="00573422">
        <w:lastRenderedPageBreak/>
        <w:t>numerosity processing or error detectio</w:t>
      </w:r>
      <w:r w:rsidR="00EB2FD3">
        <w:t>n</w:t>
      </w:r>
      <w:r w:rsidR="000D67FC">
        <w:t>—</w:t>
      </w:r>
      <w:r w:rsidR="00197836">
        <w:t>is</w:t>
      </w:r>
      <w:r w:rsidR="00573422">
        <w:t xml:space="preserve"> affected in the exposed infants.</w:t>
      </w:r>
      <w:r w:rsidR="00BE6B0E">
        <w:t xml:space="preserve"> </w:t>
      </w:r>
      <w:r w:rsidR="00683361">
        <w:t xml:space="preserve">In addition, </w:t>
      </w:r>
      <w:r w:rsidR="009D7348">
        <w:rPr>
          <w:bCs/>
        </w:rPr>
        <w:t xml:space="preserve">in </w:t>
      </w:r>
      <w:r w:rsidR="009E6109">
        <w:rPr>
          <w:bCs/>
        </w:rPr>
        <w:t>this</w:t>
      </w:r>
      <w:r w:rsidR="009D7348">
        <w:rPr>
          <w:bCs/>
        </w:rPr>
        <w:t xml:space="preserve"> paradigm, </w:t>
      </w:r>
      <w:r w:rsidR="009A7D3C">
        <w:rPr>
          <w:bCs/>
        </w:rPr>
        <w:t xml:space="preserve">an </w:t>
      </w:r>
      <w:r w:rsidR="009D7348">
        <w:t>infant</w:t>
      </w:r>
      <w:r w:rsidR="009A7D3C">
        <w:t>’s</w:t>
      </w:r>
      <w:r w:rsidR="009D7348">
        <w:t xml:space="preserve"> longer looking time </w:t>
      </w:r>
      <w:r w:rsidR="002E1443">
        <w:t>at</w:t>
      </w:r>
      <w:r w:rsidR="009D7348">
        <w:t xml:space="preserve"> </w:t>
      </w:r>
      <w:r w:rsidR="00566BB2">
        <w:t xml:space="preserve">the </w:t>
      </w:r>
      <w:r w:rsidR="009D7348">
        <w:t xml:space="preserve">incorrect solution depends not only on the processing of numerosity but also on the </w:t>
      </w:r>
      <w:r w:rsidR="0014254E">
        <w:t xml:space="preserve">procedural </w:t>
      </w:r>
      <w:r w:rsidR="00016305">
        <w:t>understanding of</w:t>
      </w:r>
      <w:r w:rsidR="009D7348">
        <w:t xml:space="preserve"> </w:t>
      </w:r>
      <w:r w:rsidR="0014254E">
        <w:t>simple</w:t>
      </w:r>
      <w:r w:rsidR="009D7348">
        <w:t xml:space="preserve"> “addition” and “subtraction</w:t>
      </w:r>
      <w:r w:rsidR="00566BB2">
        <w:t>.</w:t>
      </w:r>
      <w:r w:rsidR="009D7348">
        <w:t xml:space="preserve">” In contrast, the </w:t>
      </w:r>
      <w:r w:rsidR="00566BB2">
        <w:t xml:space="preserve">ERP </w:t>
      </w:r>
      <w:r w:rsidR="009D7348">
        <w:t xml:space="preserve">paradigm used in the </w:t>
      </w:r>
      <w:r w:rsidR="002E1443">
        <w:t>present</w:t>
      </w:r>
      <w:r w:rsidR="00C02E49">
        <w:t xml:space="preserve"> </w:t>
      </w:r>
      <w:r w:rsidR="009D7348">
        <w:t xml:space="preserve">study </w:t>
      </w:r>
      <w:r w:rsidR="0014254E">
        <w:t>specifically</w:t>
      </w:r>
      <w:r w:rsidR="009D7348">
        <w:t xml:space="preserve"> </w:t>
      </w:r>
      <w:r w:rsidR="009E6109">
        <w:t>examines</w:t>
      </w:r>
      <w:r w:rsidR="009D7348">
        <w:t xml:space="preserve"> </w:t>
      </w:r>
      <w:r w:rsidR="00895900">
        <w:t>magnitude comparison</w:t>
      </w:r>
      <w:r w:rsidR="0014254E">
        <w:t xml:space="preserve"> and </w:t>
      </w:r>
      <w:r w:rsidR="00895900">
        <w:t xml:space="preserve">provides a direct </w:t>
      </w:r>
      <w:r w:rsidR="00895900">
        <w:rPr>
          <w:bCs/>
        </w:rPr>
        <w:t xml:space="preserve">assessment </w:t>
      </w:r>
      <w:r w:rsidR="00BE6B0E">
        <w:rPr>
          <w:bCs/>
        </w:rPr>
        <w:t xml:space="preserve">of the </w:t>
      </w:r>
      <w:r w:rsidR="002E4E53">
        <w:rPr>
          <w:bCs/>
        </w:rPr>
        <w:t xml:space="preserve">infant’s </w:t>
      </w:r>
      <w:r w:rsidR="00BE6B0E">
        <w:rPr>
          <w:bCs/>
        </w:rPr>
        <w:t xml:space="preserve">ability to </w:t>
      </w:r>
      <w:r w:rsidR="00683361">
        <w:rPr>
          <w:bCs/>
        </w:rPr>
        <w:t>discriminate</w:t>
      </w:r>
      <w:r w:rsidR="00BE6B0E">
        <w:rPr>
          <w:bCs/>
        </w:rPr>
        <w:t xml:space="preserve"> between quan</w:t>
      </w:r>
      <w:r w:rsidR="002E4E53">
        <w:rPr>
          <w:bCs/>
        </w:rPr>
        <w:t>tities that differ by a ratio &gt;</w:t>
      </w:r>
      <w:r w:rsidR="002E1443">
        <w:rPr>
          <w:bCs/>
        </w:rPr>
        <w:t xml:space="preserve"> </w:t>
      </w:r>
      <w:r w:rsidR="00BE6B0E">
        <w:rPr>
          <w:bCs/>
        </w:rPr>
        <w:t>2</w:t>
      </w:r>
      <w:r w:rsidR="00EB2FD3">
        <w:rPr>
          <w:bCs/>
        </w:rPr>
        <w:t xml:space="preserve">, including </w:t>
      </w:r>
      <w:r w:rsidR="00683361">
        <w:rPr>
          <w:bCs/>
        </w:rPr>
        <w:t xml:space="preserve">the accurate timing of </w:t>
      </w:r>
      <w:r w:rsidR="00605596">
        <w:rPr>
          <w:bCs/>
        </w:rPr>
        <w:t xml:space="preserve">this </w:t>
      </w:r>
      <w:r w:rsidR="00683361">
        <w:rPr>
          <w:bCs/>
        </w:rPr>
        <w:t>process</w:t>
      </w:r>
      <w:r w:rsidR="00BE6B0E">
        <w:rPr>
          <w:bCs/>
        </w:rPr>
        <w:t xml:space="preserve">. </w:t>
      </w:r>
      <w:r w:rsidR="00175AA2">
        <w:rPr>
          <w:bCs/>
        </w:rPr>
        <w:t>T</w:t>
      </w:r>
      <w:r w:rsidR="00196970">
        <w:rPr>
          <w:bCs/>
        </w:rPr>
        <w:t xml:space="preserve">he present findings </w:t>
      </w:r>
      <w:r w:rsidR="00895900">
        <w:rPr>
          <w:bCs/>
        </w:rPr>
        <w:t xml:space="preserve">thus </w:t>
      </w:r>
      <w:r w:rsidR="00196970">
        <w:rPr>
          <w:bCs/>
        </w:rPr>
        <w:t xml:space="preserve">corroborate and strengthen the interpretation </w:t>
      </w:r>
      <w:r w:rsidR="00EB2FD3">
        <w:rPr>
          <w:bCs/>
        </w:rPr>
        <w:t xml:space="preserve">of </w:t>
      </w:r>
      <w:r w:rsidR="00196970">
        <w:rPr>
          <w:bCs/>
        </w:rPr>
        <w:t xml:space="preserve">the </w:t>
      </w:r>
      <w:r w:rsidR="00913DC9">
        <w:rPr>
          <w:bCs/>
        </w:rPr>
        <w:t>original Cape Town behavioral data</w:t>
      </w:r>
      <w:r w:rsidR="00EB2FD3">
        <w:rPr>
          <w:bCs/>
        </w:rPr>
        <w:t xml:space="preserve">, </w:t>
      </w:r>
      <w:r w:rsidR="00A6067B">
        <w:rPr>
          <w:bCs/>
        </w:rPr>
        <w:t>indicat</w:t>
      </w:r>
      <w:r w:rsidR="000547CB">
        <w:rPr>
          <w:bCs/>
        </w:rPr>
        <w:t>ing</w:t>
      </w:r>
      <w:r w:rsidR="005D766A">
        <w:rPr>
          <w:bCs/>
        </w:rPr>
        <w:t xml:space="preserve"> a</w:t>
      </w:r>
      <w:r w:rsidR="00895900">
        <w:rPr>
          <w:bCs/>
        </w:rPr>
        <w:t xml:space="preserve"> fetal</w:t>
      </w:r>
      <w:r w:rsidR="005D766A">
        <w:rPr>
          <w:bCs/>
        </w:rPr>
        <w:t xml:space="preserve"> </w:t>
      </w:r>
      <w:r w:rsidR="00913DC9">
        <w:rPr>
          <w:bCs/>
        </w:rPr>
        <w:t xml:space="preserve">alcohol-related </w:t>
      </w:r>
      <w:r w:rsidR="005D766A">
        <w:rPr>
          <w:bCs/>
        </w:rPr>
        <w:t xml:space="preserve">deficit in </w:t>
      </w:r>
      <w:r w:rsidR="00810DEA">
        <w:rPr>
          <w:bCs/>
        </w:rPr>
        <w:t xml:space="preserve">infant </w:t>
      </w:r>
      <w:r w:rsidR="005D766A">
        <w:rPr>
          <w:bCs/>
        </w:rPr>
        <w:t xml:space="preserve">numerosity. </w:t>
      </w:r>
      <w:r w:rsidR="00196970">
        <w:rPr>
          <w:bCs/>
        </w:rPr>
        <w:t xml:space="preserve"> </w:t>
      </w:r>
    </w:p>
    <w:p w14:paraId="112F09BE" w14:textId="77777777" w:rsidR="009A3848" w:rsidRDefault="003468D5" w:rsidP="008363CB">
      <w:r>
        <w:t>Consistent with</w:t>
      </w:r>
      <w:r w:rsidR="00EB2FD3">
        <w:t xml:space="preserve"> </w:t>
      </w:r>
      <w:r>
        <w:t>the extant literature,</w:t>
      </w:r>
      <w:r w:rsidR="00E14C4F">
        <w:t xml:space="preserve"> </w:t>
      </w:r>
      <w:r w:rsidR="00620763">
        <w:t xml:space="preserve">the </w:t>
      </w:r>
      <w:ins w:id="3" w:author="Mattan S. Ben Shachar" w:date="2017-11-29T13:43:00Z">
        <w:r w:rsidR="00807DC4">
          <w:rPr>
            <w:rFonts w:hint="cs"/>
            <w:rtl/>
          </w:rPr>
          <w:t>1</w:t>
        </w:r>
      </w:ins>
      <w:r w:rsidR="007E1EC4">
        <w:t>9</w:t>
      </w:r>
      <w:r w:rsidR="002E1443">
        <w:t xml:space="preserve"> </w:t>
      </w:r>
      <w:r w:rsidR="00461F34">
        <w:t xml:space="preserve">control </w:t>
      </w:r>
      <w:r w:rsidR="00E14C4F">
        <w:t>infants clearly discriminate</w:t>
      </w:r>
      <w:r w:rsidR="00A86D35">
        <w:t>d</w:t>
      </w:r>
      <w:r w:rsidR="00E14C4F">
        <w:t xml:space="preserve"> </w:t>
      </w:r>
      <w:r w:rsidR="00EB2FD3">
        <w:t xml:space="preserve">between </w:t>
      </w:r>
      <w:r w:rsidR="00F12FD5">
        <w:t>numerosities</w:t>
      </w:r>
      <w:r w:rsidR="00000007">
        <w:t xml:space="preserve"> </w:t>
      </w:r>
      <w:r w:rsidR="00A86D35">
        <w:t>differing</w:t>
      </w:r>
      <w:r w:rsidR="00622767">
        <w:t xml:space="preserve"> by</w:t>
      </w:r>
      <w:r w:rsidR="00000007">
        <w:t xml:space="preserve"> ratios &gt;</w:t>
      </w:r>
      <w:r w:rsidR="002E1443">
        <w:t xml:space="preserve"> </w:t>
      </w:r>
      <w:r w:rsidR="00000007">
        <w:t>2</w:t>
      </w:r>
      <w:r w:rsidR="005A5BAD">
        <w:t>. T</w:t>
      </w:r>
      <w:r w:rsidR="00B34026">
        <w:t>his</w:t>
      </w:r>
      <w:r w:rsidR="00E14C4F">
        <w:t xml:space="preserve"> ability did not vary by</w:t>
      </w:r>
      <w:r w:rsidR="00F66D2B">
        <w:t xml:space="preserve"> age within the range that we tested.</w:t>
      </w:r>
      <w:r w:rsidR="00F12FD5">
        <w:rPr>
          <w:rtl/>
        </w:rPr>
        <w:t xml:space="preserve"> </w:t>
      </w:r>
      <w:r w:rsidR="00D20245">
        <w:t>As in previous reports on nonsymbolic numerical processing in infants (</w:t>
      </w:r>
      <w:r w:rsidR="0014254E">
        <w:t>Berger 2011</w:t>
      </w:r>
      <w:r w:rsidR="00B2349F">
        <w:t>)</w:t>
      </w:r>
      <w:r w:rsidR="00D20245">
        <w:t xml:space="preserve">, we also found an effect in the </w:t>
      </w:r>
      <w:r w:rsidR="00F66D2B">
        <w:t xml:space="preserve">right </w:t>
      </w:r>
      <w:r w:rsidR="00D20245">
        <w:t xml:space="preserve">parietal region. Effects in this region have also been seen in </w:t>
      </w:r>
      <w:r w:rsidR="0014254E">
        <w:t xml:space="preserve">children and </w:t>
      </w:r>
      <w:r w:rsidR="00134008">
        <w:t>adults</w:t>
      </w:r>
      <w:r w:rsidR="00D20245">
        <w:t xml:space="preserve"> for </w:t>
      </w:r>
      <w:r w:rsidR="006332E0">
        <w:t xml:space="preserve">discriminating </w:t>
      </w:r>
      <w:r w:rsidR="00134008">
        <w:t>small quantities within the subitizing range (</w:t>
      </w:r>
      <w:r w:rsidR="00A16EA4">
        <w:t>Ansari et al. 2007</w:t>
      </w:r>
      <w:r w:rsidR="00134008">
        <w:t>).</w:t>
      </w:r>
      <w:r w:rsidR="00910509">
        <w:t xml:space="preserve"> </w:t>
      </w:r>
      <w:r w:rsidR="00C37401">
        <w:t xml:space="preserve">In adults, </w:t>
      </w:r>
      <w:r w:rsidR="00910509">
        <w:t>Libertus</w:t>
      </w:r>
      <w:r w:rsidR="00F03D12">
        <w:t xml:space="preserve"> </w:t>
      </w:r>
      <w:r w:rsidR="00A16EA4">
        <w:t xml:space="preserve">et al. </w:t>
      </w:r>
      <w:r w:rsidR="00012E2C">
        <w:t>(</w:t>
      </w:r>
      <w:r w:rsidR="00A16EA4">
        <w:t>2007</w:t>
      </w:r>
      <w:r w:rsidR="00910509">
        <w:t xml:space="preserve">) </w:t>
      </w:r>
      <w:r w:rsidR="00CB4EF2">
        <w:t xml:space="preserve">have </w:t>
      </w:r>
      <w:r w:rsidR="00C37401">
        <w:t xml:space="preserve">characterized </w:t>
      </w:r>
      <w:r w:rsidR="00A92E41">
        <w:t xml:space="preserve">this negative right lateralized early occipitoparietal ratio effect </w:t>
      </w:r>
      <w:r w:rsidR="00910509">
        <w:t>as a</w:t>
      </w:r>
      <w:r w:rsidR="00C37401">
        <w:t>n</w:t>
      </w:r>
      <w:r w:rsidR="00910509">
        <w:t xml:space="preserve"> N1</w:t>
      </w:r>
      <w:r w:rsidR="00C37401">
        <w:t>,</w:t>
      </w:r>
      <w:r w:rsidR="00910509">
        <w:t xml:space="preserve"> </w:t>
      </w:r>
      <w:r w:rsidR="001131DC">
        <w:t>which,</w:t>
      </w:r>
      <w:r w:rsidR="00C37401">
        <w:t xml:space="preserve"> as expected</w:t>
      </w:r>
      <w:r w:rsidR="00742FB1">
        <w:t>, was seen</w:t>
      </w:r>
      <w:r w:rsidR="00910509">
        <w:t xml:space="preserve"> somewhat later in </w:t>
      </w:r>
      <w:r w:rsidR="00620763">
        <w:t xml:space="preserve">the </w:t>
      </w:r>
      <w:r w:rsidR="00910509">
        <w:t>infants</w:t>
      </w:r>
      <w:r w:rsidR="00BF0928">
        <w:t xml:space="preserve"> in our study</w:t>
      </w:r>
      <w:r w:rsidR="00910509">
        <w:t xml:space="preserve">. </w:t>
      </w:r>
      <w:r w:rsidR="008363CB">
        <w:t>Consistent with the</w:t>
      </w:r>
      <w:r w:rsidR="00DB57DA">
        <w:t xml:space="preserve"> </w:t>
      </w:r>
      <w:r w:rsidR="00DB57DA" w:rsidRPr="003E24C6">
        <w:t>infant</w:t>
      </w:r>
      <w:r w:rsidR="008363CB">
        <w:t xml:space="preserve"> literature, we </w:t>
      </w:r>
      <w:r w:rsidR="00F66D2B">
        <w:t xml:space="preserve">did not find </w:t>
      </w:r>
      <w:r w:rsidR="00F12FD5">
        <w:t>a</w:t>
      </w:r>
      <w:r w:rsidR="00603367">
        <w:t>n effect on</w:t>
      </w:r>
      <w:r w:rsidR="00F12FD5">
        <w:t xml:space="preserve"> P2p</w:t>
      </w:r>
      <w:r w:rsidR="00134008">
        <w:t xml:space="preserve">, </w:t>
      </w:r>
      <w:r w:rsidR="007021C1">
        <w:t xml:space="preserve">which is </w:t>
      </w:r>
      <w:r w:rsidR="004F76AA">
        <w:t>an</w:t>
      </w:r>
      <w:r w:rsidR="00134008">
        <w:t xml:space="preserve"> ERP marker for quantity processing and comparison in children</w:t>
      </w:r>
      <w:r w:rsidR="002D6746">
        <w:t xml:space="preserve"> </w:t>
      </w:r>
      <w:r w:rsidR="00134008">
        <w:t>and adults (</w:t>
      </w:r>
      <w:r w:rsidR="00A16EA4">
        <w:t xml:space="preserve">Temple </w:t>
      </w:r>
      <w:r w:rsidR="007021C1">
        <w:t>&amp;</w:t>
      </w:r>
      <w:r w:rsidR="00A16EA4">
        <w:t xml:space="preserve"> Posner 1998; Ben-Shalom et al. 2012</w:t>
      </w:r>
      <w:r w:rsidR="00134008">
        <w:t>)</w:t>
      </w:r>
      <w:r w:rsidR="001E4369">
        <w:t>, which</w:t>
      </w:r>
      <w:r w:rsidR="00EB2FD3">
        <w:t xml:space="preserve"> </w:t>
      </w:r>
      <w:r w:rsidR="001E4369">
        <w:t>a</w:t>
      </w:r>
      <w:r w:rsidR="00EB2FD3">
        <w:t xml:space="preserve">pparently </w:t>
      </w:r>
      <w:r w:rsidR="004F76AA">
        <w:t>does not emerge until the preschool period.</w:t>
      </w:r>
      <w:r w:rsidR="00134008">
        <w:t xml:space="preserve"> </w:t>
      </w:r>
      <w:r w:rsidR="00F12FD5">
        <w:t xml:space="preserve"> </w:t>
      </w:r>
    </w:p>
    <w:p w14:paraId="549583C8" w14:textId="77777777" w:rsidR="00B74A55" w:rsidRPr="00375225" w:rsidRDefault="00566BB2" w:rsidP="009D7348">
      <w:pPr>
        <w:rPr>
          <w:color w:val="101010"/>
        </w:rPr>
      </w:pPr>
      <w:r>
        <w:t>T</w:t>
      </w:r>
      <w:r w:rsidR="00683361">
        <w:t>here are some limitations to our study</w:t>
      </w:r>
      <w:r w:rsidR="00ED6FD2">
        <w:t>. A</w:t>
      </w:r>
      <w:r w:rsidR="00683361">
        <w:t xml:space="preserve">s in previous infant ERP assessments, only a portion of the data could be used in the final analyses due to </w:t>
      </w:r>
      <w:r w:rsidR="00861F5A">
        <w:t xml:space="preserve">infant </w:t>
      </w:r>
      <w:r w:rsidR="00683361">
        <w:t xml:space="preserve">fussiness, fatigue, </w:t>
      </w:r>
      <w:r w:rsidR="00C22830">
        <w:t xml:space="preserve">noncooperation, </w:t>
      </w:r>
      <w:r w:rsidR="00683361">
        <w:t xml:space="preserve">and the requirement that the infants clearly </w:t>
      </w:r>
      <w:r w:rsidR="006332E0">
        <w:t>fixate on all</w:t>
      </w:r>
      <w:r w:rsidR="00683361">
        <w:t xml:space="preserve"> the stimuli</w:t>
      </w:r>
      <w:r w:rsidR="006332E0">
        <w:t xml:space="preserve"> during a given trial</w:t>
      </w:r>
      <w:r w:rsidR="007500F2">
        <w:t>.</w:t>
      </w:r>
      <w:r w:rsidR="00683361">
        <w:t xml:space="preserve"> </w:t>
      </w:r>
      <w:r w:rsidR="007500F2">
        <w:t>N</w:t>
      </w:r>
      <w:r w:rsidR="00683361">
        <w:t xml:space="preserve">evertheless, </w:t>
      </w:r>
      <w:r w:rsidR="007500F2">
        <w:t xml:space="preserve">this study </w:t>
      </w:r>
      <w:r w:rsidR="00683361">
        <w:t xml:space="preserve">generated data consistent with </w:t>
      </w:r>
      <w:r w:rsidR="006332E0">
        <w:t xml:space="preserve">those </w:t>
      </w:r>
      <w:r w:rsidR="00683361">
        <w:t xml:space="preserve">seen in studies of older </w:t>
      </w:r>
      <w:r w:rsidR="00683361">
        <w:lastRenderedPageBreak/>
        <w:t>children</w:t>
      </w:r>
      <w:r w:rsidR="00DE3CA2">
        <w:t xml:space="preserve"> </w:t>
      </w:r>
      <w:r w:rsidR="00683361">
        <w:t xml:space="preserve">with prenatal alcohol exposure and </w:t>
      </w:r>
      <w:r w:rsidR="00387891">
        <w:t xml:space="preserve">provided </w:t>
      </w:r>
      <w:r w:rsidR="00683361">
        <w:t xml:space="preserve">the first </w:t>
      </w:r>
      <w:r w:rsidR="00387891">
        <w:t xml:space="preserve">evidence </w:t>
      </w:r>
      <w:r w:rsidR="00DB1FAD">
        <w:t xml:space="preserve">at the level of brain function </w:t>
      </w:r>
      <w:r w:rsidR="00683361">
        <w:t xml:space="preserve">that </w:t>
      </w:r>
      <w:r w:rsidR="00412213">
        <w:t xml:space="preserve">a </w:t>
      </w:r>
      <w:r w:rsidR="00683361">
        <w:t xml:space="preserve">deficit in magnitude comparison </w:t>
      </w:r>
      <w:r>
        <w:t xml:space="preserve">can be </w:t>
      </w:r>
      <w:r w:rsidR="00473285">
        <w:t xml:space="preserve">seen </w:t>
      </w:r>
      <w:r w:rsidR="00683361">
        <w:t xml:space="preserve">in </w:t>
      </w:r>
      <w:r w:rsidR="00473285">
        <w:t xml:space="preserve">FASD </w:t>
      </w:r>
      <w:r w:rsidR="00605FB0">
        <w:t>as early as</w:t>
      </w:r>
      <w:r w:rsidR="00763D74">
        <w:t xml:space="preserve"> </w:t>
      </w:r>
      <w:r w:rsidR="00683361">
        <w:t xml:space="preserve">infancy. </w:t>
      </w:r>
      <w:r w:rsidR="00B74A55" w:rsidRPr="007B4C84">
        <w:rPr>
          <w:color w:val="101010"/>
        </w:rPr>
        <w:t xml:space="preserve">As in all correlational studies, the observed effects might be attributable to confounding from unmeasured control variables. </w:t>
      </w:r>
      <w:r w:rsidR="007B4C84">
        <w:t>However</w:t>
      </w:r>
      <w:r w:rsidR="00693E6F">
        <w:t xml:space="preserve">, </w:t>
      </w:r>
      <w:r w:rsidR="007B4C84">
        <w:t xml:space="preserve">our data show that these effects </w:t>
      </w:r>
      <w:r w:rsidR="005076D8">
        <w:t>we</w:t>
      </w:r>
      <w:r w:rsidR="007B4C84">
        <w:t xml:space="preserve">re not attributable to </w:t>
      </w:r>
      <w:r w:rsidR="00BC4D37">
        <w:t xml:space="preserve">group </w:t>
      </w:r>
      <w:r w:rsidR="007B4C84">
        <w:t xml:space="preserve">differences in </w:t>
      </w:r>
      <w:r w:rsidR="00693E6F">
        <w:t xml:space="preserve">maternal education </w:t>
      </w:r>
      <w:r w:rsidR="00B66F15">
        <w:t xml:space="preserve">or </w:t>
      </w:r>
      <w:r>
        <w:t xml:space="preserve">exposure to </w:t>
      </w:r>
      <w:r w:rsidR="00B66F15">
        <w:t xml:space="preserve">smoking or marijuana during pregnancy </w:t>
      </w:r>
      <w:r w:rsidR="00693E6F">
        <w:t xml:space="preserve">or </w:t>
      </w:r>
      <w:r w:rsidR="00B66F15">
        <w:t xml:space="preserve">to </w:t>
      </w:r>
      <w:r w:rsidR="00693E6F">
        <w:t>infant sex, gestational age,</w:t>
      </w:r>
      <w:r w:rsidR="00693E6F" w:rsidRPr="008B2055">
        <w:t xml:space="preserve"> </w:t>
      </w:r>
      <w:r w:rsidR="00693E6F">
        <w:t>birth weight</w:t>
      </w:r>
      <w:r w:rsidR="00B0678B">
        <w:t>,</w:t>
      </w:r>
      <w:r w:rsidR="00693E6F">
        <w:t xml:space="preserve"> </w:t>
      </w:r>
      <w:r w:rsidR="0060458C">
        <w:t xml:space="preserve">or </w:t>
      </w:r>
      <w:r w:rsidR="00693E6F">
        <w:t>age at testing</w:t>
      </w:r>
      <w:r w:rsidR="00B66F15">
        <w:t>.</w:t>
      </w:r>
      <w:r w:rsidR="00693E6F">
        <w:t xml:space="preserve"> </w:t>
      </w:r>
    </w:p>
    <w:p w14:paraId="06ED6D9F" w14:textId="77777777" w:rsidR="00F52B99" w:rsidRDefault="004170E7" w:rsidP="0099096D">
      <w:r>
        <w:t xml:space="preserve">In summary, </w:t>
      </w:r>
      <w:r w:rsidR="0014254E">
        <w:t xml:space="preserve">our </w:t>
      </w:r>
      <w:r w:rsidR="006E629F">
        <w:t>study</w:t>
      </w:r>
      <w:r w:rsidR="00D32D43">
        <w:t xml:space="preserve"> demonstrates that ERP responses </w:t>
      </w:r>
      <w:r w:rsidR="006628C5">
        <w:t xml:space="preserve">to changes in quantity are altered by prenatal alcohol exposure, providing </w:t>
      </w:r>
      <w:r w:rsidR="0002067F">
        <w:t xml:space="preserve">important new </w:t>
      </w:r>
      <w:r w:rsidR="006628C5">
        <w:t xml:space="preserve">evidence that the fetal alcohol-related impairment in number processing seen in children and adults </w:t>
      </w:r>
      <w:r w:rsidR="00A34E26" w:rsidRPr="004A6469">
        <w:t xml:space="preserve">is identifiable </w:t>
      </w:r>
      <w:r w:rsidR="007021C1">
        <w:t xml:space="preserve">as early as </w:t>
      </w:r>
      <w:r w:rsidR="00A34E26" w:rsidRPr="004A6469">
        <w:t>infancy</w:t>
      </w:r>
      <w:r w:rsidR="00696D77">
        <w:t>.</w:t>
      </w:r>
      <w:r w:rsidR="00A34E26" w:rsidRPr="004A6469">
        <w:t xml:space="preserve"> </w:t>
      </w:r>
      <w:r w:rsidR="00461F34">
        <w:t xml:space="preserve">Deficits were seen in both </w:t>
      </w:r>
      <w:r w:rsidR="00A30F4C">
        <w:t xml:space="preserve">ERP components elicited by this task: (a) the </w:t>
      </w:r>
      <w:r w:rsidR="00886965">
        <w:t>positive occipit</w:t>
      </w:r>
      <w:r w:rsidR="007021C1">
        <w:t>o</w:t>
      </w:r>
      <w:r w:rsidR="00886965">
        <w:t>parietal-</w:t>
      </w:r>
      <w:r w:rsidR="00A30F4C">
        <w:t>central “</w:t>
      </w:r>
      <w:r w:rsidR="007908B4">
        <w:t>P300</w:t>
      </w:r>
      <w:r w:rsidR="00A30F4C">
        <w:t>-like” component that re</w:t>
      </w:r>
      <w:r w:rsidR="0033087A">
        <w:t>f</w:t>
      </w:r>
      <w:r w:rsidR="00A30F4C">
        <w:t xml:space="preserve">lects </w:t>
      </w:r>
      <w:r w:rsidR="00A30F4C" w:rsidRPr="0097150E">
        <w:rPr>
          <w:bCs/>
        </w:rPr>
        <w:t xml:space="preserve">memory updating and stimulus categorization/discrimination </w:t>
      </w:r>
      <w:r w:rsidR="00A30F4C">
        <w:rPr>
          <w:bCs/>
        </w:rPr>
        <w:t xml:space="preserve">in response to the appearance of a novel stimulus in older children and adults and (b) the negative posterior-parietal component that </w:t>
      </w:r>
      <w:r w:rsidR="0033087A">
        <w:rPr>
          <w:bCs/>
        </w:rPr>
        <w:t>has been linked specifically to magnitude comparison.</w:t>
      </w:r>
      <w:r w:rsidR="00B81B16">
        <w:rPr>
          <w:bCs/>
        </w:rPr>
        <w:t xml:space="preserve"> </w:t>
      </w:r>
      <w:r w:rsidR="00512424">
        <w:t xml:space="preserve">These </w:t>
      </w:r>
      <w:r w:rsidR="003E24C6">
        <w:t xml:space="preserve">findings </w:t>
      </w:r>
      <w:r w:rsidR="002527FC">
        <w:t xml:space="preserve">thus </w:t>
      </w:r>
      <w:r w:rsidR="003242BE">
        <w:t xml:space="preserve">support the feasibility of detection of numerical processing deficits very early in life and </w:t>
      </w:r>
      <w:r w:rsidR="00512424">
        <w:t xml:space="preserve">suggest that it may be </w:t>
      </w:r>
      <w:r w:rsidR="00D36B47">
        <w:t>possible</w:t>
      </w:r>
      <w:r w:rsidR="00512424">
        <w:t xml:space="preserve"> to develop early number processing </w:t>
      </w:r>
      <w:r w:rsidR="003242BE">
        <w:t xml:space="preserve">interventions </w:t>
      </w:r>
      <w:r w:rsidR="00512424">
        <w:t xml:space="preserve">targeted </w:t>
      </w:r>
      <w:r w:rsidR="003242BE">
        <w:t xml:space="preserve">for </w:t>
      </w:r>
      <w:r w:rsidR="00512424">
        <w:t xml:space="preserve">infants </w:t>
      </w:r>
      <w:r w:rsidR="003242BE">
        <w:t>at</w:t>
      </w:r>
      <w:r w:rsidR="00605FB0">
        <w:t xml:space="preserve"> </w:t>
      </w:r>
      <w:r w:rsidR="003242BE">
        <w:t>risk.</w:t>
      </w:r>
    </w:p>
    <w:p w14:paraId="5D9317B2" w14:textId="77777777" w:rsidR="005773C9" w:rsidRPr="00F52B99" w:rsidRDefault="00F52B99" w:rsidP="00F52B99">
      <w:pPr>
        <w:pStyle w:val="Heading1"/>
        <w:rPr>
          <w:rFonts w:eastAsia="Calibri"/>
          <w:b w:val="0"/>
          <w:bCs w:val="0"/>
          <w:lang w:bidi="ar-SA"/>
        </w:rPr>
      </w:pPr>
      <w:r>
        <w:br w:type="page"/>
      </w:r>
      <w:r w:rsidR="005773C9" w:rsidRPr="00F52B99">
        <w:rPr>
          <w:rFonts w:eastAsia="Calibri"/>
          <w:b w:val="0"/>
          <w:bCs w:val="0"/>
          <w:lang w:bidi="ar-SA"/>
        </w:rPr>
        <w:lastRenderedPageBreak/>
        <w:t>References</w:t>
      </w:r>
    </w:p>
    <w:p w14:paraId="6F00E493" w14:textId="77777777" w:rsidR="00CC58B6" w:rsidRDefault="00CC58B6" w:rsidP="00A45DEA">
      <w:pPr>
        <w:ind w:left="709" w:hanging="709"/>
      </w:pPr>
      <w:r w:rsidRPr="00CC58B6">
        <w:t>Ansari</w:t>
      </w:r>
      <w:r w:rsidR="00972094">
        <w:t xml:space="preserve"> D</w:t>
      </w:r>
      <w:r w:rsidRPr="00CC58B6">
        <w:t>, Lyons IM, van Eimeren L</w:t>
      </w:r>
      <w:r w:rsidR="00972094">
        <w:t>,</w:t>
      </w:r>
      <w:r w:rsidRPr="00CC58B6">
        <w:t xml:space="preserve"> Xu F</w:t>
      </w:r>
      <w:r w:rsidR="00972094">
        <w:t xml:space="preserve"> (</w:t>
      </w:r>
      <w:r w:rsidRPr="00CC58B6">
        <w:t>2007</w:t>
      </w:r>
      <w:r w:rsidR="00972094">
        <w:t>)</w:t>
      </w:r>
      <w:r w:rsidRPr="00CC58B6">
        <w:t xml:space="preserve"> Linking visual attention and number processing in the brain: The role of the temporo-parietal junction in small and large symbolic and nonsymbolic number comparison. </w:t>
      </w:r>
      <w:r w:rsidR="00A45DEA" w:rsidRPr="00A45DEA">
        <w:rPr>
          <w:i/>
          <w:iCs/>
        </w:rPr>
        <w:t>J Cogn Neurosci</w:t>
      </w:r>
      <w:r w:rsidRPr="00CC58B6">
        <w:rPr>
          <w:i/>
          <w:iCs/>
        </w:rPr>
        <w:t>, 19</w:t>
      </w:r>
      <w:r w:rsidRPr="00CC58B6">
        <w:t>(11)</w:t>
      </w:r>
      <w:r w:rsidR="00940666">
        <w:t xml:space="preserve">: </w:t>
      </w:r>
      <w:r w:rsidRPr="00CC58B6">
        <w:t>1845-1853.</w:t>
      </w:r>
    </w:p>
    <w:p w14:paraId="104DBE3C" w14:textId="77777777" w:rsidR="007152EC" w:rsidRDefault="007152EC" w:rsidP="007152EC">
      <w:pPr>
        <w:ind w:left="709" w:hanging="709"/>
      </w:pPr>
      <w:r w:rsidRPr="007152EC">
        <w:t>Antell SE</w:t>
      </w:r>
      <w:r w:rsidR="00351896">
        <w:t>,</w:t>
      </w:r>
      <w:r w:rsidRPr="007152EC">
        <w:t xml:space="preserve"> Keating DP</w:t>
      </w:r>
      <w:r w:rsidR="00351896">
        <w:t xml:space="preserve"> (</w:t>
      </w:r>
      <w:r w:rsidRPr="007152EC">
        <w:t>1983</w:t>
      </w:r>
      <w:r w:rsidR="00351896">
        <w:t>)</w:t>
      </w:r>
      <w:r w:rsidRPr="007152EC">
        <w:t xml:space="preserve"> Perception of numerical invariance in neonates. </w:t>
      </w:r>
      <w:r w:rsidR="00A45DEA">
        <w:rPr>
          <w:i/>
          <w:iCs/>
        </w:rPr>
        <w:t>Child Dev</w:t>
      </w:r>
      <w:r w:rsidR="00940666">
        <w:t xml:space="preserve">: </w:t>
      </w:r>
      <w:r w:rsidRPr="007152EC">
        <w:t>695-701.</w:t>
      </w:r>
    </w:p>
    <w:p w14:paraId="1187CDC1" w14:textId="77777777" w:rsidR="00CC58B6" w:rsidRDefault="00CC58B6" w:rsidP="00351896">
      <w:pPr>
        <w:ind w:left="709" w:hanging="709"/>
      </w:pPr>
      <w:r w:rsidRPr="00CC58B6">
        <w:t>Ben-Shalom T, Berger</w:t>
      </w:r>
      <w:r w:rsidR="00351896">
        <w:t xml:space="preserve"> A</w:t>
      </w:r>
      <w:r w:rsidR="00414B7D">
        <w:t>,</w:t>
      </w:r>
      <w:r w:rsidR="00351896">
        <w:t xml:space="preserve"> Henik</w:t>
      </w:r>
      <w:r w:rsidRPr="00CC58B6">
        <w:t xml:space="preserve"> A</w:t>
      </w:r>
      <w:r w:rsidR="00351896">
        <w:t xml:space="preserve"> (</w:t>
      </w:r>
      <w:r w:rsidRPr="00CC58B6">
        <w:t>2012</w:t>
      </w:r>
      <w:r w:rsidR="00351896">
        <w:t>)</w:t>
      </w:r>
      <w:r w:rsidRPr="00CC58B6">
        <w:t xml:space="preserve"> The </w:t>
      </w:r>
      <w:r w:rsidR="00414B7D">
        <w:t>b</w:t>
      </w:r>
      <w:r w:rsidRPr="00CC58B6">
        <w:t xml:space="preserve">eginning of the </w:t>
      </w:r>
      <w:r w:rsidR="00414B7D">
        <w:t>r</w:t>
      </w:r>
      <w:r w:rsidRPr="00CC58B6">
        <w:t xml:space="preserve">oad: Learning </w:t>
      </w:r>
      <w:r w:rsidR="00414B7D">
        <w:t>m</w:t>
      </w:r>
      <w:r w:rsidRPr="00CC58B6">
        <w:t xml:space="preserve">athematics for the </w:t>
      </w:r>
      <w:r w:rsidR="00414B7D">
        <w:t>f</w:t>
      </w:r>
      <w:r w:rsidRPr="00CC58B6">
        <w:t xml:space="preserve">irst </w:t>
      </w:r>
      <w:r w:rsidR="00414B7D">
        <w:t>t</w:t>
      </w:r>
      <w:r w:rsidRPr="00CC58B6">
        <w:t xml:space="preserve">ime. In </w:t>
      </w:r>
      <w:r w:rsidRPr="00CC58B6">
        <w:rPr>
          <w:i/>
          <w:iCs/>
        </w:rPr>
        <w:t>Reading, Writing, Mathematics and the Developing Brain: Listening to Many Voices</w:t>
      </w:r>
      <w:r w:rsidRPr="00CC58B6">
        <w:t xml:space="preserve"> </w:t>
      </w:r>
      <w:r w:rsidR="00351896">
        <w:t>(</w:t>
      </w:r>
      <w:r w:rsidR="00351896" w:rsidRPr="00351896">
        <w:t>Breznitz Z, Rubinsten O, Molfese VJ, Molfese DL</w:t>
      </w:r>
      <w:r w:rsidR="00351896">
        <w:t xml:space="preserve"> eds), </w:t>
      </w:r>
      <w:r w:rsidRPr="00CC58B6">
        <w:t>pp</w:t>
      </w:r>
      <w:r w:rsidR="00351896">
        <w:t xml:space="preserve"> </w:t>
      </w:r>
      <w:r w:rsidRPr="00CC58B6">
        <w:t>195-208. Springer</w:t>
      </w:r>
      <w:r w:rsidR="00331056">
        <w:t>,</w:t>
      </w:r>
      <w:r w:rsidRPr="00CC58B6">
        <w:t xml:space="preserve"> Netherlands.</w:t>
      </w:r>
    </w:p>
    <w:p w14:paraId="21ED234E" w14:textId="77777777" w:rsidR="00CC58B6" w:rsidRDefault="00CC58B6" w:rsidP="00502045">
      <w:pPr>
        <w:ind w:left="709" w:hanging="709"/>
      </w:pPr>
      <w:r w:rsidRPr="00CC58B6">
        <w:t>Berger A</w:t>
      </w:r>
      <w:r w:rsidR="00940666">
        <w:t xml:space="preserve"> (</w:t>
      </w:r>
      <w:r w:rsidRPr="00CC58B6">
        <w:t>2011</w:t>
      </w:r>
      <w:r w:rsidR="00940666">
        <w:t>)</w:t>
      </w:r>
      <w:r w:rsidRPr="00CC58B6">
        <w:t xml:space="preserve"> Electrophysiological evidence for numerosity processing in infancy. </w:t>
      </w:r>
      <w:r w:rsidR="00A45DEA">
        <w:rPr>
          <w:i/>
          <w:iCs/>
        </w:rPr>
        <w:t>Dev Neuropsychol</w:t>
      </w:r>
      <w:r w:rsidRPr="00CC58B6">
        <w:rPr>
          <w:i/>
          <w:iCs/>
        </w:rPr>
        <w:t>, 36</w:t>
      </w:r>
      <w:r w:rsidRPr="00CC58B6">
        <w:t>(6)</w:t>
      </w:r>
      <w:r w:rsidR="00940666">
        <w:t xml:space="preserve">: </w:t>
      </w:r>
      <w:r w:rsidRPr="00CC58B6">
        <w:t>668-681.</w:t>
      </w:r>
    </w:p>
    <w:p w14:paraId="21703809" w14:textId="77777777" w:rsidR="00CC58B6" w:rsidRDefault="00CC58B6" w:rsidP="00502045">
      <w:pPr>
        <w:ind w:left="709" w:hanging="709"/>
      </w:pPr>
      <w:r w:rsidRPr="00CC58B6">
        <w:t>Berger A, Tzur</w:t>
      </w:r>
      <w:r w:rsidR="00940666">
        <w:t xml:space="preserve"> G,</w:t>
      </w:r>
      <w:r w:rsidRPr="00CC58B6">
        <w:t xml:space="preserve"> Posner MI</w:t>
      </w:r>
      <w:r w:rsidR="00940666">
        <w:t xml:space="preserve"> (</w:t>
      </w:r>
      <w:r w:rsidRPr="00CC58B6">
        <w:t>2006</w:t>
      </w:r>
      <w:r w:rsidR="00940666">
        <w:t>)</w:t>
      </w:r>
      <w:r w:rsidRPr="00CC58B6">
        <w:t xml:space="preserve"> Infant brains detect arithmetic errors.</w:t>
      </w:r>
      <w:r w:rsidRPr="00CC58B6">
        <w:rPr>
          <w:i/>
          <w:iCs/>
        </w:rPr>
        <w:t xml:space="preserve"> </w:t>
      </w:r>
      <w:r w:rsidR="0041630C">
        <w:rPr>
          <w:i/>
          <w:iCs/>
        </w:rPr>
        <w:t>Proc Natl Acad Sci</w:t>
      </w:r>
      <w:r w:rsidRPr="00CC58B6">
        <w:rPr>
          <w:i/>
          <w:iCs/>
        </w:rPr>
        <w:t>, 103</w:t>
      </w:r>
      <w:r w:rsidRPr="00CC58B6">
        <w:t>(33)</w:t>
      </w:r>
      <w:r w:rsidR="00940666">
        <w:t xml:space="preserve">: </w:t>
      </w:r>
      <w:r w:rsidRPr="00CC58B6">
        <w:t>12649-12653.</w:t>
      </w:r>
    </w:p>
    <w:p w14:paraId="69227CCC" w14:textId="77777777" w:rsidR="003F7A2E" w:rsidRDefault="003F7A2E" w:rsidP="00502045">
      <w:pPr>
        <w:ind w:left="709" w:hanging="709"/>
      </w:pPr>
      <w:r w:rsidRPr="003F7A2E">
        <w:t>Burden MJ, Jacobson S</w:t>
      </w:r>
      <w:r w:rsidR="006B7243">
        <w:t>W,</w:t>
      </w:r>
      <w:r w:rsidRPr="003F7A2E">
        <w:t xml:space="preserve"> Jacobson JL</w:t>
      </w:r>
      <w:r w:rsidR="006B7243">
        <w:t xml:space="preserve"> (</w:t>
      </w:r>
      <w:r w:rsidRPr="003F7A2E">
        <w:t>2005</w:t>
      </w:r>
      <w:r w:rsidR="006B7243">
        <w:t>)</w:t>
      </w:r>
      <w:r w:rsidRPr="003F7A2E">
        <w:t xml:space="preserve"> Relation of prenatal alcohol exposure to cognitive processing speed and efficiency in childhood. </w:t>
      </w:r>
      <w:r w:rsidR="00A45DEA">
        <w:rPr>
          <w:i/>
          <w:iCs/>
        </w:rPr>
        <w:t>Alcohol Clin Exp Res</w:t>
      </w:r>
      <w:r w:rsidRPr="003F7A2E">
        <w:rPr>
          <w:i/>
          <w:iCs/>
        </w:rPr>
        <w:t>, 29</w:t>
      </w:r>
      <w:r w:rsidRPr="003F7A2E">
        <w:t>(8)</w:t>
      </w:r>
      <w:r w:rsidR="006B7243">
        <w:t xml:space="preserve">: </w:t>
      </w:r>
      <w:r w:rsidRPr="003F7A2E">
        <w:t>1473-1483.</w:t>
      </w:r>
    </w:p>
    <w:p w14:paraId="6B1A7B8B" w14:textId="77777777" w:rsidR="001A5319" w:rsidRDefault="001A5319" w:rsidP="00502045">
      <w:pPr>
        <w:ind w:left="709" w:hanging="709"/>
      </w:pPr>
      <w:r w:rsidRPr="001A5319">
        <w:t>Burden M</w:t>
      </w:r>
      <w:r w:rsidR="006B7243">
        <w:t>J</w:t>
      </w:r>
      <w:r w:rsidRPr="001A5319">
        <w:t>, Andrew C, Saint‐Amour D, Meintjes EM, Molteno CD, Hoyme HE, Robinson LK, Khaole N, Nelson CA, Jacobson JL</w:t>
      </w:r>
      <w:r w:rsidR="006B7243">
        <w:t>,</w:t>
      </w:r>
      <w:r w:rsidRPr="001A5319">
        <w:t xml:space="preserve"> Jacobson SW</w:t>
      </w:r>
      <w:r w:rsidR="006B7243">
        <w:t xml:space="preserve"> (</w:t>
      </w:r>
      <w:r w:rsidRPr="001A5319">
        <w:t>2009</w:t>
      </w:r>
      <w:r w:rsidR="006B7243">
        <w:t>)</w:t>
      </w:r>
      <w:r w:rsidRPr="001A5319">
        <w:t xml:space="preserve"> The effects of fetal alcohol syndrome on response execution and inhibition: </w:t>
      </w:r>
      <w:r w:rsidR="00414B7D">
        <w:t>A</w:t>
      </w:r>
      <w:r w:rsidRPr="001A5319">
        <w:t xml:space="preserve">n event‐related potential study. </w:t>
      </w:r>
      <w:r w:rsidR="00A45DEA">
        <w:rPr>
          <w:i/>
          <w:iCs/>
        </w:rPr>
        <w:t>Alcohol Clin Exp Res</w:t>
      </w:r>
      <w:r w:rsidRPr="001A5319">
        <w:rPr>
          <w:i/>
          <w:iCs/>
        </w:rPr>
        <w:t>, 33</w:t>
      </w:r>
      <w:r w:rsidRPr="001A5319">
        <w:t>(11)</w:t>
      </w:r>
      <w:r w:rsidR="006B7243">
        <w:t xml:space="preserve">: </w:t>
      </w:r>
      <w:r w:rsidRPr="001A5319">
        <w:t>1994-2004.</w:t>
      </w:r>
    </w:p>
    <w:p w14:paraId="720270BD" w14:textId="77777777" w:rsidR="003F3550" w:rsidRDefault="003F3550" w:rsidP="003F3550">
      <w:pPr>
        <w:ind w:left="709" w:hanging="709"/>
      </w:pPr>
      <w:r w:rsidRPr="003F3550">
        <w:t xml:space="preserve">Cantlon JF, Brannon EM, Carter EJ, Pelphrey KA (2006) Functional Imaging of Numerical Processing in Adults and 4-y-Old Children. </w:t>
      </w:r>
      <w:r w:rsidRPr="003F3550">
        <w:rPr>
          <w:i/>
          <w:iCs/>
        </w:rPr>
        <w:t>PLoS Biol 4</w:t>
      </w:r>
      <w:r w:rsidRPr="003F3550">
        <w:t>(5): e125</w:t>
      </w:r>
    </w:p>
    <w:p w14:paraId="62ABFC91" w14:textId="77777777" w:rsidR="00B617B4" w:rsidRDefault="00B617B4" w:rsidP="003F3550">
      <w:pPr>
        <w:ind w:left="709" w:hanging="709"/>
        <w:rPr>
          <w:rFonts w:eastAsia="Calibri"/>
          <w:lang w:bidi="ar-SA"/>
        </w:rPr>
      </w:pPr>
      <w:r w:rsidRPr="00B617B4">
        <w:rPr>
          <w:rFonts w:eastAsia="Calibri"/>
          <w:lang w:bidi="ar-SA"/>
        </w:rPr>
        <w:lastRenderedPageBreak/>
        <w:t>Coles CD, Platzman KA, Raskind‐Hood CL, Brown RT, Falek A</w:t>
      </w:r>
      <w:r w:rsidR="003F3550">
        <w:rPr>
          <w:rFonts w:eastAsia="Calibri"/>
          <w:lang w:bidi="ar-SA"/>
        </w:rPr>
        <w:t xml:space="preserve">, </w:t>
      </w:r>
      <w:r w:rsidRPr="00B617B4">
        <w:rPr>
          <w:rFonts w:eastAsia="Calibri"/>
          <w:lang w:bidi="ar-SA"/>
        </w:rPr>
        <w:t>Smith IE</w:t>
      </w:r>
      <w:r w:rsidR="003F3550">
        <w:rPr>
          <w:rFonts w:eastAsia="Calibri"/>
          <w:lang w:bidi="ar-SA"/>
        </w:rPr>
        <w:t xml:space="preserve"> (</w:t>
      </w:r>
      <w:r w:rsidRPr="00B617B4">
        <w:rPr>
          <w:rFonts w:eastAsia="Calibri"/>
          <w:lang w:bidi="ar-SA"/>
        </w:rPr>
        <w:t>1997</w:t>
      </w:r>
      <w:r w:rsidR="003F3550">
        <w:rPr>
          <w:rFonts w:eastAsia="Calibri"/>
          <w:lang w:bidi="ar-SA"/>
        </w:rPr>
        <w:t>)</w:t>
      </w:r>
      <w:r w:rsidRPr="00B617B4">
        <w:rPr>
          <w:rFonts w:eastAsia="Calibri"/>
          <w:lang w:bidi="ar-SA"/>
        </w:rPr>
        <w:t xml:space="preserve"> A comparison of children affected by prenatal alcohol exposure and attention deficit, hyperactivity disorder. </w:t>
      </w:r>
      <w:r w:rsidR="00A45DEA">
        <w:rPr>
          <w:rFonts w:eastAsia="Calibri"/>
          <w:i/>
          <w:iCs/>
          <w:lang w:bidi="ar-SA"/>
        </w:rPr>
        <w:t>Alcohol Clin Exp Res</w:t>
      </w:r>
      <w:r w:rsidRPr="00B617B4">
        <w:rPr>
          <w:rFonts w:eastAsia="Calibri"/>
          <w:i/>
          <w:iCs/>
          <w:lang w:bidi="ar-SA"/>
        </w:rPr>
        <w:t>, 21</w:t>
      </w:r>
      <w:r w:rsidRPr="00B617B4">
        <w:rPr>
          <w:rFonts w:eastAsia="Calibri"/>
          <w:lang w:bidi="ar-SA"/>
        </w:rPr>
        <w:t>(1)</w:t>
      </w:r>
      <w:r w:rsidR="003F3550">
        <w:rPr>
          <w:rFonts w:eastAsia="Calibri"/>
          <w:lang w:bidi="ar-SA"/>
        </w:rPr>
        <w:t xml:space="preserve">: </w:t>
      </w:r>
      <w:r w:rsidRPr="00B617B4">
        <w:rPr>
          <w:rFonts w:eastAsia="Calibri"/>
          <w:lang w:bidi="ar-SA"/>
        </w:rPr>
        <w:t>150-161.</w:t>
      </w:r>
    </w:p>
    <w:p w14:paraId="7B0534E4" w14:textId="77777777" w:rsidR="00D33B35" w:rsidRDefault="00D33B35" w:rsidP="00E21ADE">
      <w:pPr>
        <w:ind w:left="709" w:hanging="709"/>
        <w:rPr>
          <w:rFonts w:eastAsia="Calibri"/>
          <w:lang w:bidi="ar-SA"/>
        </w:rPr>
      </w:pPr>
      <w:r w:rsidRPr="00D33B35">
        <w:rPr>
          <w:rFonts w:eastAsia="Calibri"/>
          <w:lang w:bidi="ar-SA"/>
        </w:rPr>
        <w:t>Coles CD</w:t>
      </w:r>
      <w:r w:rsidR="007456F1">
        <w:rPr>
          <w:rFonts w:eastAsia="Calibri"/>
          <w:lang w:bidi="ar-SA"/>
        </w:rPr>
        <w:t>, Platzman</w:t>
      </w:r>
      <w:r w:rsidRPr="00D33B35">
        <w:rPr>
          <w:rFonts w:eastAsia="Calibri"/>
          <w:lang w:bidi="ar-SA"/>
        </w:rPr>
        <w:t xml:space="preserve"> KA, Lynch ME</w:t>
      </w:r>
      <w:r w:rsidR="007456F1">
        <w:rPr>
          <w:rFonts w:eastAsia="Calibri"/>
          <w:lang w:bidi="ar-SA"/>
        </w:rPr>
        <w:t xml:space="preserve">, </w:t>
      </w:r>
      <w:r w:rsidRPr="00D33B35">
        <w:rPr>
          <w:rFonts w:eastAsia="Calibri"/>
          <w:lang w:bidi="ar-SA"/>
        </w:rPr>
        <w:t>Freides D</w:t>
      </w:r>
      <w:r w:rsidR="007456F1">
        <w:rPr>
          <w:rFonts w:eastAsia="Calibri"/>
          <w:lang w:bidi="ar-SA"/>
        </w:rPr>
        <w:t xml:space="preserve"> (</w:t>
      </w:r>
      <w:r w:rsidRPr="00D33B35">
        <w:rPr>
          <w:rFonts w:eastAsia="Calibri"/>
          <w:lang w:bidi="ar-SA"/>
        </w:rPr>
        <w:t>2002</w:t>
      </w:r>
      <w:r w:rsidR="007456F1">
        <w:rPr>
          <w:rFonts w:eastAsia="Calibri"/>
          <w:lang w:bidi="ar-SA"/>
        </w:rPr>
        <w:t>)</w:t>
      </w:r>
      <w:r w:rsidRPr="00D33B35">
        <w:rPr>
          <w:rFonts w:eastAsia="Calibri"/>
          <w:lang w:bidi="ar-SA"/>
        </w:rPr>
        <w:t xml:space="preserve"> Auditory and visual sustained attention in adolescents prenatally exposed to alcohol. </w:t>
      </w:r>
      <w:r w:rsidR="00A45DEA">
        <w:rPr>
          <w:rFonts w:eastAsia="Calibri"/>
          <w:i/>
          <w:iCs/>
          <w:lang w:bidi="ar-SA"/>
        </w:rPr>
        <w:t>Alcohol Clin Exp Res</w:t>
      </w:r>
      <w:r w:rsidRPr="00D33B35">
        <w:rPr>
          <w:rFonts w:eastAsia="Calibri"/>
          <w:i/>
          <w:iCs/>
          <w:lang w:bidi="ar-SA"/>
        </w:rPr>
        <w:t>, 26</w:t>
      </w:r>
      <w:r w:rsidRPr="00D33B35">
        <w:rPr>
          <w:rFonts w:eastAsia="Calibri"/>
          <w:lang w:bidi="ar-SA"/>
        </w:rPr>
        <w:t>(2)</w:t>
      </w:r>
      <w:r w:rsidR="007456F1">
        <w:rPr>
          <w:rFonts w:eastAsia="Calibri"/>
          <w:lang w:bidi="ar-SA"/>
        </w:rPr>
        <w:t xml:space="preserve">: </w:t>
      </w:r>
      <w:r w:rsidRPr="00D33B35">
        <w:rPr>
          <w:rFonts w:eastAsia="Calibri"/>
          <w:lang w:bidi="ar-SA"/>
        </w:rPr>
        <w:t>263-271.</w:t>
      </w:r>
    </w:p>
    <w:p w14:paraId="11CB1674" w14:textId="77777777" w:rsidR="00D33B35" w:rsidRDefault="00D33B35" w:rsidP="00E21ADE">
      <w:pPr>
        <w:ind w:left="709" w:hanging="709"/>
        <w:rPr>
          <w:rFonts w:eastAsia="Calibri"/>
          <w:lang w:bidi="ar-SA"/>
        </w:rPr>
      </w:pPr>
      <w:r w:rsidRPr="00D33B35">
        <w:rPr>
          <w:rFonts w:eastAsia="Calibri"/>
          <w:lang w:bidi="ar-SA"/>
        </w:rPr>
        <w:t>Croxford J</w:t>
      </w:r>
      <w:r w:rsidR="00367F13">
        <w:rPr>
          <w:rFonts w:eastAsia="Calibri"/>
          <w:lang w:bidi="ar-SA"/>
        </w:rPr>
        <w:t xml:space="preserve">, </w:t>
      </w:r>
      <w:r w:rsidRPr="00D33B35">
        <w:rPr>
          <w:rFonts w:eastAsia="Calibri"/>
          <w:lang w:bidi="ar-SA"/>
        </w:rPr>
        <w:t>Viljoen D</w:t>
      </w:r>
      <w:r w:rsidR="00367F13">
        <w:rPr>
          <w:rFonts w:eastAsia="Calibri"/>
          <w:lang w:bidi="ar-SA"/>
        </w:rPr>
        <w:t xml:space="preserve"> (</w:t>
      </w:r>
      <w:r w:rsidRPr="00D33B35">
        <w:rPr>
          <w:rFonts w:eastAsia="Calibri"/>
          <w:lang w:bidi="ar-SA"/>
        </w:rPr>
        <w:t>1999</w:t>
      </w:r>
      <w:r w:rsidR="00367F13">
        <w:rPr>
          <w:rFonts w:eastAsia="Calibri"/>
          <w:lang w:bidi="ar-SA"/>
        </w:rPr>
        <w:t>)</w:t>
      </w:r>
      <w:r w:rsidRPr="00D33B35">
        <w:rPr>
          <w:rFonts w:eastAsia="Calibri"/>
          <w:lang w:bidi="ar-SA"/>
        </w:rPr>
        <w:t xml:space="preserve"> Alcohol consumption by pregnant women in the Western Cape. </w:t>
      </w:r>
      <w:r w:rsidRPr="00D33B35">
        <w:rPr>
          <w:rFonts w:eastAsia="Calibri"/>
          <w:i/>
          <w:iCs/>
          <w:lang w:bidi="ar-SA"/>
        </w:rPr>
        <w:t>S Afr Med J, 89</w:t>
      </w:r>
      <w:r w:rsidRPr="00D33B35">
        <w:rPr>
          <w:rFonts w:eastAsia="Calibri"/>
          <w:lang w:bidi="ar-SA"/>
        </w:rPr>
        <w:t>(9)</w:t>
      </w:r>
      <w:r w:rsidR="00367F13">
        <w:rPr>
          <w:rFonts w:eastAsia="Calibri"/>
          <w:lang w:bidi="ar-SA"/>
        </w:rPr>
        <w:t xml:space="preserve">: </w:t>
      </w:r>
      <w:r w:rsidRPr="00D33B35">
        <w:rPr>
          <w:rFonts w:eastAsia="Calibri"/>
          <w:lang w:bidi="ar-SA"/>
        </w:rPr>
        <w:t>962-965.</w:t>
      </w:r>
    </w:p>
    <w:p w14:paraId="37290AED" w14:textId="77777777" w:rsidR="00D33B35" w:rsidRDefault="00D33B35" w:rsidP="005E3F6A">
      <w:pPr>
        <w:ind w:left="709" w:hanging="709"/>
        <w:rPr>
          <w:rFonts w:eastAsia="Calibri"/>
          <w:lang w:bidi="ar-SA"/>
        </w:rPr>
      </w:pPr>
      <w:r w:rsidRPr="00D33B35">
        <w:rPr>
          <w:rFonts w:eastAsia="Calibri"/>
          <w:lang w:bidi="ar-SA"/>
        </w:rPr>
        <w:t>DeBoer T, Scott LS</w:t>
      </w:r>
      <w:r w:rsidR="00D863F4">
        <w:rPr>
          <w:rFonts w:eastAsia="Calibri"/>
          <w:lang w:bidi="ar-SA"/>
        </w:rPr>
        <w:t xml:space="preserve">, </w:t>
      </w:r>
      <w:r w:rsidRPr="00D33B35">
        <w:rPr>
          <w:rFonts w:eastAsia="Calibri"/>
          <w:lang w:bidi="ar-SA"/>
        </w:rPr>
        <w:t>Nelson CA</w:t>
      </w:r>
      <w:r w:rsidR="00D863F4">
        <w:rPr>
          <w:rFonts w:eastAsia="Calibri"/>
          <w:lang w:bidi="ar-SA"/>
        </w:rPr>
        <w:t xml:space="preserve"> (</w:t>
      </w:r>
      <w:r w:rsidRPr="00D33B35">
        <w:rPr>
          <w:rFonts w:eastAsia="Calibri"/>
          <w:lang w:bidi="ar-SA"/>
        </w:rPr>
        <w:t>2007</w:t>
      </w:r>
      <w:r w:rsidR="00D863F4">
        <w:rPr>
          <w:rFonts w:eastAsia="Calibri"/>
          <w:lang w:bidi="ar-SA"/>
        </w:rPr>
        <w:t>)</w:t>
      </w:r>
      <w:r w:rsidRPr="00D33B35">
        <w:rPr>
          <w:rFonts w:eastAsia="Calibri"/>
          <w:lang w:bidi="ar-SA"/>
        </w:rPr>
        <w:t xml:space="preserve"> Methods for acquiring and analyzing infant event-related potentials. </w:t>
      </w:r>
      <w:r w:rsidR="00D863F4">
        <w:rPr>
          <w:rFonts w:eastAsia="Calibri"/>
          <w:lang w:bidi="ar-SA"/>
        </w:rPr>
        <w:t xml:space="preserve">In </w:t>
      </w:r>
      <w:r w:rsidRPr="00D33B35">
        <w:rPr>
          <w:rFonts w:eastAsia="Calibri"/>
          <w:i/>
          <w:iCs/>
          <w:lang w:bidi="ar-SA"/>
        </w:rPr>
        <w:t>Infant EEG and event-related potentials</w:t>
      </w:r>
      <w:r w:rsidR="00D863F4">
        <w:rPr>
          <w:rFonts w:eastAsia="Calibri"/>
          <w:lang w:bidi="ar-SA"/>
        </w:rPr>
        <w:t xml:space="preserve"> (de Haam M ed)</w:t>
      </w:r>
      <w:r w:rsidRPr="00D33B35">
        <w:rPr>
          <w:rFonts w:eastAsia="Calibri"/>
          <w:lang w:bidi="ar-SA"/>
        </w:rPr>
        <w:t xml:space="preserve"> pp</w:t>
      </w:r>
      <w:r w:rsidR="00D863F4">
        <w:rPr>
          <w:rFonts w:eastAsia="Calibri"/>
          <w:lang w:bidi="ar-SA"/>
        </w:rPr>
        <w:t xml:space="preserve"> </w:t>
      </w:r>
      <w:r w:rsidRPr="00D33B35">
        <w:rPr>
          <w:rFonts w:eastAsia="Calibri"/>
          <w:lang w:bidi="ar-SA"/>
        </w:rPr>
        <w:t>5-37.</w:t>
      </w:r>
      <w:r w:rsidR="00D863F4">
        <w:rPr>
          <w:rFonts w:eastAsia="Calibri"/>
          <w:lang w:bidi="ar-SA"/>
        </w:rPr>
        <w:t xml:space="preserve"> </w:t>
      </w:r>
      <w:r w:rsidR="005E3F6A" w:rsidRPr="005E3F6A">
        <w:rPr>
          <w:rFonts w:eastAsia="Calibri"/>
          <w:lang w:bidi="ar-SA"/>
        </w:rPr>
        <w:t>Psychology Press</w:t>
      </w:r>
      <w:r w:rsidR="005E3F6A">
        <w:rPr>
          <w:rFonts w:eastAsia="Calibri"/>
          <w:lang w:bidi="ar-SA"/>
        </w:rPr>
        <w:t>.</w:t>
      </w:r>
    </w:p>
    <w:p w14:paraId="3C94F513" w14:textId="77777777" w:rsidR="00D33B35" w:rsidRDefault="00D33B35" w:rsidP="00A45DEA">
      <w:pPr>
        <w:ind w:left="709" w:hanging="709"/>
        <w:rPr>
          <w:rFonts w:eastAsia="Calibri"/>
          <w:lang w:bidi="ar-SA"/>
        </w:rPr>
      </w:pPr>
      <w:r w:rsidRPr="00D33B35">
        <w:rPr>
          <w:rFonts w:eastAsia="Calibri"/>
          <w:lang w:bidi="ar-SA"/>
        </w:rPr>
        <w:t>Dehaene S, Dehaene-Lambertz G</w:t>
      </w:r>
      <w:r w:rsidR="005E3F6A">
        <w:rPr>
          <w:rFonts w:eastAsia="Calibri"/>
          <w:lang w:bidi="ar-SA"/>
        </w:rPr>
        <w:t xml:space="preserve">, </w:t>
      </w:r>
      <w:r w:rsidRPr="00D33B35">
        <w:rPr>
          <w:rFonts w:eastAsia="Calibri"/>
          <w:lang w:bidi="ar-SA"/>
        </w:rPr>
        <w:t>Cohen L</w:t>
      </w:r>
      <w:r w:rsidR="005E3F6A">
        <w:rPr>
          <w:rFonts w:eastAsia="Calibri"/>
          <w:lang w:bidi="ar-SA"/>
        </w:rPr>
        <w:t xml:space="preserve"> (</w:t>
      </w:r>
      <w:r w:rsidRPr="00D33B35">
        <w:rPr>
          <w:rFonts w:eastAsia="Calibri"/>
          <w:lang w:bidi="ar-SA"/>
        </w:rPr>
        <w:t>1998</w:t>
      </w:r>
      <w:r w:rsidR="005E3F6A">
        <w:rPr>
          <w:rFonts w:eastAsia="Calibri"/>
          <w:lang w:bidi="ar-SA"/>
        </w:rPr>
        <w:t>)</w:t>
      </w:r>
      <w:r w:rsidRPr="00D33B35">
        <w:rPr>
          <w:rFonts w:eastAsia="Calibri"/>
          <w:lang w:bidi="ar-SA"/>
        </w:rPr>
        <w:t xml:space="preserve"> Abstract representations of numbers in the animal and human brain. </w:t>
      </w:r>
      <w:r w:rsidR="00A45DEA" w:rsidRPr="00A45DEA">
        <w:rPr>
          <w:rFonts w:eastAsia="Calibri"/>
          <w:i/>
          <w:iCs/>
          <w:lang w:bidi="ar-SA"/>
        </w:rPr>
        <w:t>Trends Neurosci</w:t>
      </w:r>
      <w:r w:rsidRPr="00D33B35">
        <w:rPr>
          <w:rFonts w:eastAsia="Calibri"/>
          <w:i/>
          <w:iCs/>
          <w:lang w:bidi="ar-SA"/>
        </w:rPr>
        <w:t>, 21</w:t>
      </w:r>
      <w:r w:rsidRPr="00D33B35">
        <w:rPr>
          <w:rFonts w:eastAsia="Calibri"/>
          <w:lang w:bidi="ar-SA"/>
        </w:rPr>
        <w:t>(8)</w:t>
      </w:r>
      <w:r w:rsidR="005E3F6A">
        <w:rPr>
          <w:rFonts w:eastAsia="Calibri"/>
          <w:lang w:bidi="ar-SA"/>
        </w:rPr>
        <w:t xml:space="preserve">: </w:t>
      </w:r>
      <w:r w:rsidRPr="00D33B35">
        <w:rPr>
          <w:rFonts w:eastAsia="Calibri"/>
          <w:lang w:bidi="ar-SA"/>
        </w:rPr>
        <w:t>355-361.</w:t>
      </w:r>
    </w:p>
    <w:p w14:paraId="398A9E9D" w14:textId="77777777" w:rsidR="00D33B35" w:rsidRDefault="00D33B35" w:rsidP="00A45DEA">
      <w:pPr>
        <w:ind w:left="709" w:hanging="709"/>
        <w:rPr>
          <w:rFonts w:eastAsia="Calibri"/>
          <w:lang w:bidi="ar-SA"/>
        </w:rPr>
      </w:pPr>
      <w:r w:rsidRPr="00D33B35">
        <w:rPr>
          <w:rFonts w:eastAsia="Calibri"/>
          <w:lang w:bidi="ar-SA"/>
        </w:rPr>
        <w:t>Dehaene S, Piazza M, Pinel P</w:t>
      </w:r>
      <w:r w:rsidR="00F4235C">
        <w:rPr>
          <w:rFonts w:eastAsia="Calibri"/>
          <w:lang w:bidi="ar-SA"/>
        </w:rPr>
        <w:t xml:space="preserve">, </w:t>
      </w:r>
      <w:r w:rsidRPr="00D33B35">
        <w:rPr>
          <w:rFonts w:eastAsia="Calibri"/>
          <w:lang w:bidi="ar-SA"/>
        </w:rPr>
        <w:t>Cohen L</w:t>
      </w:r>
      <w:r w:rsidR="00F4235C">
        <w:rPr>
          <w:rFonts w:eastAsia="Calibri"/>
          <w:lang w:bidi="ar-SA"/>
        </w:rPr>
        <w:t xml:space="preserve"> (</w:t>
      </w:r>
      <w:r w:rsidRPr="00D33B35">
        <w:rPr>
          <w:rFonts w:eastAsia="Calibri"/>
          <w:lang w:bidi="ar-SA"/>
        </w:rPr>
        <w:t>2003</w:t>
      </w:r>
      <w:r w:rsidR="00F4235C">
        <w:rPr>
          <w:rFonts w:eastAsia="Calibri"/>
          <w:lang w:bidi="ar-SA"/>
        </w:rPr>
        <w:t>)</w:t>
      </w:r>
      <w:r w:rsidRPr="00D33B35">
        <w:rPr>
          <w:rFonts w:eastAsia="Calibri"/>
          <w:lang w:bidi="ar-SA"/>
        </w:rPr>
        <w:t xml:space="preserve"> Three parietal circuits for number processing. </w:t>
      </w:r>
      <w:r w:rsidR="00A45DEA" w:rsidRPr="00A45DEA">
        <w:rPr>
          <w:rFonts w:eastAsia="Calibri"/>
          <w:i/>
          <w:iCs/>
          <w:lang w:bidi="ar-SA"/>
        </w:rPr>
        <w:t>Cogn Neuropsychol</w:t>
      </w:r>
      <w:r w:rsidRPr="00D33B35">
        <w:rPr>
          <w:rFonts w:eastAsia="Calibri"/>
          <w:i/>
          <w:iCs/>
          <w:lang w:bidi="ar-SA"/>
        </w:rPr>
        <w:t>, 20</w:t>
      </w:r>
      <w:r w:rsidRPr="00D33B35">
        <w:rPr>
          <w:rFonts w:eastAsia="Calibri"/>
          <w:lang w:bidi="ar-SA"/>
        </w:rPr>
        <w:t>(3-6)</w:t>
      </w:r>
      <w:r w:rsidR="00F4235C">
        <w:rPr>
          <w:rFonts w:eastAsia="Calibri"/>
          <w:lang w:bidi="ar-SA"/>
        </w:rPr>
        <w:t xml:space="preserve">: </w:t>
      </w:r>
      <w:r w:rsidRPr="00D33B35">
        <w:rPr>
          <w:rFonts w:eastAsia="Calibri"/>
          <w:lang w:bidi="ar-SA"/>
        </w:rPr>
        <w:t>487-506.</w:t>
      </w:r>
    </w:p>
    <w:p w14:paraId="15F3B62B" w14:textId="77777777" w:rsidR="00AF1C02" w:rsidRDefault="00AF1C02" w:rsidP="00A45DEA">
      <w:pPr>
        <w:ind w:left="709" w:hanging="709"/>
        <w:rPr>
          <w:rFonts w:eastAsia="Calibri"/>
          <w:lang w:bidi="ar-SA"/>
        </w:rPr>
      </w:pPr>
      <w:r w:rsidRPr="00AF1C02">
        <w:rPr>
          <w:rFonts w:eastAsia="Calibri"/>
          <w:lang w:bidi="ar-SA"/>
        </w:rPr>
        <w:t>Donchin E</w:t>
      </w:r>
      <w:r w:rsidR="00A1479E">
        <w:rPr>
          <w:rFonts w:eastAsia="Calibri"/>
          <w:lang w:bidi="ar-SA"/>
        </w:rPr>
        <w:t xml:space="preserve">, </w:t>
      </w:r>
      <w:r w:rsidRPr="00AF1C02">
        <w:rPr>
          <w:rFonts w:eastAsia="Calibri"/>
          <w:lang w:bidi="ar-SA"/>
        </w:rPr>
        <w:t>Coles MG</w:t>
      </w:r>
      <w:r w:rsidR="00A1479E">
        <w:rPr>
          <w:rFonts w:eastAsia="Calibri"/>
          <w:lang w:bidi="ar-SA"/>
        </w:rPr>
        <w:t xml:space="preserve"> (</w:t>
      </w:r>
      <w:r w:rsidRPr="00AF1C02">
        <w:rPr>
          <w:rFonts w:eastAsia="Calibri"/>
          <w:lang w:bidi="ar-SA"/>
        </w:rPr>
        <w:t>1988</w:t>
      </w:r>
      <w:r w:rsidR="00A1479E">
        <w:rPr>
          <w:rFonts w:eastAsia="Calibri"/>
          <w:lang w:bidi="ar-SA"/>
        </w:rPr>
        <w:t>)</w:t>
      </w:r>
      <w:r w:rsidRPr="00AF1C02">
        <w:rPr>
          <w:rFonts w:eastAsia="Calibri"/>
          <w:lang w:bidi="ar-SA"/>
        </w:rPr>
        <w:t xml:space="preserve"> Is the P300 component a manifestation of context updating?</w:t>
      </w:r>
      <w:r w:rsidR="00A45DEA">
        <w:rPr>
          <w:rFonts w:eastAsia="Calibri"/>
          <w:lang w:bidi="ar-SA"/>
        </w:rPr>
        <w:t xml:space="preserve"> </w:t>
      </w:r>
      <w:r w:rsidR="00A45DEA" w:rsidRPr="00A45DEA">
        <w:rPr>
          <w:rFonts w:eastAsia="Calibri"/>
          <w:i/>
          <w:iCs/>
          <w:lang w:bidi="ar-SA"/>
        </w:rPr>
        <w:t>Behav Brain Sci</w:t>
      </w:r>
      <w:r w:rsidRPr="00AF1C02">
        <w:rPr>
          <w:rFonts w:eastAsia="Calibri"/>
          <w:lang w:bidi="ar-SA"/>
        </w:rPr>
        <w:t>, </w:t>
      </w:r>
      <w:r w:rsidRPr="00AF1C02">
        <w:rPr>
          <w:rFonts w:eastAsia="Calibri"/>
          <w:i/>
          <w:iCs/>
          <w:lang w:bidi="ar-SA"/>
        </w:rPr>
        <w:t>11</w:t>
      </w:r>
      <w:r w:rsidRPr="00AF1C02">
        <w:rPr>
          <w:rFonts w:eastAsia="Calibri"/>
          <w:lang w:bidi="ar-SA"/>
        </w:rPr>
        <w:t>(3)</w:t>
      </w:r>
      <w:r w:rsidR="00A1479E">
        <w:rPr>
          <w:rFonts w:eastAsia="Calibri"/>
          <w:lang w:bidi="ar-SA"/>
        </w:rPr>
        <w:t xml:space="preserve">: </w:t>
      </w:r>
      <w:r w:rsidRPr="00AF1C02">
        <w:rPr>
          <w:rFonts w:eastAsia="Calibri"/>
          <w:lang w:bidi="ar-SA"/>
        </w:rPr>
        <w:t>357-374.</w:t>
      </w:r>
    </w:p>
    <w:p w14:paraId="41A04DE3" w14:textId="77777777" w:rsidR="00D33B35" w:rsidRDefault="00D33B35" w:rsidP="00E21ADE">
      <w:pPr>
        <w:ind w:left="709" w:hanging="709"/>
        <w:rPr>
          <w:rFonts w:eastAsia="Calibri"/>
          <w:lang w:bidi="ar-SA"/>
        </w:rPr>
      </w:pPr>
      <w:r w:rsidRPr="00D33B35">
        <w:rPr>
          <w:rFonts w:eastAsia="Calibri"/>
          <w:lang w:bidi="ar-SA"/>
        </w:rPr>
        <w:t>Fan J, Jacobson SW, Taylor PA, Molteno CD, Dodge NC, Stanton ME, Jacobson JL</w:t>
      </w:r>
      <w:r w:rsidR="00EC7B4B">
        <w:rPr>
          <w:rFonts w:eastAsia="Calibri"/>
          <w:lang w:bidi="ar-SA"/>
        </w:rPr>
        <w:t xml:space="preserve">, </w:t>
      </w:r>
      <w:r w:rsidRPr="00D33B35">
        <w:rPr>
          <w:rFonts w:eastAsia="Calibri"/>
          <w:lang w:bidi="ar-SA"/>
        </w:rPr>
        <w:t>Meintjes EM</w:t>
      </w:r>
      <w:r w:rsidR="00EC7B4B">
        <w:rPr>
          <w:rFonts w:eastAsia="Calibri"/>
          <w:lang w:bidi="ar-SA"/>
        </w:rPr>
        <w:t xml:space="preserve"> (2</w:t>
      </w:r>
      <w:r w:rsidRPr="00D33B35">
        <w:rPr>
          <w:rFonts w:eastAsia="Calibri"/>
          <w:lang w:bidi="ar-SA"/>
        </w:rPr>
        <w:t>016</w:t>
      </w:r>
      <w:r w:rsidR="00EC7B4B">
        <w:rPr>
          <w:rFonts w:eastAsia="Calibri"/>
          <w:lang w:bidi="ar-SA"/>
        </w:rPr>
        <w:t>)</w:t>
      </w:r>
      <w:r w:rsidRPr="00D33B35">
        <w:rPr>
          <w:rFonts w:eastAsia="Calibri"/>
          <w:lang w:bidi="ar-SA"/>
        </w:rPr>
        <w:t xml:space="preserve"> White matter deficits mediate effects of prenatal alcohol exposure on cognitive development in childhood. </w:t>
      </w:r>
      <w:r w:rsidR="00A45DEA">
        <w:rPr>
          <w:rFonts w:eastAsia="Calibri"/>
          <w:i/>
          <w:iCs/>
          <w:lang w:bidi="ar-SA"/>
        </w:rPr>
        <w:t>Hum Brain Mapp</w:t>
      </w:r>
      <w:r w:rsidRPr="00D33B35">
        <w:rPr>
          <w:rFonts w:eastAsia="Calibri"/>
          <w:i/>
          <w:iCs/>
          <w:lang w:bidi="ar-SA"/>
        </w:rPr>
        <w:t>, 37</w:t>
      </w:r>
      <w:r w:rsidRPr="00D33B35">
        <w:rPr>
          <w:rFonts w:eastAsia="Calibri"/>
          <w:lang w:bidi="ar-SA"/>
        </w:rPr>
        <w:t>(8)</w:t>
      </w:r>
      <w:r w:rsidR="00EC7B4B">
        <w:rPr>
          <w:rFonts w:eastAsia="Calibri"/>
          <w:lang w:bidi="ar-SA"/>
        </w:rPr>
        <w:t xml:space="preserve">: </w:t>
      </w:r>
      <w:r w:rsidRPr="00D33B35">
        <w:rPr>
          <w:rFonts w:eastAsia="Calibri"/>
          <w:lang w:bidi="ar-SA"/>
        </w:rPr>
        <w:t>2943-2958.</w:t>
      </w:r>
    </w:p>
    <w:p w14:paraId="3DD8D522" w14:textId="77777777" w:rsidR="006D1E98" w:rsidRDefault="006D1E98" w:rsidP="006D1E98">
      <w:pPr>
        <w:ind w:left="709" w:hanging="709"/>
        <w:rPr>
          <w:rFonts w:eastAsia="Calibri"/>
          <w:lang w:bidi="ar-SA"/>
        </w:rPr>
      </w:pPr>
      <w:r w:rsidRPr="006D1E98">
        <w:rPr>
          <w:rFonts w:eastAsia="Calibri"/>
          <w:lang w:bidi="ar-SA"/>
        </w:rPr>
        <w:t>Ferree TC, Luu P, Russell GS</w:t>
      </w:r>
      <w:r w:rsidR="002B76CB">
        <w:rPr>
          <w:rFonts w:eastAsia="Calibri"/>
          <w:lang w:bidi="ar-SA"/>
        </w:rPr>
        <w:t xml:space="preserve">, </w:t>
      </w:r>
      <w:r w:rsidRPr="006D1E98">
        <w:rPr>
          <w:rFonts w:eastAsia="Calibri"/>
          <w:lang w:bidi="ar-SA"/>
        </w:rPr>
        <w:t>Tucker DM</w:t>
      </w:r>
      <w:r w:rsidR="002B76CB">
        <w:rPr>
          <w:rFonts w:eastAsia="Calibri"/>
          <w:lang w:bidi="ar-SA"/>
        </w:rPr>
        <w:t xml:space="preserve"> (</w:t>
      </w:r>
      <w:r w:rsidRPr="006D1E98">
        <w:rPr>
          <w:rFonts w:eastAsia="Calibri"/>
          <w:lang w:bidi="ar-SA"/>
        </w:rPr>
        <w:t>2001</w:t>
      </w:r>
      <w:r w:rsidR="002B76CB">
        <w:rPr>
          <w:rFonts w:eastAsia="Calibri"/>
          <w:lang w:bidi="ar-SA"/>
        </w:rPr>
        <w:t>)</w:t>
      </w:r>
      <w:r w:rsidRPr="006D1E98">
        <w:rPr>
          <w:rFonts w:eastAsia="Calibri"/>
          <w:lang w:bidi="ar-SA"/>
        </w:rPr>
        <w:t xml:space="preserve"> Scalp electrode impedance, infection risk, and EEG data quality. </w:t>
      </w:r>
      <w:r w:rsidR="00A45DEA">
        <w:rPr>
          <w:rFonts w:eastAsia="Calibri"/>
          <w:i/>
          <w:iCs/>
          <w:lang w:bidi="ar-SA"/>
        </w:rPr>
        <w:t>Clin Neurophysiol</w:t>
      </w:r>
      <w:r w:rsidRPr="006D1E98">
        <w:rPr>
          <w:rFonts w:eastAsia="Calibri"/>
          <w:lang w:bidi="ar-SA"/>
        </w:rPr>
        <w:t>, </w:t>
      </w:r>
      <w:r w:rsidRPr="006D1E98">
        <w:rPr>
          <w:rFonts w:eastAsia="Calibri"/>
          <w:i/>
          <w:iCs/>
          <w:lang w:bidi="ar-SA"/>
        </w:rPr>
        <w:t>112</w:t>
      </w:r>
      <w:r w:rsidRPr="006D1E98">
        <w:rPr>
          <w:rFonts w:eastAsia="Calibri"/>
          <w:lang w:bidi="ar-SA"/>
        </w:rPr>
        <w:t>(3)</w:t>
      </w:r>
      <w:r w:rsidR="002B76CB">
        <w:rPr>
          <w:rFonts w:eastAsia="Calibri"/>
          <w:lang w:bidi="ar-SA"/>
        </w:rPr>
        <w:t xml:space="preserve">: </w:t>
      </w:r>
      <w:r w:rsidRPr="006D1E98">
        <w:rPr>
          <w:rFonts w:eastAsia="Calibri"/>
          <w:lang w:bidi="ar-SA"/>
        </w:rPr>
        <w:t>536-544.</w:t>
      </w:r>
    </w:p>
    <w:p w14:paraId="427540C2" w14:textId="77777777" w:rsidR="00D33B35" w:rsidRDefault="00D33B35" w:rsidP="00036E86">
      <w:pPr>
        <w:ind w:left="709" w:hanging="709"/>
        <w:rPr>
          <w:rFonts w:eastAsia="Calibri"/>
          <w:lang w:bidi="ar-SA"/>
        </w:rPr>
      </w:pPr>
      <w:r w:rsidRPr="00D33B35">
        <w:rPr>
          <w:rFonts w:eastAsia="Calibri"/>
          <w:lang w:bidi="ar-SA"/>
        </w:rPr>
        <w:t>Goldschmidt L, Richardson GA, Stoffer D</w:t>
      </w:r>
      <w:r w:rsidR="00AF55C1">
        <w:rPr>
          <w:rFonts w:eastAsia="Calibri"/>
          <w:lang w:bidi="ar-SA"/>
        </w:rPr>
        <w:t>S</w:t>
      </w:r>
      <w:r w:rsidRPr="00D33B35">
        <w:rPr>
          <w:rFonts w:eastAsia="Calibri"/>
          <w:lang w:bidi="ar-SA"/>
        </w:rPr>
        <w:t>, Geva D</w:t>
      </w:r>
      <w:r w:rsidR="00AF55C1">
        <w:rPr>
          <w:rFonts w:eastAsia="Calibri"/>
          <w:lang w:bidi="ar-SA"/>
        </w:rPr>
        <w:t xml:space="preserve">, </w:t>
      </w:r>
      <w:r w:rsidRPr="00D33B35">
        <w:rPr>
          <w:rFonts w:eastAsia="Calibri"/>
          <w:lang w:bidi="ar-SA"/>
        </w:rPr>
        <w:t>Day NL</w:t>
      </w:r>
      <w:r w:rsidR="00AF55C1">
        <w:rPr>
          <w:rFonts w:eastAsia="Calibri"/>
          <w:lang w:bidi="ar-SA"/>
        </w:rPr>
        <w:t xml:space="preserve"> (</w:t>
      </w:r>
      <w:r w:rsidRPr="00D33B35">
        <w:rPr>
          <w:rFonts w:eastAsia="Calibri"/>
          <w:lang w:bidi="ar-SA"/>
        </w:rPr>
        <w:t>1996</w:t>
      </w:r>
      <w:r w:rsidR="00AF55C1">
        <w:rPr>
          <w:rFonts w:eastAsia="Calibri"/>
          <w:lang w:bidi="ar-SA"/>
        </w:rPr>
        <w:t>)</w:t>
      </w:r>
      <w:r w:rsidRPr="00D33B35">
        <w:rPr>
          <w:rFonts w:eastAsia="Calibri"/>
          <w:lang w:bidi="ar-SA"/>
        </w:rPr>
        <w:t xml:space="preserve"> Prenatal alcohol exposure </w:t>
      </w:r>
      <w:r w:rsidRPr="00D33B35">
        <w:rPr>
          <w:rFonts w:eastAsia="Calibri"/>
          <w:lang w:bidi="ar-SA"/>
        </w:rPr>
        <w:lastRenderedPageBreak/>
        <w:t xml:space="preserve">and academic achievement at age six: </w:t>
      </w:r>
      <w:r w:rsidR="00414B7D">
        <w:rPr>
          <w:rFonts w:eastAsia="Calibri"/>
          <w:lang w:bidi="ar-SA"/>
        </w:rPr>
        <w:t>A</w:t>
      </w:r>
      <w:r w:rsidRPr="00D33B35">
        <w:rPr>
          <w:rFonts w:eastAsia="Calibri"/>
          <w:lang w:bidi="ar-SA"/>
        </w:rPr>
        <w:t xml:space="preserve"> nonlinear fit. </w:t>
      </w:r>
      <w:r w:rsidR="00A45DEA">
        <w:rPr>
          <w:rFonts w:eastAsia="Calibri"/>
          <w:i/>
          <w:iCs/>
          <w:lang w:bidi="ar-SA"/>
        </w:rPr>
        <w:t>Alcohol Clin Exp Res</w:t>
      </w:r>
      <w:r w:rsidRPr="00D33B35">
        <w:rPr>
          <w:rFonts w:eastAsia="Calibri"/>
          <w:i/>
          <w:iCs/>
          <w:lang w:bidi="ar-SA"/>
        </w:rPr>
        <w:t>, 20</w:t>
      </w:r>
      <w:r w:rsidRPr="00D33B35">
        <w:rPr>
          <w:rFonts w:eastAsia="Calibri"/>
          <w:lang w:bidi="ar-SA"/>
        </w:rPr>
        <w:t>(4)</w:t>
      </w:r>
      <w:r w:rsidR="00AF55C1">
        <w:rPr>
          <w:rFonts w:eastAsia="Calibri"/>
          <w:lang w:bidi="ar-SA"/>
        </w:rPr>
        <w:t xml:space="preserve">: </w:t>
      </w:r>
      <w:r w:rsidRPr="00D33B35">
        <w:rPr>
          <w:rFonts w:eastAsia="Calibri"/>
          <w:lang w:bidi="ar-SA"/>
        </w:rPr>
        <w:t>763-770.</w:t>
      </w:r>
    </w:p>
    <w:p w14:paraId="2742304A" w14:textId="77777777" w:rsidR="00D33B35" w:rsidRDefault="00D33B35" w:rsidP="00E21ADE">
      <w:pPr>
        <w:ind w:left="709" w:hanging="709"/>
        <w:rPr>
          <w:rFonts w:eastAsia="Calibri"/>
          <w:lang w:bidi="ar-SA"/>
        </w:rPr>
      </w:pPr>
      <w:r w:rsidRPr="00D33B35">
        <w:rPr>
          <w:rFonts w:eastAsia="Calibri"/>
          <w:lang w:bidi="ar-SA"/>
        </w:rPr>
        <w:t>Hoehl S</w:t>
      </w:r>
      <w:r w:rsidR="00AF55C1">
        <w:rPr>
          <w:rFonts w:eastAsia="Calibri"/>
          <w:lang w:bidi="ar-SA"/>
        </w:rPr>
        <w:t>,</w:t>
      </w:r>
      <w:r w:rsidRPr="00D33B35">
        <w:rPr>
          <w:rFonts w:eastAsia="Calibri"/>
          <w:lang w:bidi="ar-SA"/>
        </w:rPr>
        <w:t xml:space="preserve"> Wahl S</w:t>
      </w:r>
      <w:r w:rsidR="00AF55C1">
        <w:rPr>
          <w:rFonts w:eastAsia="Calibri"/>
          <w:lang w:bidi="ar-SA"/>
        </w:rPr>
        <w:t xml:space="preserve"> (</w:t>
      </w:r>
      <w:r w:rsidRPr="00D33B35">
        <w:rPr>
          <w:rFonts w:eastAsia="Calibri"/>
          <w:lang w:bidi="ar-SA"/>
        </w:rPr>
        <w:t>2012</w:t>
      </w:r>
      <w:r w:rsidR="00AF55C1">
        <w:rPr>
          <w:rFonts w:eastAsia="Calibri"/>
          <w:lang w:bidi="ar-SA"/>
        </w:rPr>
        <w:t>)</w:t>
      </w:r>
      <w:r w:rsidRPr="00D33B35">
        <w:rPr>
          <w:rFonts w:eastAsia="Calibri"/>
          <w:lang w:bidi="ar-SA"/>
        </w:rPr>
        <w:t xml:space="preserve"> Recording infant ERP data for cognitive research. </w:t>
      </w:r>
      <w:r w:rsidR="00A45DEA">
        <w:rPr>
          <w:rFonts w:eastAsia="Calibri"/>
          <w:i/>
          <w:iCs/>
          <w:lang w:bidi="ar-SA"/>
        </w:rPr>
        <w:t>Dev Neuropsychol</w:t>
      </w:r>
      <w:r w:rsidRPr="00D33B35">
        <w:rPr>
          <w:rFonts w:eastAsia="Calibri"/>
          <w:i/>
          <w:iCs/>
          <w:lang w:bidi="ar-SA"/>
        </w:rPr>
        <w:t>, 37</w:t>
      </w:r>
      <w:r w:rsidRPr="00D33B35">
        <w:rPr>
          <w:rFonts w:eastAsia="Calibri"/>
          <w:lang w:bidi="ar-SA"/>
        </w:rPr>
        <w:t>(3)</w:t>
      </w:r>
      <w:r w:rsidR="00AF55C1">
        <w:rPr>
          <w:rFonts w:eastAsia="Calibri"/>
          <w:lang w:bidi="ar-SA"/>
        </w:rPr>
        <w:t xml:space="preserve">: </w:t>
      </w:r>
      <w:r w:rsidRPr="00D33B35">
        <w:rPr>
          <w:rFonts w:eastAsia="Calibri"/>
          <w:lang w:bidi="ar-SA"/>
        </w:rPr>
        <w:t>187-209.</w:t>
      </w:r>
    </w:p>
    <w:p w14:paraId="31434A3F" w14:textId="77777777" w:rsidR="00D33B35" w:rsidRDefault="00D33B35" w:rsidP="00E21ADE">
      <w:pPr>
        <w:ind w:left="709" w:hanging="709"/>
        <w:rPr>
          <w:rFonts w:eastAsia="Calibri"/>
          <w:rtl/>
          <w:lang w:bidi="ar-SA"/>
        </w:rPr>
      </w:pPr>
      <w:r w:rsidRPr="00D33B35">
        <w:rPr>
          <w:rFonts w:eastAsia="Calibri"/>
          <w:lang w:bidi="ar-SA"/>
        </w:rPr>
        <w:t>Howell</w:t>
      </w:r>
      <w:r w:rsidR="00B00ADC">
        <w:rPr>
          <w:rFonts w:eastAsia="Calibri"/>
          <w:lang w:bidi="ar-SA"/>
        </w:rPr>
        <w:t xml:space="preserve"> KK</w:t>
      </w:r>
      <w:r w:rsidRPr="00D33B35">
        <w:rPr>
          <w:rFonts w:eastAsia="Calibri"/>
          <w:lang w:bidi="ar-SA"/>
        </w:rPr>
        <w:t>, Lynch M</w:t>
      </w:r>
      <w:r w:rsidR="00B00ADC">
        <w:rPr>
          <w:rFonts w:eastAsia="Calibri"/>
          <w:lang w:bidi="ar-SA"/>
        </w:rPr>
        <w:t>E</w:t>
      </w:r>
      <w:r w:rsidRPr="00D33B35">
        <w:rPr>
          <w:rFonts w:eastAsia="Calibri"/>
          <w:lang w:bidi="ar-SA"/>
        </w:rPr>
        <w:t>, Platzman KA, Smith GH</w:t>
      </w:r>
      <w:r w:rsidR="00B00ADC">
        <w:rPr>
          <w:rFonts w:eastAsia="Calibri"/>
          <w:lang w:bidi="ar-SA"/>
        </w:rPr>
        <w:t xml:space="preserve">, </w:t>
      </w:r>
      <w:r w:rsidRPr="00D33B35">
        <w:rPr>
          <w:rFonts w:eastAsia="Calibri"/>
          <w:lang w:bidi="ar-SA"/>
        </w:rPr>
        <w:t>Coles CD</w:t>
      </w:r>
      <w:r w:rsidR="00B00ADC">
        <w:rPr>
          <w:rFonts w:eastAsia="Calibri"/>
          <w:lang w:bidi="ar-SA"/>
        </w:rPr>
        <w:t xml:space="preserve"> (</w:t>
      </w:r>
      <w:r w:rsidRPr="00D33B35">
        <w:rPr>
          <w:rFonts w:eastAsia="Calibri"/>
          <w:lang w:bidi="ar-SA"/>
        </w:rPr>
        <w:t>2005</w:t>
      </w:r>
      <w:r w:rsidR="00B00ADC">
        <w:rPr>
          <w:rFonts w:eastAsia="Calibri"/>
          <w:lang w:bidi="ar-SA"/>
        </w:rPr>
        <w:t>)</w:t>
      </w:r>
      <w:r w:rsidRPr="00D33B35">
        <w:rPr>
          <w:rFonts w:eastAsia="Calibri"/>
          <w:lang w:bidi="ar-SA"/>
        </w:rPr>
        <w:t xml:space="preserve"> Prenatal alcohol exposure and ability, academic achievement, and school functioning in adolescence: </w:t>
      </w:r>
      <w:r w:rsidR="00414B7D">
        <w:rPr>
          <w:rFonts w:eastAsia="Calibri"/>
          <w:lang w:bidi="ar-SA"/>
        </w:rPr>
        <w:t>A</w:t>
      </w:r>
      <w:r w:rsidRPr="00D33B35">
        <w:rPr>
          <w:rFonts w:eastAsia="Calibri"/>
          <w:lang w:bidi="ar-SA"/>
        </w:rPr>
        <w:t xml:space="preserve"> longitudinal follow-up.</w:t>
      </w:r>
      <w:r w:rsidRPr="00D33B35">
        <w:rPr>
          <w:rFonts w:eastAsia="Calibri"/>
          <w:i/>
          <w:iCs/>
          <w:lang w:bidi="ar-SA"/>
        </w:rPr>
        <w:t xml:space="preserve"> </w:t>
      </w:r>
      <w:r w:rsidR="00A45DEA">
        <w:rPr>
          <w:rFonts w:eastAsia="Calibri"/>
          <w:i/>
          <w:iCs/>
          <w:lang w:bidi="ar-SA"/>
        </w:rPr>
        <w:t>J Pediatr Psychol</w:t>
      </w:r>
      <w:r w:rsidRPr="00D33B35">
        <w:rPr>
          <w:rFonts w:eastAsia="Calibri"/>
          <w:i/>
          <w:iCs/>
          <w:lang w:bidi="ar-SA"/>
        </w:rPr>
        <w:t>, 31</w:t>
      </w:r>
      <w:r w:rsidRPr="00D33B35">
        <w:rPr>
          <w:rFonts w:eastAsia="Calibri"/>
          <w:lang w:bidi="ar-SA"/>
        </w:rPr>
        <w:t>(1)</w:t>
      </w:r>
      <w:r w:rsidR="00B00ADC">
        <w:rPr>
          <w:rFonts w:eastAsia="Calibri"/>
          <w:lang w:bidi="ar-SA"/>
        </w:rPr>
        <w:t xml:space="preserve">: </w:t>
      </w:r>
      <w:r w:rsidRPr="00D33B35">
        <w:rPr>
          <w:rFonts w:eastAsia="Calibri"/>
          <w:lang w:bidi="ar-SA"/>
        </w:rPr>
        <w:t>116-126.</w:t>
      </w:r>
    </w:p>
    <w:p w14:paraId="7D8411AC" w14:textId="77777777" w:rsidR="00AF1C02" w:rsidRDefault="00AF1C02" w:rsidP="00AF1C02">
      <w:pPr>
        <w:ind w:left="709" w:hanging="709"/>
        <w:rPr>
          <w:rFonts w:eastAsia="Calibri"/>
          <w:lang w:bidi="ar-SA"/>
        </w:rPr>
      </w:pPr>
      <w:r w:rsidRPr="00AF1C02">
        <w:rPr>
          <w:rFonts w:eastAsia="Calibri"/>
          <w:lang w:bidi="ar-SA"/>
        </w:rPr>
        <w:t>Hyde DC, Boas DA, Blair C</w:t>
      </w:r>
      <w:r w:rsidR="007D727A">
        <w:rPr>
          <w:rFonts w:eastAsia="Calibri"/>
          <w:lang w:bidi="ar-SA"/>
        </w:rPr>
        <w:t xml:space="preserve">, </w:t>
      </w:r>
      <w:r w:rsidRPr="00AF1C02">
        <w:rPr>
          <w:rFonts w:eastAsia="Calibri"/>
          <w:lang w:bidi="ar-SA"/>
        </w:rPr>
        <w:t>Carey S</w:t>
      </w:r>
      <w:r w:rsidR="007D727A">
        <w:rPr>
          <w:rFonts w:eastAsia="Calibri"/>
          <w:lang w:bidi="ar-SA"/>
        </w:rPr>
        <w:t xml:space="preserve"> (</w:t>
      </w:r>
      <w:r w:rsidRPr="00AF1C02">
        <w:rPr>
          <w:rFonts w:eastAsia="Calibri"/>
          <w:lang w:bidi="ar-SA"/>
        </w:rPr>
        <w:t>2010</w:t>
      </w:r>
      <w:r w:rsidR="007D727A">
        <w:rPr>
          <w:rFonts w:eastAsia="Calibri"/>
          <w:lang w:bidi="ar-SA"/>
        </w:rPr>
        <w:t>)</w:t>
      </w:r>
      <w:r w:rsidRPr="00AF1C02">
        <w:rPr>
          <w:rFonts w:eastAsia="Calibri"/>
          <w:lang w:bidi="ar-SA"/>
        </w:rPr>
        <w:t xml:space="preserve"> Near-infrared spectroscopy shows right parietal specialization for number in preverbal infants. </w:t>
      </w:r>
      <w:r w:rsidRPr="00AF1C02">
        <w:rPr>
          <w:rFonts w:eastAsia="Calibri"/>
          <w:i/>
          <w:iCs/>
          <w:lang w:bidi="ar-SA"/>
        </w:rPr>
        <w:t>Neuroimage</w:t>
      </w:r>
      <w:r w:rsidRPr="00AF1C02">
        <w:rPr>
          <w:rFonts w:eastAsia="Calibri"/>
          <w:lang w:bidi="ar-SA"/>
        </w:rPr>
        <w:t>, </w:t>
      </w:r>
      <w:r w:rsidRPr="00AF1C02">
        <w:rPr>
          <w:rFonts w:eastAsia="Calibri"/>
          <w:i/>
          <w:iCs/>
          <w:lang w:bidi="ar-SA"/>
        </w:rPr>
        <w:t>53</w:t>
      </w:r>
      <w:r w:rsidRPr="00AF1C02">
        <w:rPr>
          <w:rFonts w:eastAsia="Calibri"/>
          <w:lang w:bidi="ar-SA"/>
        </w:rPr>
        <w:t>(2)</w:t>
      </w:r>
      <w:r w:rsidR="00A35A1F">
        <w:rPr>
          <w:rFonts w:eastAsia="Calibri"/>
          <w:lang w:bidi="ar-SA"/>
        </w:rPr>
        <w:t xml:space="preserve">: </w:t>
      </w:r>
      <w:r w:rsidRPr="00AF1C02">
        <w:rPr>
          <w:rFonts w:eastAsia="Calibri"/>
          <w:lang w:bidi="ar-SA"/>
        </w:rPr>
        <w:t>647-652.</w:t>
      </w:r>
    </w:p>
    <w:p w14:paraId="4EA6FBEE" w14:textId="77777777" w:rsidR="00AF1C02" w:rsidRDefault="00AF1C02" w:rsidP="00AF1C02">
      <w:pPr>
        <w:ind w:left="709" w:hanging="709"/>
        <w:rPr>
          <w:rFonts w:eastAsia="Calibri"/>
          <w:lang w:bidi="ar-SA"/>
        </w:rPr>
      </w:pPr>
      <w:r w:rsidRPr="00AF1C02">
        <w:rPr>
          <w:rFonts w:eastAsia="Calibri"/>
          <w:lang w:bidi="ar-SA"/>
        </w:rPr>
        <w:t xml:space="preserve">Hyde </w:t>
      </w:r>
      <w:r w:rsidR="00D86335">
        <w:rPr>
          <w:rFonts w:eastAsia="Calibri"/>
          <w:lang w:bidi="ar-SA"/>
        </w:rPr>
        <w:t xml:space="preserve">DC, </w:t>
      </w:r>
      <w:r w:rsidRPr="00AF1C02">
        <w:rPr>
          <w:rFonts w:eastAsia="Calibri"/>
          <w:lang w:bidi="ar-SA"/>
        </w:rPr>
        <w:t>Spelke</w:t>
      </w:r>
      <w:r w:rsidR="00D86335">
        <w:rPr>
          <w:rFonts w:eastAsia="Calibri"/>
          <w:lang w:bidi="ar-SA"/>
        </w:rPr>
        <w:t xml:space="preserve"> ES (</w:t>
      </w:r>
      <w:r w:rsidRPr="00AF1C02">
        <w:rPr>
          <w:rFonts w:eastAsia="Calibri"/>
          <w:lang w:bidi="ar-SA"/>
        </w:rPr>
        <w:t>2011</w:t>
      </w:r>
      <w:r w:rsidR="00D86335">
        <w:rPr>
          <w:rFonts w:eastAsia="Calibri"/>
          <w:lang w:bidi="ar-SA"/>
        </w:rPr>
        <w:t>)</w:t>
      </w:r>
      <w:r w:rsidRPr="00AF1C02">
        <w:rPr>
          <w:rFonts w:eastAsia="Calibri"/>
          <w:lang w:bidi="ar-SA"/>
        </w:rPr>
        <w:t xml:space="preserve"> Neural signatures of number processing in human infants: </w:t>
      </w:r>
      <w:r w:rsidR="001A6F6F">
        <w:rPr>
          <w:rFonts w:eastAsia="Calibri"/>
          <w:lang w:bidi="ar-SA"/>
        </w:rPr>
        <w:t>E</w:t>
      </w:r>
      <w:r w:rsidRPr="00AF1C02">
        <w:rPr>
          <w:rFonts w:eastAsia="Calibri"/>
          <w:lang w:bidi="ar-SA"/>
        </w:rPr>
        <w:t>vidence for two core systems underlying numerical cognition. </w:t>
      </w:r>
      <w:r w:rsidR="00A45DEA">
        <w:rPr>
          <w:rFonts w:eastAsia="Calibri"/>
          <w:i/>
          <w:iCs/>
          <w:lang w:bidi="ar-SA"/>
        </w:rPr>
        <w:t>Dev Sci</w:t>
      </w:r>
      <w:r w:rsidRPr="00AF1C02">
        <w:rPr>
          <w:rFonts w:eastAsia="Calibri"/>
          <w:lang w:bidi="ar-SA"/>
        </w:rPr>
        <w:t>, </w:t>
      </w:r>
      <w:r w:rsidRPr="00AF1C02">
        <w:rPr>
          <w:rFonts w:eastAsia="Calibri"/>
          <w:i/>
          <w:iCs/>
          <w:lang w:bidi="ar-SA"/>
        </w:rPr>
        <w:t>14</w:t>
      </w:r>
      <w:r w:rsidRPr="00AF1C02">
        <w:rPr>
          <w:rFonts w:eastAsia="Calibri"/>
          <w:lang w:bidi="ar-SA"/>
        </w:rPr>
        <w:t>(2)</w:t>
      </w:r>
      <w:r w:rsidR="00D86335">
        <w:rPr>
          <w:rFonts w:eastAsia="Calibri"/>
          <w:lang w:bidi="ar-SA"/>
        </w:rPr>
        <w:t xml:space="preserve">: </w:t>
      </w:r>
      <w:r w:rsidRPr="00AF1C02">
        <w:rPr>
          <w:rFonts w:eastAsia="Calibri"/>
          <w:lang w:bidi="ar-SA"/>
        </w:rPr>
        <w:t>360-371.</w:t>
      </w:r>
    </w:p>
    <w:p w14:paraId="771BAA75" w14:textId="77777777" w:rsidR="00D33B35" w:rsidRDefault="00316A78" w:rsidP="00E21ADE">
      <w:pPr>
        <w:ind w:left="709" w:hanging="709"/>
        <w:rPr>
          <w:rFonts w:eastAsia="Calibri"/>
          <w:lang w:bidi="ar-SA"/>
        </w:rPr>
      </w:pPr>
      <w:r>
        <w:rPr>
          <w:rFonts w:eastAsia="Calibri"/>
          <w:lang w:bidi="ar-SA"/>
        </w:rPr>
        <w:t>Izard V</w:t>
      </w:r>
      <w:r w:rsidR="00D33B35" w:rsidRPr="00D33B35">
        <w:rPr>
          <w:rFonts w:eastAsia="Calibri"/>
          <w:lang w:bidi="ar-SA"/>
        </w:rPr>
        <w:t>, Dehaene-Lambertz G</w:t>
      </w:r>
      <w:r>
        <w:rPr>
          <w:rFonts w:eastAsia="Calibri"/>
          <w:lang w:bidi="ar-SA"/>
        </w:rPr>
        <w:t>,</w:t>
      </w:r>
      <w:r w:rsidR="00D33B35" w:rsidRPr="00D33B35">
        <w:rPr>
          <w:rFonts w:eastAsia="Calibri"/>
          <w:lang w:bidi="ar-SA"/>
        </w:rPr>
        <w:t xml:space="preserve"> Dehaene S</w:t>
      </w:r>
      <w:r>
        <w:rPr>
          <w:rFonts w:eastAsia="Calibri"/>
          <w:lang w:bidi="ar-SA"/>
        </w:rPr>
        <w:t xml:space="preserve"> (</w:t>
      </w:r>
      <w:r w:rsidR="00D33B35" w:rsidRPr="00D33B35">
        <w:rPr>
          <w:rFonts w:eastAsia="Calibri"/>
          <w:lang w:bidi="ar-SA"/>
        </w:rPr>
        <w:t>2008</w:t>
      </w:r>
      <w:r>
        <w:rPr>
          <w:rFonts w:eastAsia="Calibri"/>
          <w:lang w:bidi="ar-SA"/>
        </w:rPr>
        <w:t>)</w:t>
      </w:r>
      <w:r w:rsidR="00D33B35" w:rsidRPr="00D33B35">
        <w:rPr>
          <w:rFonts w:eastAsia="Calibri"/>
          <w:lang w:bidi="ar-SA"/>
        </w:rPr>
        <w:t xml:space="preserve"> Distinct cerebral pathways for object identity and number in human infants. </w:t>
      </w:r>
      <w:r w:rsidR="00A45DEA">
        <w:rPr>
          <w:rFonts w:eastAsia="Calibri"/>
          <w:i/>
          <w:iCs/>
          <w:lang w:bidi="ar-SA"/>
        </w:rPr>
        <w:t>PLoS Biol</w:t>
      </w:r>
      <w:r w:rsidR="00D33B35" w:rsidRPr="00D33B35">
        <w:rPr>
          <w:rFonts w:eastAsia="Calibri"/>
          <w:i/>
          <w:iCs/>
          <w:lang w:bidi="ar-SA"/>
        </w:rPr>
        <w:t>, 6</w:t>
      </w:r>
      <w:r w:rsidR="00D33B35" w:rsidRPr="00D33B35">
        <w:rPr>
          <w:rFonts w:eastAsia="Calibri"/>
          <w:lang w:bidi="ar-SA"/>
        </w:rPr>
        <w:t>(2)</w:t>
      </w:r>
      <w:r>
        <w:rPr>
          <w:rFonts w:eastAsia="Calibri"/>
          <w:lang w:bidi="ar-SA"/>
        </w:rPr>
        <w:t xml:space="preserve">: </w:t>
      </w:r>
      <w:r w:rsidR="00D33B35" w:rsidRPr="00D33B35">
        <w:rPr>
          <w:rFonts w:eastAsia="Calibri"/>
          <w:lang w:bidi="ar-SA"/>
        </w:rPr>
        <w:t>e11.</w:t>
      </w:r>
    </w:p>
    <w:p w14:paraId="7B6731E7" w14:textId="77777777" w:rsidR="00D33B35" w:rsidRDefault="00CC4CBA" w:rsidP="00E21ADE">
      <w:pPr>
        <w:ind w:left="709" w:hanging="709"/>
        <w:rPr>
          <w:rFonts w:eastAsia="Calibri"/>
          <w:lang w:bidi="ar-SA"/>
        </w:rPr>
      </w:pPr>
      <w:r>
        <w:rPr>
          <w:rFonts w:eastAsia="Calibri"/>
          <w:lang w:bidi="ar-SA"/>
        </w:rPr>
        <w:t>Jacobson JL</w:t>
      </w:r>
      <w:r w:rsidR="00D33B35" w:rsidRPr="00D33B35">
        <w:rPr>
          <w:rFonts w:eastAsia="Calibri"/>
          <w:lang w:bidi="ar-SA"/>
        </w:rPr>
        <w:t xml:space="preserve">, </w:t>
      </w:r>
      <w:r>
        <w:rPr>
          <w:rFonts w:eastAsia="Calibri"/>
          <w:lang w:bidi="ar-SA"/>
        </w:rPr>
        <w:t>Dodge NC</w:t>
      </w:r>
      <w:r w:rsidR="00D33B35" w:rsidRPr="00D33B35">
        <w:rPr>
          <w:rFonts w:eastAsia="Calibri"/>
          <w:lang w:bidi="ar-SA"/>
        </w:rPr>
        <w:t xml:space="preserve">, </w:t>
      </w:r>
      <w:r>
        <w:rPr>
          <w:rFonts w:eastAsia="Calibri"/>
          <w:lang w:bidi="ar-SA"/>
        </w:rPr>
        <w:t>Burden MJ</w:t>
      </w:r>
      <w:r w:rsidR="00D33B35" w:rsidRPr="00D33B35">
        <w:rPr>
          <w:rFonts w:eastAsia="Calibri"/>
          <w:lang w:bidi="ar-SA"/>
        </w:rPr>
        <w:t xml:space="preserve">, </w:t>
      </w:r>
      <w:r>
        <w:rPr>
          <w:rFonts w:eastAsia="Calibri"/>
          <w:lang w:bidi="ar-SA"/>
        </w:rPr>
        <w:t>Klorman R, Jacobson SW (</w:t>
      </w:r>
      <w:r w:rsidR="00D33B35" w:rsidRPr="00D33B35">
        <w:rPr>
          <w:rFonts w:eastAsia="Calibri"/>
          <w:lang w:bidi="ar-SA"/>
        </w:rPr>
        <w:t>2011</w:t>
      </w:r>
      <w:r>
        <w:rPr>
          <w:rFonts w:eastAsia="Calibri"/>
          <w:lang w:bidi="ar-SA"/>
        </w:rPr>
        <w:t>)</w:t>
      </w:r>
      <w:r w:rsidR="00D33B35" w:rsidRPr="00D33B35">
        <w:rPr>
          <w:rFonts w:eastAsia="Calibri"/>
          <w:lang w:bidi="ar-SA"/>
        </w:rPr>
        <w:t xml:space="preserve"> Number processing in adolescents with prenatal alcohol exposure and ADHD: </w:t>
      </w:r>
      <w:r w:rsidR="001A6F6F">
        <w:rPr>
          <w:rFonts w:eastAsia="Calibri"/>
          <w:lang w:bidi="ar-SA"/>
        </w:rPr>
        <w:t>D</w:t>
      </w:r>
      <w:r w:rsidR="00D33B35" w:rsidRPr="00D33B35">
        <w:rPr>
          <w:rFonts w:eastAsia="Calibri"/>
          <w:lang w:bidi="ar-SA"/>
        </w:rPr>
        <w:t xml:space="preserve">ifferences in the neurobehavioral phenotype. </w:t>
      </w:r>
      <w:r w:rsidR="00A45DEA">
        <w:rPr>
          <w:rFonts w:eastAsia="Calibri"/>
          <w:i/>
          <w:iCs/>
          <w:lang w:bidi="ar-SA"/>
        </w:rPr>
        <w:t>Alcohol Clin Exp Res</w:t>
      </w:r>
      <w:r w:rsidR="00D33B35" w:rsidRPr="00D33B35">
        <w:rPr>
          <w:rFonts w:eastAsia="Calibri"/>
          <w:i/>
          <w:iCs/>
          <w:lang w:bidi="ar-SA"/>
        </w:rPr>
        <w:t>, 35</w:t>
      </w:r>
      <w:r w:rsidR="00D33B35" w:rsidRPr="00D33B35">
        <w:rPr>
          <w:rFonts w:eastAsia="Calibri"/>
          <w:lang w:bidi="ar-SA"/>
        </w:rPr>
        <w:t>(3)</w:t>
      </w:r>
      <w:r>
        <w:rPr>
          <w:rFonts w:eastAsia="Calibri"/>
          <w:lang w:bidi="ar-SA"/>
        </w:rPr>
        <w:t xml:space="preserve">: </w:t>
      </w:r>
      <w:r w:rsidR="00D33B35" w:rsidRPr="00D33B35">
        <w:rPr>
          <w:rFonts w:eastAsia="Calibri"/>
          <w:lang w:bidi="ar-SA"/>
        </w:rPr>
        <w:t>431-442.</w:t>
      </w:r>
    </w:p>
    <w:p w14:paraId="40F25E3C" w14:textId="77777777" w:rsidR="00D33B35" w:rsidRDefault="00CC4CBA" w:rsidP="00E21ADE">
      <w:pPr>
        <w:ind w:left="709" w:hanging="709"/>
        <w:rPr>
          <w:rFonts w:eastAsia="Calibri"/>
          <w:lang w:bidi="ar-SA"/>
        </w:rPr>
      </w:pPr>
      <w:r>
        <w:rPr>
          <w:rFonts w:eastAsia="Calibri"/>
          <w:lang w:bidi="ar-SA"/>
        </w:rPr>
        <w:t>Jacobson SW</w:t>
      </w:r>
      <w:r w:rsidR="00D33B35" w:rsidRPr="00D33B35">
        <w:rPr>
          <w:rFonts w:eastAsia="Calibri"/>
          <w:lang w:bidi="ar-SA"/>
        </w:rPr>
        <w:t>, Chiodo LM, Sokol RJ</w:t>
      </w:r>
      <w:r>
        <w:rPr>
          <w:rFonts w:eastAsia="Calibri"/>
          <w:lang w:bidi="ar-SA"/>
        </w:rPr>
        <w:t>, Jacobson JL (</w:t>
      </w:r>
      <w:r w:rsidR="00D33B35" w:rsidRPr="00D33B35">
        <w:rPr>
          <w:rFonts w:eastAsia="Calibri"/>
          <w:lang w:bidi="ar-SA"/>
        </w:rPr>
        <w:t>2002</w:t>
      </w:r>
      <w:r>
        <w:rPr>
          <w:rFonts w:eastAsia="Calibri"/>
          <w:lang w:bidi="ar-SA"/>
        </w:rPr>
        <w:t>)</w:t>
      </w:r>
      <w:r w:rsidR="00D33B35" w:rsidRPr="00D33B35">
        <w:rPr>
          <w:rFonts w:eastAsia="Calibri"/>
          <w:lang w:bidi="ar-SA"/>
        </w:rPr>
        <w:t xml:space="preserve">. Validity of maternal report of prenatal alcohol, cocaine, and smoking in relation to neurobehavioral outcome. </w:t>
      </w:r>
      <w:r w:rsidR="00601887" w:rsidRPr="00601887">
        <w:rPr>
          <w:rFonts w:eastAsia="Calibri"/>
          <w:i/>
          <w:iCs/>
          <w:lang w:bidi="ar-SA"/>
        </w:rPr>
        <w:t>Pediatrics</w:t>
      </w:r>
      <w:r w:rsidR="00D33B35" w:rsidRPr="00D33B35">
        <w:rPr>
          <w:rFonts w:eastAsia="Calibri"/>
          <w:i/>
          <w:iCs/>
          <w:lang w:bidi="ar-SA"/>
        </w:rPr>
        <w:t>, 109</w:t>
      </w:r>
      <w:r w:rsidR="00D33B35" w:rsidRPr="00D33B35">
        <w:rPr>
          <w:rFonts w:eastAsia="Calibri"/>
          <w:lang w:bidi="ar-SA"/>
        </w:rPr>
        <w:t>(5)</w:t>
      </w:r>
      <w:r>
        <w:rPr>
          <w:rFonts w:eastAsia="Calibri"/>
          <w:lang w:bidi="ar-SA"/>
        </w:rPr>
        <w:t xml:space="preserve">: </w:t>
      </w:r>
      <w:r w:rsidR="00D33B35" w:rsidRPr="00D33B35">
        <w:rPr>
          <w:rFonts w:eastAsia="Calibri"/>
          <w:lang w:bidi="ar-SA"/>
        </w:rPr>
        <w:t>815-825.</w:t>
      </w:r>
    </w:p>
    <w:p w14:paraId="2D15EC41" w14:textId="77777777" w:rsidR="00D33B35" w:rsidRDefault="00CC4CBA" w:rsidP="00E21ADE">
      <w:pPr>
        <w:ind w:left="709" w:hanging="709"/>
        <w:rPr>
          <w:rFonts w:eastAsia="Calibri"/>
          <w:lang w:bidi="ar-SA"/>
        </w:rPr>
      </w:pPr>
      <w:r>
        <w:rPr>
          <w:rFonts w:eastAsia="Calibri"/>
          <w:lang w:bidi="ar-SA"/>
        </w:rPr>
        <w:t>Jacobson SW</w:t>
      </w:r>
      <w:r w:rsidR="00D33B35" w:rsidRPr="00D33B35">
        <w:rPr>
          <w:rFonts w:eastAsia="Calibri"/>
          <w:lang w:bidi="ar-SA"/>
        </w:rPr>
        <w:t xml:space="preserve">, </w:t>
      </w:r>
      <w:r>
        <w:rPr>
          <w:rFonts w:eastAsia="Calibri"/>
          <w:lang w:bidi="ar-SA"/>
        </w:rPr>
        <w:t>Jacobson JL</w:t>
      </w:r>
      <w:r w:rsidR="00E90E6C">
        <w:rPr>
          <w:rFonts w:eastAsia="Calibri"/>
          <w:lang w:bidi="ar-SA"/>
        </w:rPr>
        <w:t xml:space="preserve">, </w:t>
      </w:r>
      <w:r w:rsidR="00D33B35" w:rsidRPr="00D33B35">
        <w:rPr>
          <w:rFonts w:eastAsia="Calibri"/>
          <w:lang w:bidi="ar-SA"/>
        </w:rPr>
        <w:t>Sokol RJ</w:t>
      </w:r>
      <w:r w:rsidR="00E90E6C">
        <w:rPr>
          <w:rFonts w:eastAsia="Calibri"/>
          <w:lang w:bidi="ar-SA"/>
        </w:rPr>
        <w:t xml:space="preserve"> (</w:t>
      </w:r>
      <w:r w:rsidR="00D33B35" w:rsidRPr="00D33B35">
        <w:rPr>
          <w:rFonts w:eastAsia="Calibri"/>
          <w:lang w:bidi="ar-SA"/>
        </w:rPr>
        <w:t>1994</w:t>
      </w:r>
      <w:r w:rsidR="00E90E6C">
        <w:rPr>
          <w:rFonts w:eastAsia="Calibri"/>
          <w:lang w:bidi="ar-SA"/>
        </w:rPr>
        <w:t>)</w:t>
      </w:r>
      <w:r w:rsidR="00D33B35" w:rsidRPr="00D33B35">
        <w:rPr>
          <w:rFonts w:eastAsia="Calibri"/>
          <w:lang w:bidi="ar-SA"/>
        </w:rPr>
        <w:t xml:space="preserve"> Effects of fetal alcohol exposure on infant reaction time. </w:t>
      </w:r>
      <w:r w:rsidR="00A45DEA">
        <w:rPr>
          <w:rFonts w:eastAsia="Calibri"/>
          <w:i/>
          <w:iCs/>
          <w:lang w:bidi="ar-SA"/>
        </w:rPr>
        <w:t>Alcohol Clin Exp Res</w:t>
      </w:r>
      <w:r w:rsidR="00D33B35" w:rsidRPr="00D33B35">
        <w:rPr>
          <w:rFonts w:eastAsia="Calibri"/>
          <w:i/>
          <w:iCs/>
          <w:lang w:bidi="ar-SA"/>
        </w:rPr>
        <w:t>, 18</w:t>
      </w:r>
      <w:r w:rsidR="00D33B35" w:rsidRPr="00D33B35">
        <w:rPr>
          <w:rFonts w:eastAsia="Calibri"/>
          <w:lang w:bidi="ar-SA"/>
        </w:rPr>
        <w:t>(5)</w:t>
      </w:r>
      <w:r w:rsidR="00E90E6C">
        <w:rPr>
          <w:rFonts w:eastAsia="Calibri"/>
          <w:lang w:bidi="ar-SA"/>
        </w:rPr>
        <w:t xml:space="preserve">: </w:t>
      </w:r>
      <w:r w:rsidR="00D33B35" w:rsidRPr="00D33B35">
        <w:rPr>
          <w:rFonts w:eastAsia="Calibri"/>
          <w:lang w:bidi="ar-SA"/>
        </w:rPr>
        <w:t>1125-1132.</w:t>
      </w:r>
    </w:p>
    <w:p w14:paraId="3D1545E4" w14:textId="77777777" w:rsidR="005331F8" w:rsidRDefault="00CC4CBA" w:rsidP="00E21ADE">
      <w:pPr>
        <w:ind w:left="709" w:hanging="709"/>
        <w:rPr>
          <w:rFonts w:eastAsia="Calibri"/>
          <w:lang w:bidi="ar-SA"/>
        </w:rPr>
      </w:pPr>
      <w:r>
        <w:rPr>
          <w:rFonts w:eastAsia="Calibri"/>
          <w:lang w:bidi="ar-SA"/>
        </w:rPr>
        <w:t>Jacobson SW</w:t>
      </w:r>
      <w:r w:rsidR="005331F8" w:rsidRPr="005331F8">
        <w:rPr>
          <w:rFonts w:eastAsia="Calibri"/>
          <w:lang w:bidi="ar-SA"/>
        </w:rPr>
        <w:t xml:space="preserve">, </w:t>
      </w:r>
      <w:r>
        <w:rPr>
          <w:rFonts w:eastAsia="Calibri"/>
          <w:lang w:bidi="ar-SA"/>
        </w:rPr>
        <w:t>Jacobson JL</w:t>
      </w:r>
      <w:r w:rsidR="002B0F86">
        <w:rPr>
          <w:rFonts w:eastAsia="Calibri"/>
          <w:lang w:bidi="ar-SA"/>
        </w:rPr>
        <w:t>, Sokol</w:t>
      </w:r>
      <w:r w:rsidR="005331F8" w:rsidRPr="005331F8">
        <w:rPr>
          <w:rFonts w:eastAsia="Calibri"/>
          <w:lang w:bidi="ar-SA"/>
        </w:rPr>
        <w:t xml:space="preserve"> RJ, Chiodo LM</w:t>
      </w:r>
      <w:r w:rsidR="002B0F86">
        <w:rPr>
          <w:rFonts w:eastAsia="Calibri"/>
          <w:lang w:bidi="ar-SA"/>
        </w:rPr>
        <w:t xml:space="preserve">, </w:t>
      </w:r>
      <w:r w:rsidR="005331F8" w:rsidRPr="005331F8">
        <w:rPr>
          <w:rFonts w:eastAsia="Calibri"/>
          <w:lang w:bidi="ar-SA"/>
        </w:rPr>
        <w:t>Corobana R</w:t>
      </w:r>
      <w:r w:rsidR="002B0F86">
        <w:rPr>
          <w:rFonts w:eastAsia="Calibri"/>
          <w:lang w:bidi="ar-SA"/>
        </w:rPr>
        <w:t xml:space="preserve"> (</w:t>
      </w:r>
      <w:r w:rsidR="005331F8" w:rsidRPr="005331F8">
        <w:rPr>
          <w:rFonts w:eastAsia="Calibri"/>
          <w:lang w:bidi="ar-SA"/>
        </w:rPr>
        <w:t>2004</w:t>
      </w:r>
      <w:r w:rsidR="002B0F86">
        <w:rPr>
          <w:rFonts w:eastAsia="Calibri"/>
          <w:lang w:bidi="ar-SA"/>
        </w:rPr>
        <w:t>)</w:t>
      </w:r>
      <w:r w:rsidR="005331F8" w:rsidRPr="005331F8">
        <w:rPr>
          <w:rFonts w:eastAsia="Calibri"/>
          <w:lang w:bidi="ar-SA"/>
        </w:rPr>
        <w:t xml:space="preserve"> Maternal age, alcohol </w:t>
      </w:r>
      <w:r w:rsidR="005331F8" w:rsidRPr="005331F8">
        <w:rPr>
          <w:rFonts w:eastAsia="Calibri"/>
          <w:lang w:bidi="ar-SA"/>
        </w:rPr>
        <w:lastRenderedPageBreak/>
        <w:t>abuse history, and quality of parenting as moderators of the effects of prenatal alcohol exposure on 7.5‐year intellectual function.</w:t>
      </w:r>
      <w:r w:rsidR="005331F8" w:rsidRPr="005331F8">
        <w:rPr>
          <w:rFonts w:eastAsia="Calibri"/>
          <w:i/>
          <w:iCs/>
          <w:lang w:bidi="ar-SA"/>
        </w:rPr>
        <w:t xml:space="preserve"> </w:t>
      </w:r>
      <w:r w:rsidR="00A45DEA">
        <w:rPr>
          <w:rFonts w:eastAsia="Calibri"/>
          <w:i/>
          <w:iCs/>
          <w:lang w:bidi="ar-SA"/>
        </w:rPr>
        <w:t>Alcohol Clin Exp Res</w:t>
      </w:r>
      <w:r w:rsidR="005331F8" w:rsidRPr="005331F8">
        <w:rPr>
          <w:rFonts w:eastAsia="Calibri"/>
          <w:i/>
          <w:iCs/>
          <w:lang w:bidi="ar-SA"/>
        </w:rPr>
        <w:t>, 28</w:t>
      </w:r>
      <w:r w:rsidR="005331F8" w:rsidRPr="005331F8">
        <w:rPr>
          <w:rFonts w:eastAsia="Calibri"/>
          <w:lang w:bidi="ar-SA"/>
        </w:rPr>
        <w:t>(11)</w:t>
      </w:r>
      <w:r w:rsidR="002B0F86">
        <w:rPr>
          <w:rFonts w:eastAsia="Calibri"/>
          <w:lang w:bidi="ar-SA"/>
        </w:rPr>
        <w:t xml:space="preserve">: </w:t>
      </w:r>
      <w:r w:rsidR="005331F8" w:rsidRPr="005331F8">
        <w:rPr>
          <w:rFonts w:eastAsia="Calibri"/>
          <w:lang w:bidi="ar-SA"/>
        </w:rPr>
        <w:t>1732-1745.</w:t>
      </w:r>
    </w:p>
    <w:p w14:paraId="74271238" w14:textId="77777777" w:rsidR="005331F8" w:rsidRDefault="00CC4CBA" w:rsidP="00E21ADE">
      <w:pPr>
        <w:ind w:left="709" w:hanging="709"/>
        <w:rPr>
          <w:rFonts w:eastAsia="Calibri"/>
          <w:lang w:bidi="ar-SA"/>
        </w:rPr>
      </w:pPr>
      <w:r>
        <w:rPr>
          <w:rFonts w:eastAsia="Calibri"/>
          <w:lang w:bidi="ar-SA"/>
        </w:rPr>
        <w:t>Jacobson SW</w:t>
      </w:r>
      <w:r w:rsidR="005331F8" w:rsidRPr="005331F8">
        <w:rPr>
          <w:rFonts w:eastAsia="Calibri"/>
          <w:lang w:bidi="ar-SA"/>
        </w:rPr>
        <w:t xml:space="preserve">, </w:t>
      </w:r>
      <w:r>
        <w:rPr>
          <w:rFonts w:eastAsia="Calibri"/>
          <w:lang w:bidi="ar-SA"/>
        </w:rPr>
        <w:t>Jacobson JL</w:t>
      </w:r>
      <w:r w:rsidR="002B0F86">
        <w:rPr>
          <w:rFonts w:eastAsia="Calibri"/>
          <w:lang w:bidi="ar-SA"/>
        </w:rPr>
        <w:t>, Sokol</w:t>
      </w:r>
      <w:r w:rsidR="005331F8" w:rsidRPr="005331F8">
        <w:rPr>
          <w:rFonts w:eastAsia="Calibri"/>
          <w:lang w:bidi="ar-SA"/>
        </w:rPr>
        <w:t xml:space="preserve"> RJ, Martier SS</w:t>
      </w:r>
      <w:r w:rsidR="002B0F86">
        <w:rPr>
          <w:rFonts w:eastAsia="Calibri"/>
          <w:lang w:bidi="ar-SA"/>
        </w:rPr>
        <w:t xml:space="preserve">, </w:t>
      </w:r>
      <w:r w:rsidR="005331F8" w:rsidRPr="005331F8">
        <w:rPr>
          <w:rFonts w:eastAsia="Calibri"/>
          <w:lang w:bidi="ar-SA"/>
        </w:rPr>
        <w:t>Ager JW</w:t>
      </w:r>
      <w:r w:rsidR="002B0F86">
        <w:rPr>
          <w:rFonts w:eastAsia="Calibri"/>
          <w:lang w:bidi="ar-SA"/>
        </w:rPr>
        <w:t xml:space="preserve"> (1</w:t>
      </w:r>
      <w:r w:rsidR="005331F8" w:rsidRPr="005331F8">
        <w:rPr>
          <w:rFonts w:eastAsia="Calibri"/>
          <w:lang w:bidi="ar-SA"/>
        </w:rPr>
        <w:t>993</w:t>
      </w:r>
      <w:r w:rsidR="002B0F86">
        <w:rPr>
          <w:rFonts w:eastAsia="Calibri"/>
          <w:lang w:bidi="ar-SA"/>
        </w:rPr>
        <w:t>)</w:t>
      </w:r>
      <w:r w:rsidR="005331F8" w:rsidRPr="005331F8">
        <w:rPr>
          <w:rFonts w:eastAsia="Calibri"/>
          <w:lang w:bidi="ar-SA"/>
        </w:rPr>
        <w:t xml:space="preserve"> Prenatal alcohol exposure and infant information processing ability. </w:t>
      </w:r>
      <w:r w:rsidR="00A45DEA">
        <w:rPr>
          <w:rFonts w:eastAsia="Calibri"/>
          <w:i/>
          <w:iCs/>
          <w:lang w:bidi="ar-SA"/>
        </w:rPr>
        <w:t>Child Dev</w:t>
      </w:r>
      <w:r w:rsidR="005331F8" w:rsidRPr="005331F8">
        <w:rPr>
          <w:rFonts w:eastAsia="Calibri"/>
          <w:i/>
          <w:iCs/>
          <w:lang w:bidi="ar-SA"/>
        </w:rPr>
        <w:t>, 64</w:t>
      </w:r>
      <w:r w:rsidR="005331F8" w:rsidRPr="005331F8">
        <w:rPr>
          <w:rFonts w:eastAsia="Calibri"/>
          <w:lang w:bidi="ar-SA"/>
        </w:rPr>
        <w:t>(6)</w:t>
      </w:r>
      <w:r w:rsidR="002B0F86">
        <w:rPr>
          <w:rFonts w:eastAsia="Calibri"/>
          <w:lang w:bidi="ar-SA"/>
        </w:rPr>
        <w:t xml:space="preserve">: </w:t>
      </w:r>
      <w:r w:rsidR="005331F8" w:rsidRPr="005331F8">
        <w:rPr>
          <w:rFonts w:eastAsia="Calibri"/>
          <w:lang w:bidi="ar-SA"/>
        </w:rPr>
        <w:t>1706-1721.</w:t>
      </w:r>
    </w:p>
    <w:p w14:paraId="19F2D8BF" w14:textId="77777777" w:rsidR="005331F8" w:rsidRDefault="00CC4CBA" w:rsidP="00E21ADE">
      <w:pPr>
        <w:ind w:left="709" w:hanging="709"/>
        <w:rPr>
          <w:rFonts w:eastAsia="Calibri"/>
          <w:lang w:bidi="ar-SA"/>
        </w:rPr>
      </w:pPr>
      <w:r>
        <w:rPr>
          <w:rFonts w:eastAsia="Calibri"/>
          <w:lang w:bidi="ar-SA"/>
        </w:rPr>
        <w:t>Jacobson SW</w:t>
      </w:r>
      <w:r w:rsidR="005331F8" w:rsidRPr="005331F8">
        <w:rPr>
          <w:rFonts w:eastAsia="Calibri"/>
          <w:lang w:bidi="ar-SA"/>
        </w:rPr>
        <w:t xml:space="preserve">, </w:t>
      </w:r>
      <w:r>
        <w:rPr>
          <w:rFonts w:eastAsia="Calibri"/>
          <w:lang w:bidi="ar-SA"/>
        </w:rPr>
        <w:t>Jacobson JL</w:t>
      </w:r>
      <w:r w:rsidR="005331F8" w:rsidRPr="005331F8">
        <w:rPr>
          <w:rFonts w:eastAsia="Calibri"/>
          <w:lang w:bidi="ar-SA"/>
        </w:rPr>
        <w:t>, Stanton ME, Meintjes EM</w:t>
      </w:r>
      <w:r w:rsidR="00B55F0F">
        <w:rPr>
          <w:rFonts w:eastAsia="Calibri"/>
          <w:lang w:bidi="ar-SA"/>
        </w:rPr>
        <w:t xml:space="preserve">, </w:t>
      </w:r>
      <w:r w:rsidR="005331F8" w:rsidRPr="005331F8">
        <w:rPr>
          <w:rFonts w:eastAsia="Calibri"/>
          <w:lang w:bidi="ar-SA"/>
        </w:rPr>
        <w:t>Molteno CD</w:t>
      </w:r>
      <w:r w:rsidR="00B55F0F">
        <w:rPr>
          <w:rFonts w:eastAsia="Calibri"/>
          <w:lang w:bidi="ar-SA"/>
        </w:rPr>
        <w:t xml:space="preserve"> (</w:t>
      </w:r>
      <w:r w:rsidR="005331F8" w:rsidRPr="005331F8">
        <w:rPr>
          <w:rFonts w:eastAsia="Calibri"/>
          <w:lang w:bidi="ar-SA"/>
        </w:rPr>
        <w:t>2011</w:t>
      </w:r>
      <w:r w:rsidR="00B55F0F">
        <w:rPr>
          <w:rFonts w:eastAsia="Calibri"/>
          <w:lang w:bidi="ar-SA"/>
        </w:rPr>
        <w:t>)</w:t>
      </w:r>
      <w:r w:rsidR="005331F8" w:rsidRPr="005331F8">
        <w:rPr>
          <w:rFonts w:eastAsia="Calibri"/>
          <w:lang w:bidi="ar-SA"/>
        </w:rPr>
        <w:t xml:space="preserve"> Biobehavioral markers of adverse effect in fetal alcohol spectrum disorders. </w:t>
      </w:r>
      <w:r w:rsidR="00A45DEA">
        <w:rPr>
          <w:rFonts w:eastAsia="Calibri"/>
          <w:i/>
          <w:iCs/>
          <w:lang w:bidi="ar-SA"/>
        </w:rPr>
        <w:t>Neuropsychol Rev</w:t>
      </w:r>
      <w:r w:rsidR="005331F8" w:rsidRPr="005331F8">
        <w:rPr>
          <w:rFonts w:eastAsia="Calibri"/>
          <w:i/>
          <w:iCs/>
          <w:lang w:bidi="ar-SA"/>
        </w:rPr>
        <w:t>, 21</w:t>
      </w:r>
      <w:r w:rsidR="005331F8" w:rsidRPr="005331F8">
        <w:rPr>
          <w:rFonts w:eastAsia="Calibri"/>
          <w:lang w:bidi="ar-SA"/>
        </w:rPr>
        <w:t>(2)</w:t>
      </w:r>
      <w:r w:rsidR="00B55F0F">
        <w:rPr>
          <w:rFonts w:eastAsia="Calibri"/>
          <w:lang w:bidi="ar-SA"/>
        </w:rPr>
        <w:t xml:space="preserve">: </w:t>
      </w:r>
      <w:r w:rsidR="005331F8" w:rsidRPr="005331F8">
        <w:rPr>
          <w:rFonts w:eastAsia="Calibri"/>
          <w:lang w:bidi="ar-SA"/>
        </w:rPr>
        <w:t>148</w:t>
      </w:r>
      <w:r w:rsidR="00B55F0F">
        <w:rPr>
          <w:rFonts w:eastAsia="Calibri"/>
          <w:lang w:bidi="ar-SA"/>
        </w:rPr>
        <w:t>-166</w:t>
      </w:r>
      <w:r w:rsidR="005331F8" w:rsidRPr="005331F8">
        <w:rPr>
          <w:rFonts w:eastAsia="Calibri"/>
          <w:lang w:bidi="ar-SA"/>
        </w:rPr>
        <w:t>.</w:t>
      </w:r>
    </w:p>
    <w:p w14:paraId="1471C82B" w14:textId="77777777" w:rsidR="005331F8" w:rsidRDefault="00CC4CBA" w:rsidP="00E21ADE">
      <w:pPr>
        <w:ind w:left="709" w:hanging="709"/>
        <w:rPr>
          <w:rFonts w:eastAsia="Calibri"/>
          <w:lang w:bidi="ar-SA"/>
        </w:rPr>
      </w:pPr>
      <w:r>
        <w:rPr>
          <w:rFonts w:eastAsia="Calibri"/>
          <w:lang w:bidi="ar-SA"/>
        </w:rPr>
        <w:t>Jacobson SW</w:t>
      </w:r>
      <w:r w:rsidR="005331F8" w:rsidRPr="005331F8">
        <w:rPr>
          <w:rFonts w:eastAsia="Calibri"/>
          <w:lang w:bidi="ar-SA"/>
        </w:rPr>
        <w:t xml:space="preserve">, </w:t>
      </w:r>
      <w:r>
        <w:rPr>
          <w:rFonts w:eastAsia="Calibri"/>
          <w:lang w:bidi="ar-SA"/>
        </w:rPr>
        <w:t>Jacobson JL</w:t>
      </w:r>
      <w:r w:rsidR="00CE516E">
        <w:rPr>
          <w:rFonts w:eastAsia="Calibri"/>
          <w:lang w:bidi="ar-SA"/>
        </w:rPr>
        <w:t>, Molteno</w:t>
      </w:r>
      <w:r w:rsidR="005331F8" w:rsidRPr="005331F8">
        <w:rPr>
          <w:rFonts w:eastAsia="Calibri"/>
          <w:lang w:bidi="ar-SA"/>
        </w:rPr>
        <w:t xml:space="preserve"> CD, Warton CM, Wintermark P, Hoyme HE, De Jong G</w:t>
      </w:r>
      <w:r w:rsidR="00CE516E">
        <w:rPr>
          <w:rFonts w:eastAsia="Calibri"/>
          <w:lang w:bidi="ar-SA"/>
        </w:rPr>
        <w:t>, Taylor</w:t>
      </w:r>
      <w:r w:rsidR="005331F8" w:rsidRPr="005331F8">
        <w:rPr>
          <w:rFonts w:eastAsia="Calibri"/>
          <w:lang w:bidi="ar-SA"/>
        </w:rPr>
        <w:t xml:space="preserve"> P</w:t>
      </w:r>
      <w:r w:rsidR="00CE516E">
        <w:rPr>
          <w:rFonts w:eastAsia="Calibri"/>
          <w:lang w:bidi="ar-SA"/>
        </w:rPr>
        <w:t>,</w:t>
      </w:r>
      <w:r w:rsidR="005331F8" w:rsidRPr="005331F8">
        <w:rPr>
          <w:rFonts w:eastAsia="Calibri"/>
          <w:lang w:bidi="ar-SA"/>
        </w:rPr>
        <w:t xml:space="preserve"> Warton F, Lindinger NM</w:t>
      </w:r>
      <w:r w:rsidR="00CE516E">
        <w:rPr>
          <w:rFonts w:eastAsia="Calibri"/>
          <w:lang w:bidi="ar-SA"/>
        </w:rPr>
        <w:t xml:space="preserve">, </w:t>
      </w:r>
      <w:r w:rsidR="005331F8" w:rsidRPr="005331F8">
        <w:rPr>
          <w:rFonts w:eastAsia="Calibri"/>
          <w:lang w:bidi="ar-SA"/>
        </w:rPr>
        <w:t>Carter R</w:t>
      </w:r>
      <w:r w:rsidR="00CE516E">
        <w:rPr>
          <w:rFonts w:eastAsia="Calibri"/>
          <w:lang w:bidi="ar-SA"/>
        </w:rPr>
        <w:t>C (</w:t>
      </w:r>
      <w:r w:rsidR="005331F8" w:rsidRPr="005331F8">
        <w:rPr>
          <w:rFonts w:eastAsia="Calibri"/>
          <w:lang w:bidi="ar-SA"/>
        </w:rPr>
        <w:t>2017</w:t>
      </w:r>
      <w:r w:rsidR="00CE516E">
        <w:rPr>
          <w:rFonts w:eastAsia="Calibri"/>
          <w:lang w:bidi="ar-SA"/>
        </w:rPr>
        <w:t>)</w:t>
      </w:r>
      <w:r w:rsidR="005331F8" w:rsidRPr="005331F8">
        <w:rPr>
          <w:rFonts w:eastAsia="Calibri"/>
          <w:lang w:bidi="ar-SA"/>
        </w:rPr>
        <w:t xml:space="preserve"> Heavy prenatal alcohol exposure is related to smaller corpus callosum in newborn MRI scans. </w:t>
      </w:r>
      <w:r w:rsidR="00A45DEA">
        <w:rPr>
          <w:rFonts w:eastAsia="Calibri"/>
          <w:i/>
          <w:iCs/>
          <w:lang w:bidi="ar-SA"/>
        </w:rPr>
        <w:t>Alcohol Clin Exp Res</w:t>
      </w:r>
      <w:r w:rsidR="005331F8" w:rsidRPr="005331F8">
        <w:rPr>
          <w:rFonts w:eastAsia="Calibri"/>
          <w:i/>
          <w:iCs/>
          <w:lang w:bidi="ar-SA"/>
        </w:rPr>
        <w:t>, 41</w:t>
      </w:r>
      <w:r w:rsidR="005331F8" w:rsidRPr="005331F8">
        <w:rPr>
          <w:rFonts w:eastAsia="Calibri"/>
          <w:lang w:bidi="ar-SA"/>
        </w:rPr>
        <w:t>(5)</w:t>
      </w:r>
      <w:r w:rsidR="00CE516E">
        <w:rPr>
          <w:rFonts w:eastAsia="Calibri"/>
          <w:lang w:bidi="ar-SA"/>
        </w:rPr>
        <w:t xml:space="preserve">: </w:t>
      </w:r>
      <w:r w:rsidR="005331F8" w:rsidRPr="005331F8">
        <w:rPr>
          <w:rFonts w:eastAsia="Calibri"/>
          <w:lang w:bidi="ar-SA"/>
        </w:rPr>
        <w:t>965-975.</w:t>
      </w:r>
    </w:p>
    <w:p w14:paraId="6C18D69C" w14:textId="77777777" w:rsidR="005331F8" w:rsidRDefault="00CC4CBA" w:rsidP="00E21ADE">
      <w:pPr>
        <w:ind w:left="709" w:hanging="709"/>
        <w:rPr>
          <w:rFonts w:eastAsia="Calibri"/>
          <w:lang w:bidi="ar-SA"/>
        </w:rPr>
      </w:pPr>
      <w:r>
        <w:rPr>
          <w:rFonts w:eastAsia="Calibri"/>
          <w:lang w:bidi="ar-SA"/>
        </w:rPr>
        <w:t>Jacobson SW</w:t>
      </w:r>
      <w:r w:rsidR="00CE516E">
        <w:rPr>
          <w:rFonts w:eastAsia="Calibri"/>
          <w:lang w:bidi="ar-SA"/>
        </w:rPr>
        <w:t>, Stanton</w:t>
      </w:r>
      <w:r w:rsidR="005331F8" w:rsidRPr="005331F8">
        <w:rPr>
          <w:rFonts w:eastAsia="Calibri"/>
          <w:lang w:bidi="ar-SA"/>
        </w:rPr>
        <w:t xml:space="preserve"> ME</w:t>
      </w:r>
      <w:r w:rsidR="00CE516E">
        <w:rPr>
          <w:rFonts w:eastAsia="Calibri"/>
          <w:lang w:bidi="ar-SA"/>
        </w:rPr>
        <w:t>, Molteno</w:t>
      </w:r>
      <w:r w:rsidR="005331F8" w:rsidRPr="005331F8">
        <w:rPr>
          <w:rFonts w:eastAsia="Calibri"/>
          <w:lang w:bidi="ar-SA"/>
        </w:rPr>
        <w:t xml:space="preserve"> C</w:t>
      </w:r>
      <w:r w:rsidR="00CE516E">
        <w:rPr>
          <w:rFonts w:eastAsia="Calibri"/>
          <w:lang w:bidi="ar-SA"/>
        </w:rPr>
        <w:t>D</w:t>
      </w:r>
      <w:r w:rsidR="005331F8" w:rsidRPr="005331F8">
        <w:rPr>
          <w:rFonts w:eastAsia="Calibri"/>
          <w:lang w:bidi="ar-SA"/>
        </w:rPr>
        <w:t xml:space="preserve">, </w:t>
      </w:r>
      <w:r>
        <w:rPr>
          <w:rFonts w:eastAsia="Calibri"/>
          <w:lang w:bidi="ar-SA"/>
        </w:rPr>
        <w:t>Burden MJ</w:t>
      </w:r>
      <w:r w:rsidR="005331F8" w:rsidRPr="005331F8">
        <w:rPr>
          <w:rFonts w:eastAsia="Calibri"/>
          <w:lang w:bidi="ar-SA"/>
        </w:rPr>
        <w:t>, Fuller, D</w:t>
      </w:r>
      <w:r w:rsidR="00CE516E">
        <w:rPr>
          <w:rFonts w:eastAsia="Calibri"/>
          <w:lang w:bidi="ar-SA"/>
        </w:rPr>
        <w:t>S, Hoyme</w:t>
      </w:r>
      <w:r w:rsidR="005331F8" w:rsidRPr="005331F8">
        <w:rPr>
          <w:rFonts w:eastAsia="Calibri"/>
          <w:lang w:bidi="ar-SA"/>
        </w:rPr>
        <w:t xml:space="preserve"> HE, Robinson LK, Khaole N</w:t>
      </w:r>
      <w:r w:rsidR="00CE516E">
        <w:rPr>
          <w:rFonts w:eastAsia="Calibri"/>
          <w:lang w:bidi="ar-SA"/>
        </w:rPr>
        <w:t xml:space="preserve">, </w:t>
      </w:r>
      <w:r>
        <w:rPr>
          <w:rFonts w:eastAsia="Calibri"/>
          <w:lang w:bidi="ar-SA"/>
        </w:rPr>
        <w:t>Jacobson JL</w:t>
      </w:r>
      <w:r w:rsidR="00CE516E">
        <w:rPr>
          <w:rFonts w:eastAsia="Calibri"/>
          <w:lang w:bidi="ar-SA"/>
        </w:rPr>
        <w:t xml:space="preserve"> (</w:t>
      </w:r>
      <w:r w:rsidR="005331F8" w:rsidRPr="005331F8">
        <w:rPr>
          <w:rFonts w:eastAsia="Calibri"/>
          <w:lang w:bidi="ar-SA"/>
        </w:rPr>
        <w:t>2008</w:t>
      </w:r>
      <w:r w:rsidR="00CE516E">
        <w:rPr>
          <w:rFonts w:eastAsia="Calibri"/>
          <w:lang w:bidi="ar-SA"/>
        </w:rPr>
        <w:t>)</w:t>
      </w:r>
      <w:r w:rsidR="005331F8" w:rsidRPr="005331F8">
        <w:rPr>
          <w:rFonts w:eastAsia="Calibri"/>
          <w:lang w:bidi="ar-SA"/>
        </w:rPr>
        <w:t xml:space="preserve"> Impaired eyeblink conditioning in children with fetal alcohol syndrome. </w:t>
      </w:r>
      <w:r w:rsidR="00A45DEA">
        <w:rPr>
          <w:rFonts w:eastAsia="Calibri"/>
          <w:i/>
          <w:iCs/>
          <w:lang w:bidi="ar-SA"/>
        </w:rPr>
        <w:t>Alcohol Clin Exp Res</w:t>
      </w:r>
      <w:r w:rsidR="005331F8" w:rsidRPr="005331F8">
        <w:rPr>
          <w:rFonts w:eastAsia="Calibri"/>
          <w:i/>
          <w:iCs/>
          <w:lang w:bidi="ar-SA"/>
        </w:rPr>
        <w:t>, 32</w:t>
      </w:r>
      <w:r w:rsidR="005331F8" w:rsidRPr="005331F8">
        <w:rPr>
          <w:rFonts w:eastAsia="Calibri"/>
          <w:lang w:bidi="ar-SA"/>
        </w:rPr>
        <w:t>(2)</w:t>
      </w:r>
      <w:r w:rsidR="00CE516E">
        <w:rPr>
          <w:rFonts w:eastAsia="Calibri"/>
          <w:lang w:bidi="ar-SA"/>
        </w:rPr>
        <w:t xml:space="preserve">: </w:t>
      </w:r>
      <w:r w:rsidR="005331F8" w:rsidRPr="005331F8">
        <w:rPr>
          <w:rFonts w:eastAsia="Calibri"/>
          <w:lang w:bidi="ar-SA"/>
        </w:rPr>
        <w:t>365-372.</w:t>
      </w:r>
    </w:p>
    <w:p w14:paraId="0FEE1955" w14:textId="77777777" w:rsidR="00A97B5E" w:rsidRDefault="00A97B5E" w:rsidP="00E21ADE">
      <w:pPr>
        <w:ind w:left="709" w:hanging="709"/>
        <w:rPr>
          <w:rFonts w:eastAsia="Calibri"/>
          <w:lang w:bidi="ar-SA"/>
        </w:rPr>
      </w:pPr>
      <w:r w:rsidRPr="00A97B5E">
        <w:rPr>
          <w:rFonts w:eastAsia="Calibri"/>
          <w:lang w:bidi="ar-SA"/>
        </w:rPr>
        <w:t>Kerns</w:t>
      </w:r>
      <w:r w:rsidR="00573612">
        <w:rPr>
          <w:rFonts w:eastAsia="Calibri"/>
          <w:lang w:bidi="ar-SA"/>
        </w:rPr>
        <w:t xml:space="preserve"> K</w:t>
      </w:r>
      <w:r w:rsidRPr="00A97B5E">
        <w:rPr>
          <w:rFonts w:eastAsia="Calibri"/>
          <w:lang w:bidi="ar-SA"/>
        </w:rPr>
        <w:t>A, Don A, Mateer CA</w:t>
      </w:r>
      <w:r w:rsidR="00573612">
        <w:rPr>
          <w:rFonts w:eastAsia="Calibri"/>
          <w:lang w:bidi="ar-SA"/>
        </w:rPr>
        <w:t xml:space="preserve">, </w:t>
      </w:r>
      <w:r w:rsidRPr="00A97B5E">
        <w:rPr>
          <w:rFonts w:eastAsia="Calibri"/>
          <w:lang w:bidi="ar-SA"/>
        </w:rPr>
        <w:t>Streissguth AP</w:t>
      </w:r>
      <w:r w:rsidR="00573612">
        <w:rPr>
          <w:rFonts w:eastAsia="Calibri"/>
          <w:lang w:bidi="ar-SA"/>
        </w:rPr>
        <w:t xml:space="preserve"> (</w:t>
      </w:r>
      <w:r w:rsidRPr="00A97B5E">
        <w:rPr>
          <w:rFonts w:eastAsia="Calibri"/>
          <w:lang w:bidi="ar-SA"/>
        </w:rPr>
        <w:t>1997</w:t>
      </w:r>
      <w:r w:rsidR="00573612">
        <w:rPr>
          <w:rFonts w:eastAsia="Calibri"/>
          <w:lang w:bidi="ar-SA"/>
        </w:rPr>
        <w:t>)</w:t>
      </w:r>
      <w:r w:rsidRPr="00A97B5E">
        <w:rPr>
          <w:rFonts w:eastAsia="Calibri"/>
          <w:lang w:bidi="ar-SA"/>
        </w:rPr>
        <w:t xml:space="preserve"> Cognitive deficits in nonretarded adults with fetal alcohol syndrome. </w:t>
      </w:r>
      <w:r w:rsidR="00A45DEA">
        <w:rPr>
          <w:rFonts w:eastAsia="Calibri"/>
          <w:i/>
          <w:iCs/>
          <w:lang w:bidi="ar-SA"/>
        </w:rPr>
        <w:t>J Learn Disabil</w:t>
      </w:r>
      <w:r w:rsidRPr="00A97B5E">
        <w:rPr>
          <w:rFonts w:eastAsia="Calibri"/>
          <w:i/>
          <w:iCs/>
          <w:lang w:bidi="ar-SA"/>
        </w:rPr>
        <w:t>, 30</w:t>
      </w:r>
      <w:r w:rsidRPr="00A97B5E">
        <w:rPr>
          <w:rFonts w:eastAsia="Calibri"/>
          <w:lang w:bidi="ar-SA"/>
        </w:rPr>
        <w:t>(6)</w:t>
      </w:r>
      <w:r w:rsidR="00573612">
        <w:rPr>
          <w:rFonts w:eastAsia="Calibri"/>
          <w:lang w:bidi="ar-SA"/>
        </w:rPr>
        <w:t xml:space="preserve">: </w:t>
      </w:r>
      <w:r w:rsidRPr="00A97B5E">
        <w:rPr>
          <w:rFonts w:eastAsia="Calibri"/>
          <w:lang w:bidi="ar-SA"/>
        </w:rPr>
        <w:t>685-693.</w:t>
      </w:r>
    </w:p>
    <w:p w14:paraId="3C4E92B1" w14:textId="77777777" w:rsidR="00A97B5E" w:rsidRDefault="00A97B5E" w:rsidP="00E21ADE">
      <w:pPr>
        <w:ind w:left="709" w:hanging="709"/>
        <w:rPr>
          <w:rFonts w:eastAsia="Calibri"/>
          <w:lang w:bidi="ar-SA"/>
        </w:rPr>
      </w:pPr>
      <w:r w:rsidRPr="00A97B5E">
        <w:rPr>
          <w:rFonts w:eastAsia="Calibri"/>
          <w:lang w:bidi="ar-SA"/>
        </w:rPr>
        <w:t>Kok A</w:t>
      </w:r>
      <w:r w:rsidR="00573612">
        <w:rPr>
          <w:rFonts w:eastAsia="Calibri"/>
          <w:lang w:bidi="ar-SA"/>
        </w:rPr>
        <w:t xml:space="preserve"> (</w:t>
      </w:r>
      <w:r w:rsidRPr="00A97B5E">
        <w:rPr>
          <w:rFonts w:eastAsia="Calibri"/>
          <w:lang w:bidi="ar-SA"/>
        </w:rPr>
        <w:t>2001</w:t>
      </w:r>
      <w:r w:rsidR="00573612">
        <w:rPr>
          <w:rFonts w:eastAsia="Calibri"/>
          <w:lang w:bidi="ar-SA"/>
        </w:rPr>
        <w:t>)</w:t>
      </w:r>
      <w:r w:rsidRPr="00A97B5E">
        <w:rPr>
          <w:rFonts w:eastAsia="Calibri"/>
          <w:lang w:bidi="ar-SA"/>
        </w:rPr>
        <w:t xml:space="preserve"> On the utility of P3 amplitude as a </w:t>
      </w:r>
      <w:r>
        <w:rPr>
          <w:rFonts w:eastAsia="Calibri"/>
          <w:lang w:bidi="ar-SA"/>
        </w:rPr>
        <w:t xml:space="preserve">measure of processing capacity. </w:t>
      </w:r>
      <w:r w:rsidR="00A45DEA">
        <w:rPr>
          <w:rFonts w:eastAsia="Calibri"/>
          <w:i/>
          <w:iCs/>
          <w:lang w:bidi="ar-SA"/>
        </w:rPr>
        <w:t>Psychophysiology</w:t>
      </w:r>
      <w:r w:rsidRPr="00A97B5E">
        <w:rPr>
          <w:rFonts w:eastAsia="Calibri"/>
          <w:i/>
          <w:iCs/>
          <w:lang w:bidi="ar-SA"/>
        </w:rPr>
        <w:t>, 38</w:t>
      </w:r>
      <w:r w:rsidRPr="00A97B5E">
        <w:rPr>
          <w:rFonts w:eastAsia="Calibri"/>
          <w:lang w:bidi="ar-SA"/>
        </w:rPr>
        <w:t>(3)</w:t>
      </w:r>
      <w:r w:rsidR="00573612">
        <w:rPr>
          <w:rFonts w:eastAsia="Calibri"/>
          <w:lang w:bidi="ar-SA"/>
        </w:rPr>
        <w:t xml:space="preserve">: </w:t>
      </w:r>
      <w:r w:rsidRPr="00A97B5E">
        <w:rPr>
          <w:rFonts w:eastAsia="Calibri"/>
          <w:lang w:bidi="ar-SA"/>
        </w:rPr>
        <w:t>557-577.</w:t>
      </w:r>
    </w:p>
    <w:p w14:paraId="2D5E6EB6" w14:textId="77777777" w:rsidR="00A93463" w:rsidRDefault="004B5014" w:rsidP="00A93463">
      <w:pPr>
        <w:ind w:left="709" w:hanging="709"/>
        <w:rPr>
          <w:rFonts w:eastAsia="Calibri"/>
          <w:lang w:bidi="ar-SA"/>
        </w:rPr>
      </w:pPr>
      <w:r w:rsidRPr="004B5014">
        <w:rPr>
          <w:rFonts w:eastAsia="Calibri"/>
          <w:lang w:bidi="ar-SA"/>
        </w:rPr>
        <w:t>Lebel C</w:t>
      </w:r>
      <w:r w:rsidR="00573612">
        <w:rPr>
          <w:rFonts w:eastAsia="Calibri"/>
          <w:lang w:bidi="ar-SA"/>
        </w:rPr>
        <w:t>, Rasmussen</w:t>
      </w:r>
      <w:r w:rsidRPr="004B5014">
        <w:rPr>
          <w:rFonts w:eastAsia="Calibri"/>
          <w:lang w:bidi="ar-SA"/>
        </w:rPr>
        <w:t xml:space="preserve"> C, Wyper K, Walker L</w:t>
      </w:r>
      <w:r w:rsidR="00573612">
        <w:rPr>
          <w:rFonts w:eastAsia="Calibri"/>
          <w:lang w:bidi="ar-SA"/>
        </w:rPr>
        <w:t>, Andrew</w:t>
      </w:r>
      <w:r w:rsidRPr="004B5014">
        <w:rPr>
          <w:rFonts w:eastAsia="Calibri"/>
          <w:lang w:bidi="ar-SA"/>
        </w:rPr>
        <w:t xml:space="preserve"> G, Yager J</w:t>
      </w:r>
      <w:r w:rsidR="00573612">
        <w:rPr>
          <w:rFonts w:eastAsia="Calibri"/>
          <w:lang w:bidi="ar-SA"/>
        </w:rPr>
        <w:t xml:space="preserve">, </w:t>
      </w:r>
      <w:r w:rsidRPr="004B5014">
        <w:rPr>
          <w:rFonts w:eastAsia="Calibri"/>
          <w:lang w:bidi="ar-SA"/>
        </w:rPr>
        <w:t>Beaulieu C</w:t>
      </w:r>
      <w:r w:rsidR="00573612">
        <w:rPr>
          <w:rFonts w:eastAsia="Calibri"/>
          <w:lang w:bidi="ar-SA"/>
        </w:rPr>
        <w:t xml:space="preserve"> (</w:t>
      </w:r>
      <w:r w:rsidRPr="004B5014">
        <w:rPr>
          <w:rFonts w:eastAsia="Calibri"/>
          <w:lang w:bidi="ar-SA"/>
        </w:rPr>
        <w:t>2008</w:t>
      </w:r>
      <w:r w:rsidR="00573612">
        <w:rPr>
          <w:rFonts w:eastAsia="Calibri"/>
          <w:lang w:bidi="ar-SA"/>
        </w:rPr>
        <w:t>)</w:t>
      </w:r>
      <w:r w:rsidRPr="004B5014">
        <w:rPr>
          <w:rFonts w:eastAsia="Calibri"/>
          <w:lang w:bidi="ar-SA"/>
        </w:rPr>
        <w:t xml:space="preserve"> Brain diffusion abnormalities in children with fetal alcohol spectrum disorder. </w:t>
      </w:r>
      <w:r w:rsidR="00A45DEA">
        <w:rPr>
          <w:rFonts w:eastAsia="Calibri"/>
          <w:i/>
          <w:iCs/>
          <w:lang w:bidi="ar-SA"/>
        </w:rPr>
        <w:t>Alcohol Clin Exp Res</w:t>
      </w:r>
      <w:r w:rsidRPr="004B5014">
        <w:rPr>
          <w:rFonts w:eastAsia="Calibri"/>
          <w:i/>
          <w:iCs/>
          <w:lang w:bidi="ar-SA"/>
        </w:rPr>
        <w:t>, 32</w:t>
      </w:r>
      <w:r w:rsidRPr="004B5014">
        <w:rPr>
          <w:rFonts w:eastAsia="Calibri"/>
          <w:lang w:bidi="ar-SA"/>
        </w:rPr>
        <w:t>(10)</w:t>
      </w:r>
      <w:r w:rsidR="00573612">
        <w:rPr>
          <w:rFonts w:eastAsia="Calibri"/>
          <w:lang w:bidi="ar-SA"/>
        </w:rPr>
        <w:t xml:space="preserve">: </w:t>
      </w:r>
      <w:r w:rsidRPr="004B5014">
        <w:rPr>
          <w:rFonts w:eastAsia="Calibri"/>
          <w:lang w:bidi="ar-SA"/>
        </w:rPr>
        <w:t>1732-1740.</w:t>
      </w:r>
    </w:p>
    <w:p w14:paraId="1ACA10DD" w14:textId="77777777" w:rsidR="00A93463" w:rsidRPr="00A93463" w:rsidRDefault="00A93463" w:rsidP="00A93463">
      <w:pPr>
        <w:ind w:left="709" w:hanging="709"/>
        <w:rPr>
          <w:lang w:bidi="ar-SA"/>
        </w:rPr>
      </w:pPr>
      <w:r w:rsidRPr="00A93463">
        <w:rPr>
          <w:lang w:bidi="ar-SA"/>
        </w:rPr>
        <w:t>Lewis CE, Thomas KGF, Dodge NC,</w:t>
      </w:r>
      <w:r>
        <w:rPr>
          <w:lang w:bidi="ar-SA"/>
        </w:rPr>
        <w:t xml:space="preserve"> </w:t>
      </w:r>
      <w:r w:rsidRPr="00A93463">
        <w:rPr>
          <w:lang w:bidi="ar-SA"/>
        </w:rPr>
        <w:t>Molteno CD,</w:t>
      </w:r>
      <w:r>
        <w:rPr>
          <w:lang w:bidi="ar-SA"/>
        </w:rPr>
        <w:t xml:space="preserve"> </w:t>
      </w:r>
      <w:r w:rsidRPr="00A93463">
        <w:rPr>
          <w:lang w:bidi="ar-SA"/>
        </w:rPr>
        <w:t>Meintjes EM, Jacobson</w:t>
      </w:r>
      <w:r>
        <w:rPr>
          <w:lang w:bidi="ar-SA"/>
        </w:rPr>
        <w:t xml:space="preserve"> </w:t>
      </w:r>
      <w:r w:rsidRPr="00A93463">
        <w:rPr>
          <w:lang w:bidi="ar-SA"/>
        </w:rPr>
        <w:t xml:space="preserve">JL, Jacobson SW </w:t>
      </w:r>
      <w:r w:rsidRPr="00A93463">
        <w:rPr>
          <w:lang w:bidi="ar-SA"/>
        </w:rPr>
        <w:lastRenderedPageBreak/>
        <w:t>(2015) Verbal learning and memory impairment in children</w:t>
      </w:r>
      <w:r>
        <w:rPr>
          <w:lang w:bidi="ar-SA"/>
        </w:rPr>
        <w:t xml:space="preserve"> </w:t>
      </w:r>
      <w:r w:rsidRPr="00A93463">
        <w:rPr>
          <w:lang w:bidi="ar-SA"/>
        </w:rPr>
        <w:t xml:space="preserve">with fetal alcohol spectrum disorders. </w:t>
      </w:r>
      <w:r w:rsidRPr="00A93463">
        <w:rPr>
          <w:i/>
          <w:lang w:bidi="ar-SA"/>
        </w:rPr>
        <w:t>Alcohol Clin Exp Res</w:t>
      </w:r>
      <w:r>
        <w:rPr>
          <w:lang w:bidi="ar-SA"/>
        </w:rPr>
        <w:t>,</w:t>
      </w:r>
      <w:r w:rsidRPr="00A93463">
        <w:rPr>
          <w:lang w:bidi="ar-SA"/>
        </w:rPr>
        <w:t xml:space="preserve"> </w:t>
      </w:r>
      <w:r w:rsidRPr="00A93463">
        <w:rPr>
          <w:i/>
          <w:lang w:bidi="ar-SA"/>
        </w:rPr>
        <w:t>39</w:t>
      </w:r>
      <w:r w:rsidRPr="00A93463">
        <w:rPr>
          <w:lang w:bidi="ar-SA"/>
        </w:rPr>
        <w:t>:724</w:t>
      </w:r>
      <w:r>
        <w:rPr>
          <w:lang w:bidi="ar-SA"/>
        </w:rPr>
        <w:t>-</w:t>
      </w:r>
      <w:r w:rsidRPr="00A93463">
        <w:rPr>
          <w:lang w:bidi="ar-SA"/>
        </w:rPr>
        <w:t>732.</w:t>
      </w:r>
    </w:p>
    <w:p w14:paraId="54F5B278" w14:textId="77777777" w:rsidR="00805B6D" w:rsidRDefault="00805B6D" w:rsidP="00805B6D">
      <w:pPr>
        <w:ind w:left="709" w:hanging="709"/>
        <w:rPr>
          <w:rFonts w:eastAsia="Calibri"/>
          <w:lang w:bidi="ar-SA"/>
        </w:rPr>
      </w:pPr>
      <w:r w:rsidRPr="00805B6D">
        <w:rPr>
          <w:rFonts w:eastAsia="Calibri"/>
          <w:lang w:bidi="ar-SA"/>
        </w:rPr>
        <w:t>Libertus</w:t>
      </w:r>
      <w:r w:rsidR="00DE72BA">
        <w:rPr>
          <w:rFonts w:eastAsia="Calibri"/>
          <w:lang w:bidi="ar-SA"/>
        </w:rPr>
        <w:t xml:space="preserve"> ME,</w:t>
      </w:r>
      <w:r w:rsidRPr="00805B6D">
        <w:rPr>
          <w:rFonts w:eastAsia="Calibri"/>
          <w:lang w:bidi="ar-SA"/>
        </w:rPr>
        <w:t xml:space="preserve"> Brannon</w:t>
      </w:r>
      <w:r w:rsidR="00DE72BA">
        <w:rPr>
          <w:rFonts w:eastAsia="Calibri"/>
          <w:lang w:bidi="ar-SA"/>
        </w:rPr>
        <w:t xml:space="preserve"> EM (</w:t>
      </w:r>
      <w:r w:rsidRPr="00805B6D">
        <w:rPr>
          <w:rFonts w:eastAsia="Calibri"/>
          <w:lang w:bidi="ar-SA"/>
        </w:rPr>
        <w:t>2009</w:t>
      </w:r>
      <w:r w:rsidR="00DE72BA">
        <w:rPr>
          <w:rFonts w:eastAsia="Calibri"/>
          <w:lang w:bidi="ar-SA"/>
        </w:rPr>
        <w:t>)</w:t>
      </w:r>
      <w:r w:rsidRPr="00805B6D">
        <w:rPr>
          <w:rFonts w:eastAsia="Calibri"/>
          <w:lang w:bidi="ar-SA"/>
        </w:rPr>
        <w:t xml:space="preserve"> Behavioral and neural basis of number sense in infancy. </w:t>
      </w:r>
      <w:r w:rsidR="00A45DEA">
        <w:rPr>
          <w:rFonts w:eastAsia="Calibri"/>
          <w:i/>
          <w:iCs/>
          <w:lang w:bidi="ar-SA"/>
        </w:rPr>
        <w:t>Curr Dir Psychol Sci</w:t>
      </w:r>
      <w:r w:rsidRPr="00805B6D">
        <w:rPr>
          <w:rFonts w:eastAsia="Calibri"/>
          <w:lang w:bidi="ar-SA"/>
        </w:rPr>
        <w:t>, </w:t>
      </w:r>
      <w:r w:rsidRPr="00805B6D">
        <w:rPr>
          <w:rFonts w:eastAsia="Calibri"/>
          <w:i/>
          <w:iCs/>
          <w:lang w:bidi="ar-SA"/>
        </w:rPr>
        <w:t>18</w:t>
      </w:r>
      <w:r w:rsidRPr="00805B6D">
        <w:rPr>
          <w:rFonts w:eastAsia="Calibri"/>
          <w:lang w:bidi="ar-SA"/>
        </w:rPr>
        <w:t>(6)</w:t>
      </w:r>
      <w:r w:rsidR="00DE72BA">
        <w:rPr>
          <w:rFonts w:eastAsia="Calibri"/>
          <w:lang w:bidi="ar-SA"/>
        </w:rPr>
        <w:t xml:space="preserve">: </w:t>
      </w:r>
      <w:r w:rsidRPr="00805B6D">
        <w:rPr>
          <w:rFonts w:eastAsia="Calibri"/>
          <w:lang w:bidi="ar-SA"/>
        </w:rPr>
        <w:t>346-351.</w:t>
      </w:r>
    </w:p>
    <w:p w14:paraId="70CC8AAB" w14:textId="77777777" w:rsidR="00805B6D" w:rsidRDefault="00805B6D" w:rsidP="00805B6D">
      <w:pPr>
        <w:ind w:left="709" w:hanging="709"/>
        <w:rPr>
          <w:rFonts w:eastAsia="Calibri"/>
          <w:lang w:bidi="ar-SA"/>
        </w:rPr>
      </w:pPr>
      <w:r w:rsidRPr="00805B6D">
        <w:rPr>
          <w:rFonts w:eastAsia="Calibri"/>
          <w:lang w:bidi="ar-SA"/>
        </w:rPr>
        <w:t>Libertus</w:t>
      </w:r>
      <w:r w:rsidR="00DE72BA">
        <w:rPr>
          <w:rFonts w:eastAsia="Calibri"/>
          <w:lang w:bidi="ar-SA"/>
        </w:rPr>
        <w:t xml:space="preserve"> ME</w:t>
      </w:r>
      <w:r w:rsidRPr="00805B6D">
        <w:rPr>
          <w:rFonts w:eastAsia="Calibri"/>
          <w:lang w:bidi="ar-SA"/>
        </w:rPr>
        <w:t>, Brannon</w:t>
      </w:r>
      <w:r w:rsidR="00DE72BA">
        <w:rPr>
          <w:rFonts w:eastAsia="Calibri"/>
          <w:lang w:bidi="ar-SA"/>
        </w:rPr>
        <w:t xml:space="preserve"> EM</w:t>
      </w:r>
      <w:r w:rsidR="001A6F6F">
        <w:rPr>
          <w:rFonts w:eastAsia="Calibri"/>
          <w:lang w:bidi="ar-SA"/>
        </w:rPr>
        <w:t>,</w:t>
      </w:r>
      <w:r w:rsidRPr="00805B6D">
        <w:rPr>
          <w:rFonts w:eastAsia="Calibri"/>
          <w:lang w:bidi="ar-SA"/>
        </w:rPr>
        <w:t xml:space="preserve"> Woldorff</w:t>
      </w:r>
      <w:r w:rsidR="00DE72BA">
        <w:rPr>
          <w:rFonts w:eastAsia="Calibri"/>
          <w:lang w:bidi="ar-SA"/>
        </w:rPr>
        <w:t xml:space="preserve"> MG (</w:t>
      </w:r>
      <w:r w:rsidRPr="00805B6D">
        <w:rPr>
          <w:rFonts w:eastAsia="Calibri"/>
          <w:lang w:bidi="ar-SA"/>
        </w:rPr>
        <w:t>2011</w:t>
      </w:r>
      <w:r w:rsidR="00DE72BA">
        <w:rPr>
          <w:rFonts w:eastAsia="Calibri"/>
          <w:lang w:bidi="ar-SA"/>
        </w:rPr>
        <w:t>)</w:t>
      </w:r>
      <w:r w:rsidRPr="00805B6D">
        <w:rPr>
          <w:rFonts w:eastAsia="Calibri"/>
          <w:lang w:bidi="ar-SA"/>
        </w:rPr>
        <w:t xml:space="preserve"> Parallels in stimulus-driven oscillatory brain responses to numerosity changes in adults and seven-month-old infants. </w:t>
      </w:r>
      <w:r w:rsidR="00A45DEA">
        <w:rPr>
          <w:rFonts w:eastAsia="Calibri"/>
          <w:i/>
          <w:iCs/>
          <w:lang w:bidi="ar-SA"/>
        </w:rPr>
        <w:t>Dev Neuropsychol</w:t>
      </w:r>
      <w:r w:rsidRPr="00805B6D">
        <w:rPr>
          <w:rFonts w:eastAsia="Calibri"/>
          <w:lang w:bidi="ar-SA"/>
        </w:rPr>
        <w:t>, </w:t>
      </w:r>
      <w:r w:rsidRPr="00805B6D">
        <w:rPr>
          <w:rFonts w:eastAsia="Calibri"/>
          <w:i/>
          <w:iCs/>
          <w:lang w:bidi="ar-SA"/>
        </w:rPr>
        <w:t>36</w:t>
      </w:r>
      <w:r w:rsidRPr="00805B6D">
        <w:rPr>
          <w:rFonts w:eastAsia="Calibri"/>
          <w:lang w:bidi="ar-SA"/>
        </w:rPr>
        <w:t>(6)</w:t>
      </w:r>
      <w:r w:rsidR="00DE72BA">
        <w:rPr>
          <w:rFonts w:eastAsia="Calibri"/>
          <w:lang w:bidi="ar-SA"/>
        </w:rPr>
        <w:t xml:space="preserve">: </w:t>
      </w:r>
      <w:r w:rsidRPr="00805B6D">
        <w:rPr>
          <w:rFonts w:eastAsia="Calibri"/>
          <w:lang w:bidi="ar-SA"/>
        </w:rPr>
        <w:t>651-667.</w:t>
      </w:r>
    </w:p>
    <w:p w14:paraId="71F0C398" w14:textId="77777777" w:rsidR="004B5014" w:rsidRDefault="004B5014" w:rsidP="00E21ADE">
      <w:pPr>
        <w:ind w:left="709" w:hanging="709"/>
        <w:rPr>
          <w:rFonts w:eastAsia="Calibri"/>
          <w:lang w:bidi="ar-SA"/>
        </w:rPr>
      </w:pPr>
      <w:r w:rsidRPr="004B5014">
        <w:rPr>
          <w:rFonts w:eastAsia="Calibri"/>
          <w:lang w:bidi="ar-SA"/>
        </w:rPr>
        <w:t>Libertus</w:t>
      </w:r>
      <w:r w:rsidR="000A0EB2">
        <w:rPr>
          <w:rFonts w:eastAsia="Calibri"/>
          <w:lang w:bidi="ar-SA"/>
        </w:rPr>
        <w:t xml:space="preserve"> ME</w:t>
      </w:r>
      <w:r w:rsidRPr="004B5014">
        <w:rPr>
          <w:rFonts w:eastAsia="Calibri"/>
          <w:lang w:bidi="ar-SA"/>
        </w:rPr>
        <w:t>, Woldorff</w:t>
      </w:r>
      <w:r w:rsidR="000A0EB2">
        <w:rPr>
          <w:rFonts w:eastAsia="Calibri"/>
          <w:lang w:bidi="ar-SA"/>
        </w:rPr>
        <w:t xml:space="preserve"> MG, </w:t>
      </w:r>
      <w:r w:rsidRPr="004B5014">
        <w:rPr>
          <w:rFonts w:eastAsia="Calibri"/>
          <w:lang w:bidi="ar-SA"/>
        </w:rPr>
        <w:t>Brannon</w:t>
      </w:r>
      <w:r w:rsidR="000A0EB2">
        <w:rPr>
          <w:rFonts w:eastAsia="Calibri"/>
          <w:lang w:bidi="ar-SA"/>
        </w:rPr>
        <w:t xml:space="preserve"> EM (</w:t>
      </w:r>
      <w:r w:rsidRPr="004B5014">
        <w:rPr>
          <w:rFonts w:eastAsia="Calibri"/>
          <w:lang w:bidi="ar-SA"/>
        </w:rPr>
        <w:t>2007</w:t>
      </w:r>
      <w:r w:rsidR="000A0EB2">
        <w:rPr>
          <w:rFonts w:eastAsia="Calibri"/>
          <w:lang w:bidi="ar-SA"/>
        </w:rPr>
        <w:t>)</w:t>
      </w:r>
      <w:r w:rsidRPr="004B5014">
        <w:rPr>
          <w:rFonts w:eastAsia="Calibri"/>
          <w:lang w:bidi="ar-SA"/>
        </w:rPr>
        <w:t xml:space="preserve"> Electrophysiological evidence for notation independence in numerical processing. </w:t>
      </w:r>
      <w:r w:rsidR="00A45DEA">
        <w:rPr>
          <w:rFonts w:eastAsia="Calibri"/>
          <w:i/>
          <w:iCs/>
          <w:lang w:bidi="ar-SA"/>
        </w:rPr>
        <w:t>Behav Brain Funct</w:t>
      </w:r>
      <w:r w:rsidRPr="00245384">
        <w:rPr>
          <w:rFonts w:eastAsia="Calibri"/>
          <w:i/>
          <w:iCs/>
          <w:lang w:bidi="ar-SA"/>
        </w:rPr>
        <w:t>, 3</w:t>
      </w:r>
      <w:r w:rsidRPr="004B5014">
        <w:rPr>
          <w:rFonts w:eastAsia="Calibri"/>
          <w:lang w:bidi="ar-SA"/>
        </w:rPr>
        <w:t>(1), p.1.</w:t>
      </w:r>
    </w:p>
    <w:p w14:paraId="3C8C99A0" w14:textId="77777777" w:rsidR="00D33B35" w:rsidRDefault="00245384" w:rsidP="00245384">
      <w:pPr>
        <w:ind w:left="709" w:hanging="709"/>
        <w:rPr>
          <w:rFonts w:eastAsia="Calibri"/>
          <w:lang w:bidi="ar-SA"/>
        </w:rPr>
      </w:pPr>
      <w:r w:rsidRPr="00245384">
        <w:rPr>
          <w:rFonts w:eastAsia="Calibri"/>
          <w:lang w:bidi="ar-SA"/>
        </w:rPr>
        <w:t>Libertus</w:t>
      </w:r>
      <w:r w:rsidR="00B430FF">
        <w:rPr>
          <w:rFonts w:eastAsia="Calibri"/>
          <w:lang w:bidi="ar-SA"/>
        </w:rPr>
        <w:t xml:space="preserve"> ME</w:t>
      </w:r>
      <w:r w:rsidRPr="00245384">
        <w:rPr>
          <w:rFonts w:eastAsia="Calibri"/>
          <w:lang w:bidi="ar-SA"/>
        </w:rPr>
        <w:t>, Starr</w:t>
      </w:r>
      <w:r w:rsidR="00B430FF">
        <w:rPr>
          <w:rFonts w:eastAsia="Calibri"/>
          <w:lang w:bidi="ar-SA"/>
        </w:rPr>
        <w:t xml:space="preserve"> A, </w:t>
      </w:r>
      <w:r w:rsidRPr="00245384">
        <w:rPr>
          <w:rFonts w:eastAsia="Calibri"/>
          <w:lang w:bidi="ar-SA"/>
        </w:rPr>
        <w:t>Brannon</w:t>
      </w:r>
      <w:r w:rsidR="00B430FF">
        <w:rPr>
          <w:rFonts w:eastAsia="Calibri"/>
          <w:lang w:bidi="ar-SA"/>
        </w:rPr>
        <w:t xml:space="preserve"> EM (</w:t>
      </w:r>
      <w:r w:rsidRPr="00245384">
        <w:rPr>
          <w:rFonts w:eastAsia="Calibri"/>
          <w:lang w:bidi="ar-SA"/>
        </w:rPr>
        <w:t>2014</w:t>
      </w:r>
      <w:r w:rsidR="00B430FF">
        <w:rPr>
          <w:rFonts w:eastAsia="Calibri"/>
          <w:lang w:bidi="ar-SA"/>
        </w:rPr>
        <w:t>)</w:t>
      </w:r>
      <w:r w:rsidRPr="00245384">
        <w:rPr>
          <w:rFonts w:eastAsia="Calibri"/>
          <w:lang w:bidi="ar-SA"/>
        </w:rPr>
        <w:t xml:space="preserve"> Number trumps area for 7-month-old infants. </w:t>
      </w:r>
      <w:r w:rsidR="00A45DEA">
        <w:rPr>
          <w:rFonts w:eastAsia="Calibri"/>
          <w:i/>
          <w:iCs/>
          <w:lang w:bidi="ar-SA"/>
        </w:rPr>
        <w:t>Dev Psychol</w:t>
      </w:r>
      <w:r w:rsidRPr="00245384">
        <w:rPr>
          <w:rFonts w:eastAsia="Calibri"/>
          <w:i/>
          <w:iCs/>
          <w:lang w:bidi="ar-SA"/>
        </w:rPr>
        <w:t>, 50</w:t>
      </w:r>
      <w:r w:rsidRPr="00245384">
        <w:rPr>
          <w:rFonts w:eastAsia="Calibri"/>
          <w:lang w:bidi="ar-SA"/>
        </w:rPr>
        <w:t>(1)</w:t>
      </w:r>
      <w:r w:rsidR="00B430FF">
        <w:rPr>
          <w:rFonts w:eastAsia="Calibri"/>
          <w:lang w:bidi="ar-SA"/>
        </w:rPr>
        <w:t xml:space="preserve">: </w:t>
      </w:r>
      <w:r w:rsidRPr="00245384">
        <w:rPr>
          <w:rFonts w:eastAsia="Calibri"/>
          <w:lang w:bidi="ar-SA"/>
        </w:rPr>
        <w:t>108</w:t>
      </w:r>
      <w:r w:rsidR="005C1957">
        <w:rPr>
          <w:rFonts w:eastAsia="Calibri"/>
          <w:lang w:bidi="ar-SA"/>
        </w:rPr>
        <w:t>-112</w:t>
      </w:r>
      <w:r w:rsidRPr="00245384">
        <w:rPr>
          <w:rFonts w:eastAsia="Calibri"/>
          <w:lang w:bidi="ar-SA"/>
        </w:rPr>
        <w:t>.</w:t>
      </w:r>
    </w:p>
    <w:p w14:paraId="78EE6F41" w14:textId="77777777" w:rsidR="00805B6D" w:rsidRDefault="00805B6D" w:rsidP="00805B6D">
      <w:pPr>
        <w:ind w:left="709" w:hanging="709"/>
        <w:rPr>
          <w:rFonts w:eastAsia="Calibri"/>
          <w:lang w:bidi="ar-SA"/>
        </w:rPr>
      </w:pPr>
      <w:r w:rsidRPr="00805B6D">
        <w:rPr>
          <w:rFonts w:eastAsia="Calibri"/>
          <w:lang w:bidi="ar-SA"/>
        </w:rPr>
        <w:t>Lipton JS</w:t>
      </w:r>
      <w:r w:rsidR="00AF7D69">
        <w:rPr>
          <w:rFonts w:eastAsia="Calibri"/>
          <w:lang w:bidi="ar-SA"/>
        </w:rPr>
        <w:t>,</w:t>
      </w:r>
      <w:r w:rsidRPr="00805B6D">
        <w:rPr>
          <w:rFonts w:eastAsia="Calibri"/>
          <w:lang w:bidi="ar-SA"/>
        </w:rPr>
        <w:t xml:space="preserve"> Spelke ES</w:t>
      </w:r>
      <w:r w:rsidR="00AF7D69">
        <w:rPr>
          <w:rFonts w:eastAsia="Calibri"/>
          <w:lang w:bidi="ar-SA"/>
        </w:rPr>
        <w:t xml:space="preserve"> (2</w:t>
      </w:r>
      <w:r w:rsidRPr="00805B6D">
        <w:rPr>
          <w:rFonts w:eastAsia="Calibri"/>
          <w:lang w:bidi="ar-SA"/>
        </w:rPr>
        <w:t>003</w:t>
      </w:r>
      <w:r w:rsidR="00AF7D69">
        <w:rPr>
          <w:rFonts w:eastAsia="Calibri"/>
          <w:lang w:bidi="ar-SA"/>
        </w:rPr>
        <w:t>)</w:t>
      </w:r>
      <w:r w:rsidRPr="00805B6D">
        <w:rPr>
          <w:rFonts w:eastAsia="Calibri"/>
          <w:lang w:bidi="ar-SA"/>
        </w:rPr>
        <w:t xml:space="preserve"> Origins of number sense: Large-number discrimination in human infants. </w:t>
      </w:r>
      <w:r w:rsidR="00A45DEA">
        <w:rPr>
          <w:rFonts w:eastAsia="Calibri"/>
          <w:i/>
          <w:iCs/>
          <w:lang w:bidi="ar-SA"/>
        </w:rPr>
        <w:t>Psychol Sci</w:t>
      </w:r>
      <w:r w:rsidRPr="00805B6D">
        <w:rPr>
          <w:rFonts w:eastAsia="Calibri"/>
          <w:lang w:bidi="ar-SA"/>
        </w:rPr>
        <w:t>, </w:t>
      </w:r>
      <w:r w:rsidRPr="00805B6D">
        <w:rPr>
          <w:rFonts w:eastAsia="Calibri"/>
          <w:i/>
          <w:iCs/>
          <w:lang w:bidi="ar-SA"/>
        </w:rPr>
        <w:t>14</w:t>
      </w:r>
      <w:r w:rsidRPr="00805B6D">
        <w:rPr>
          <w:rFonts w:eastAsia="Calibri"/>
          <w:lang w:bidi="ar-SA"/>
        </w:rPr>
        <w:t>(5)</w:t>
      </w:r>
      <w:r w:rsidR="00AF7D69">
        <w:rPr>
          <w:rFonts w:eastAsia="Calibri"/>
          <w:lang w:bidi="ar-SA"/>
        </w:rPr>
        <w:t xml:space="preserve">: </w:t>
      </w:r>
      <w:r w:rsidRPr="00805B6D">
        <w:rPr>
          <w:rFonts w:eastAsia="Calibri"/>
          <w:lang w:bidi="ar-SA"/>
        </w:rPr>
        <w:t>396-401.</w:t>
      </w:r>
    </w:p>
    <w:p w14:paraId="6E2F1289" w14:textId="77777777" w:rsidR="00805B6D" w:rsidRDefault="00805B6D" w:rsidP="00805B6D">
      <w:pPr>
        <w:ind w:left="709" w:hanging="709"/>
        <w:rPr>
          <w:rFonts w:eastAsia="Calibri"/>
          <w:lang w:bidi="ar-SA"/>
        </w:rPr>
      </w:pPr>
      <w:r w:rsidRPr="00805B6D">
        <w:rPr>
          <w:rFonts w:eastAsia="Calibri"/>
          <w:lang w:bidi="ar-SA"/>
        </w:rPr>
        <w:t>Luck SJ</w:t>
      </w:r>
      <w:r w:rsidR="00AF7D69">
        <w:rPr>
          <w:rFonts w:eastAsia="Calibri"/>
          <w:lang w:bidi="ar-SA"/>
        </w:rPr>
        <w:t xml:space="preserve"> (</w:t>
      </w:r>
      <w:r w:rsidRPr="00805B6D">
        <w:rPr>
          <w:rFonts w:eastAsia="Calibri"/>
          <w:lang w:bidi="ar-SA"/>
        </w:rPr>
        <w:t>2005</w:t>
      </w:r>
      <w:r w:rsidR="00AF7D69">
        <w:rPr>
          <w:rFonts w:eastAsia="Calibri"/>
          <w:lang w:bidi="ar-SA"/>
        </w:rPr>
        <w:t>)</w:t>
      </w:r>
      <w:r w:rsidRPr="00805B6D">
        <w:rPr>
          <w:rFonts w:eastAsia="Calibri"/>
          <w:lang w:bidi="ar-SA"/>
        </w:rPr>
        <w:t xml:space="preserve"> Ten simple rules for designing ERP experiments. </w:t>
      </w:r>
      <w:r w:rsidR="00AF7D69">
        <w:rPr>
          <w:rFonts w:eastAsia="Calibri"/>
          <w:lang w:bidi="ar-SA"/>
        </w:rPr>
        <w:t xml:space="preserve">In </w:t>
      </w:r>
      <w:r w:rsidRPr="00805B6D">
        <w:rPr>
          <w:rFonts w:eastAsia="Calibri"/>
          <w:i/>
          <w:iCs/>
          <w:lang w:bidi="ar-SA"/>
        </w:rPr>
        <w:t>Event-related potentials: A methods handbook</w:t>
      </w:r>
      <w:r w:rsidR="00AF7D69">
        <w:rPr>
          <w:rFonts w:eastAsia="Calibri"/>
          <w:lang w:bidi="ar-SA"/>
        </w:rPr>
        <w:t xml:space="preserve"> (Handy TC ed), pp </w:t>
      </w:r>
      <w:r w:rsidR="00B03BFB">
        <w:rPr>
          <w:rFonts w:eastAsia="Calibri"/>
          <w:lang w:bidi="ar-SA"/>
        </w:rPr>
        <w:t>17-32</w:t>
      </w:r>
      <w:r w:rsidR="00AF7D69">
        <w:rPr>
          <w:rFonts w:eastAsia="Calibri"/>
          <w:lang w:bidi="ar-SA"/>
        </w:rPr>
        <w:t>. MIT Press</w:t>
      </w:r>
      <w:r w:rsidRPr="00805B6D">
        <w:rPr>
          <w:rFonts w:eastAsia="Calibri"/>
          <w:lang w:bidi="ar-SA"/>
        </w:rPr>
        <w:t>.</w:t>
      </w:r>
    </w:p>
    <w:p w14:paraId="1EE710C6" w14:textId="77777777" w:rsidR="008B27B7" w:rsidRDefault="001679E6" w:rsidP="00672F18">
      <w:pPr>
        <w:ind w:left="709" w:hanging="709"/>
        <w:rPr>
          <w:rFonts w:eastAsia="Calibri"/>
          <w:lang w:bidi="ar-SA"/>
        </w:rPr>
      </w:pPr>
      <w:r w:rsidRPr="008D5297">
        <w:rPr>
          <w:rFonts w:eastAsia="Calibri"/>
          <w:lang w:bidi="ar-SA"/>
        </w:rPr>
        <w:t>Madge EM, van den Berg AR, Robinson M</w:t>
      </w:r>
      <w:r w:rsidR="005F7222">
        <w:rPr>
          <w:rFonts w:eastAsia="Calibri"/>
          <w:lang w:bidi="ar-SA"/>
        </w:rPr>
        <w:t xml:space="preserve">, </w:t>
      </w:r>
      <w:r w:rsidRPr="008D5297">
        <w:rPr>
          <w:rFonts w:eastAsia="Calibri"/>
          <w:lang w:bidi="ar-SA"/>
        </w:rPr>
        <w:t>Landman J</w:t>
      </w:r>
      <w:r w:rsidR="005F7222">
        <w:rPr>
          <w:rFonts w:eastAsia="Calibri"/>
          <w:lang w:bidi="ar-SA"/>
        </w:rPr>
        <w:t xml:space="preserve"> (</w:t>
      </w:r>
      <w:r w:rsidRPr="008D5297">
        <w:rPr>
          <w:rFonts w:eastAsia="Calibri"/>
          <w:lang w:bidi="ar-SA"/>
        </w:rPr>
        <w:t>1981</w:t>
      </w:r>
      <w:r w:rsidR="005F7222">
        <w:rPr>
          <w:rFonts w:eastAsia="Calibri"/>
          <w:lang w:bidi="ar-SA"/>
        </w:rPr>
        <w:t>)</w:t>
      </w:r>
      <w:r w:rsidRPr="008D5297">
        <w:rPr>
          <w:rFonts w:eastAsia="Calibri"/>
          <w:lang w:bidi="ar-SA"/>
        </w:rPr>
        <w:t xml:space="preserve"> </w:t>
      </w:r>
      <w:r w:rsidRPr="008D5297">
        <w:rPr>
          <w:rFonts w:eastAsia="Calibri"/>
          <w:i/>
          <w:iCs/>
          <w:lang w:bidi="ar-SA"/>
        </w:rPr>
        <w:t>Junior South African Individual Scales</w:t>
      </w:r>
      <w:r w:rsidRPr="008D5297">
        <w:rPr>
          <w:rFonts w:eastAsia="Calibri"/>
          <w:lang w:bidi="ar-SA"/>
        </w:rPr>
        <w:t>. Human Sciences Research Council: Pretoria, South Africa</w:t>
      </w:r>
      <w:r w:rsidR="005F7222">
        <w:rPr>
          <w:rFonts w:eastAsia="Calibri"/>
          <w:lang w:bidi="ar-SA"/>
        </w:rPr>
        <w:t>.</w:t>
      </w:r>
    </w:p>
    <w:p w14:paraId="217B5146" w14:textId="77777777" w:rsidR="008B27B7" w:rsidRPr="008B27B7" w:rsidRDefault="008B27B7" w:rsidP="008B27B7">
      <w:pPr>
        <w:ind w:left="709" w:hanging="709"/>
        <w:rPr>
          <w:lang w:bidi="ar-SA"/>
        </w:rPr>
      </w:pPr>
      <w:r w:rsidRPr="008B27B7">
        <w:rPr>
          <w:lang w:bidi="ar-SA"/>
        </w:rPr>
        <w:t>Mattson SN, Roebuck TM (2002) Acquisition and retention of verbal and</w:t>
      </w:r>
      <w:r>
        <w:rPr>
          <w:lang w:bidi="ar-SA"/>
        </w:rPr>
        <w:t xml:space="preserve"> </w:t>
      </w:r>
      <w:r w:rsidRPr="008B27B7">
        <w:rPr>
          <w:lang w:bidi="ar-SA"/>
        </w:rPr>
        <w:t>nonverbal information in children with heavy prenatal alcohol exposure.</w:t>
      </w:r>
      <w:r>
        <w:rPr>
          <w:lang w:bidi="ar-SA"/>
        </w:rPr>
        <w:t xml:space="preserve"> </w:t>
      </w:r>
      <w:r w:rsidRPr="008B27B7">
        <w:rPr>
          <w:i/>
          <w:lang w:bidi="ar-SA"/>
        </w:rPr>
        <w:t>Alcohol Clin Exp Res</w:t>
      </w:r>
      <w:r w:rsidR="0039416B">
        <w:rPr>
          <w:lang w:bidi="ar-SA"/>
        </w:rPr>
        <w:t>,</w:t>
      </w:r>
      <w:r w:rsidRPr="008B27B7">
        <w:rPr>
          <w:lang w:bidi="ar-SA"/>
        </w:rPr>
        <w:t xml:space="preserve"> </w:t>
      </w:r>
      <w:r w:rsidRPr="008B27B7">
        <w:rPr>
          <w:i/>
          <w:lang w:bidi="ar-SA"/>
        </w:rPr>
        <w:t>26</w:t>
      </w:r>
      <w:r w:rsidRPr="008B27B7">
        <w:rPr>
          <w:lang w:bidi="ar-SA"/>
        </w:rPr>
        <w:t>:875</w:t>
      </w:r>
      <w:r w:rsidRPr="008B27B7">
        <w:rPr>
          <w:b/>
          <w:bCs/>
          <w:lang w:bidi="ar-SA"/>
        </w:rPr>
        <w:t>–</w:t>
      </w:r>
      <w:r w:rsidRPr="008B27B7">
        <w:rPr>
          <w:lang w:bidi="ar-SA"/>
        </w:rPr>
        <w:t>882.</w:t>
      </w:r>
    </w:p>
    <w:p w14:paraId="12E9C000" w14:textId="77777777" w:rsidR="00245384" w:rsidRDefault="00245384" w:rsidP="00672F18">
      <w:pPr>
        <w:ind w:left="709" w:hanging="709"/>
        <w:rPr>
          <w:rFonts w:eastAsia="Calibri"/>
          <w:lang w:bidi="ar-SA"/>
        </w:rPr>
      </w:pPr>
      <w:r w:rsidRPr="00245384">
        <w:rPr>
          <w:rFonts w:eastAsia="Calibri"/>
          <w:lang w:bidi="ar-SA"/>
        </w:rPr>
        <w:t>May PA, Blankenship J, Marais AS, Gossage JP, Kalberg WO, Barnard R, Vries M</w:t>
      </w:r>
      <w:r w:rsidR="00B401E1">
        <w:rPr>
          <w:rFonts w:eastAsia="Calibri"/>
          <w:lang w:bidi="ar-SA"/>
        </w:rPr>
        <w:t>, Robinson</w:t>
      </w:r>
      <w:r w:rsidRPr="00245384">
        <w:rPr>
          <w:rFonts w:eastAsia="Calibri"/>
          <w:lang w:bidi="ar-SA"/>
        </w:rPr>
        <w:t xml:space="preserve"> LK, Adnams CM, Buckley D</w:t>
      </w:r>
      <w:r w:rsidR="00B401E1">
        <w:rPr>
          <w:rFonts w:eastAsia="Calibri"/>
          <w:lang w:bidi="ar-SA"/>
        </w:rPr>
        <w:t xml:space="preserve">, </w:t>
      </w:r>
      <w:r w:rsidRPr="00245384">
        <w:rPr>
          <w:rFonts w:eastAsia="Calibri"/>
          <w:lang w:bidi="ar-SA"/>
        </w:rPr>
        <w:t>Manning M</w:t>
      </w:r>
      <w:r w:rsidR="00B401E1">
        <w:rPr>
          <w:rFonts w:eastAsia="Calibri"/>
          <w:lang w:bidi="ar-SA"/>
        </w:rPr>
        <w:t xml:space="preserve"> (</w:t>
      </w:r>
      <w:r w:rsidRPr="00245384">
        <w:rPr>
          <w:rFonts w:eastAsia="Calibri"/>
          <w:lang w:bidi="ar-SA"/>
        </w:rPr>
        <w:t>2013</w:t>
      </w:r>
      <w:r w:rsidR="00B401E1">
        <w:rPr>
          <w:rFonts w:eastAsia="Calibri"/>
          <w:lang w:bidi="ar-SA"/>
        </w:rPr>
        <w:t>)</w:t>
      </w:r>
      <w:r w:rsidRPr="00245384">
        <w:rPr>
          <w:rFonts w:eastAsia="Calibri"/>
          <w:lang w:bidi="ar-SA"/>
        </w:rPr>
        <w:t xml:space="preserve"> Approaching the prevalence of the </w:t>
      </w:r>
      <w:r w:rsidR="001A6F6F">
        <w:rPr>
          <w:rFonts w:eastAsia="Calibri"/>
          <w:lang w:bidi="ar-SA"/>
        </w:rPr>
        <w:t>f</w:t>
      </w:r>
      <w:r w:rsidRPr="00245384">
        <w:rPr>
          <w:rFonts w:eastAsia="Calibri"/>
          <w:lang w:bidi="ar-SA"/>
        </w:rPr>
        <w:t xml:space="preserve">ull </w:t>
      </w:r>
      <w:r w:rsidR="001A6F6F">
        <w:rPr>
          <w:rFonts w:eastAsia="Calibri"/>
          <w:lang w:bidi="ar-SA"/>
        </w:rPr>
        <w:t>s</w:t>
      </w:r>
      <w:r w:rsidRPr="00245384">
        <w:rPr>
          <w:rFonts w:eastAsia="Calibri"/>
          <w:lang w:bidi="ar-SA"/>
        </w:rPr>
        <w:t xml:space="preserve">pectrum of Fetal Alcohol Spectrum Disorders in a South African population‐based </w:t>
      </w:r>
      <w:r w:rsidRPr="00245384">
        <w:rPr>
          <w:rFonts w:eastAsia="Calibri"/>
          <w:lang w:bidi="ar-SA"/>
        </w:rPr>
        <w:lastRenderedPageBreak/>
        <w:t>study.</w:t>
      </w:r>
      <w:r w:rsidRPr="00245384">
        <w:rPr>
          <w:rFonts w:eastAsia="Calibri"/>
          <w:i/>
          <w:iCs/>
          <w:lang w:bidi="ar-SA"/>
        </w:rPr>
        <w:t xml:space="preserve"> </w:t>
      </w:r>
      <w:r w:rsidR="00A45DEA">
        <w:rPr>
          <w:rFonts w:eastAsia="Calibri"/>
          <w:i/>
          <w:iCs/>
          <w:lang w:bidi="ar-SA"/>
        </w:rPr>
        <w:t>Alcohol Clin Exp Res</w:t>
      </w:r>
      <w:r w:rsidRPr="00245384">
        <w:rPr>
          <w:rFonts w:eastAsia="Calibri"/>
          <w:i/>
          <w:iCs/>
          <w:lang w:bidi="ar-SA"/>
        </w:rPr>
        <w:t>, 37</w:t>
      </w:r>
      <w:r w:rsidRPr="00245384">
        <w:rPr>
          <w:rFonts w:eastAsia="Calibri"/>
          <w:lang w:bidi="ar-SA"/>
        </w:rPr>
        <w:t>(5)</w:t>
      </w:r>
      <w:r w:rsidR="00B401E1">
        <w:rPr>
          <w:rFonts w:eastAsia="Calibri"/>
          <w:lang w:bidi="ar-SA"/>
        </w:rPr>
        <w:t xml:space="preserve">: </w:t>
      </w:r>
      <w:r w:rsidRPr="00245384">
        <w:rPr>
          <w:rFonts w:eastAsia="Calibri"/>
          <w:lang w:bidi="ar-SA"/>
        </w:rPr>
        <w:t>818-830.</w:t>
      </w:r>
    </w:p>
    <w:p w14:paraId="2C77841D" w14:textId="77777777" w:rsidR="00245384" w:rsidRDefault="00245384" w:rsidP="00B62907">
      <w:pPr>
        <w:ind w:left="709" w:hanging="709"/>
        <w:rPr>
          <w:rFonts w:eastAsia="Calibri"/>
          <w:lang w:bidi="ar-SA"/>
        </w:rPr>
      </w:pPr>
      <w:r w:rsidRPr="00245384">
        <w:rPr>
          <w:rFonts w:eastAsia="Calibri"/>
          <w:lang w:bidi="ar-SA"/>
        </w:rPr>
        <w:t xml:space="preserve">Meintjes EM, </w:t>
      </w:r>
      <w:r w:rsidR="00CC4CBA">
        <w:rPr>
          <w:rFonts w:eastAsia="Calibri"/>
          <w:lang w:bidi="ar-SA"/>
        </w:rPr>
        <w:t>Jacobson JL</w:t>
      </w:r>
      <w:r w:rsidRPr="00245384">
        <w:rPr>
          <w:rFonts w:eastAsia="Calibri"/>
          <w:lang w:bidi="ar-SA"/>
        </w:rPr>
        <w:t>, Molteno CD, Gatenby JC, Warton C, Cannistraci</w:t>
      </w:r>
      <w:r w:rsidR="00166AA2">
        <w:rPr>
          <w:rFonts w:eastAsia="Calibri"/>
          <w:lang w:bidi="ar-SA"/>
        </w:rPr>
        <w:t xml:space="preserve"> C</w:t>
      </w:r>
      <w:r w:rsidRPr="00245384">
        <w:rPr>
          <w:rFonts w:eastAsia="Calibri"/>
          <w:lang w:bidi="ar-SA"/>
        </w:rPr>
        <w:t>J, Hoyme HE, Robinson LK, Khaole N, Gore JC</w:t>
      </w:r>
      <w:r w:rsidR="00166AA2">
        <w:rPr>
          <w:rFonts w:eastAsia="Calibri"/>
          <w:lang w:bidi="ar-SA"/>
        </w:rPr>
        <w:t xml:space="preserve"> </w:t>
      </w:r>
      <w:r w:rsidR="00CC4CBA">
        <w:rPr>
          <w:rFonts w:eastAsia="Calibri"/>
          <w:lang w:bidi="ar-SA"/>
        </w:rPr>
        <w:t>Jacobson SW</w:t>
      </w:r>
      <w:r w:rsidR="00166AA2">
        <w:rPr>
          <w:rFonts w:eastAsia="Calibri"/>
          <w:lang w:bidi="ar-SA"/>
        </w:rPr>
        <w:t xml:space="preserve"> (</w:t>
      </w:r>
      <w:r w:rsidRPr="00245384">
        <w:rPr>
          <w:rFonts w:eastAsia="Calibri"/>
          <w:lang w:bidi="ar-SA"/>
        </w:rPr>
        <w:t>2010</w:t>
      </w:r>
      <w:r w:rsidR="00166AA2">
        <w:rPr>
          <w:rFonts w:eastAsia="Calibri"/>
          <w:lang w:bidi="ar-SA"/>
        </w:rPr>
        <w:t>)</w:t>
      </w:r>
      <w:r w:rsidRPr="00245384">
        <w:rPr>
          <w:rFonts w:eastAsia="Calibri"/>
          <w:lang w:bidi="ar-SA"/>
        </w:rPr>
        <w:t xml:space="preserve"> An FMRI study of number processing in children with fetal alcohol syndrome. </w:t>
      </w:r>
      <w:r w:rsidR="00A45DEA">
        <w:rPr>
          <w:rFonts w:eastAsia="Calibri"/>
          <w:i/>
          <w:iCs/>
          <w:lang w:bidi="ar-SA"/>
        </w:rPr>
        <w:t>Alcohol Clin Exp Res</w:t>
      </w:r>
      <w:r w:rsidRPr="00245384">
        <w:rPr>
          <w:rFonts w:eastAsia="Calibri"/>
          <w:lang w:bidi="ar-SA"/>
        </w:rPr>
        <w:t>, </w:t>
      </w:r>
      <w:r w:rsidRPr="00245384">
        <w:rPr>
          <w:rFonts w:eastAsia="Calibri"/>
          <w:i/>
          <w:iCs/>
          <w:lang w:bidi="ar-SA"/>
        </w:rPr>
        <w:t>34</w:t>
      </w:r>
      <w:r w:rsidRPr="00245384">
        <w:rPr>
          <w:rFonts w:eastAsia="Calibri"/>
          <w:lang w:bidi="ar-SA"/>
        </w:rPr>
        <w:t>(8)</w:t>
      </w:r>
      <w:r w:rsidR="00166AA2">
        <w:rPr>
          <w:rFonts w:eastAsia="Calibri"/>
          <w:lang w:bidi="ar-SA"/>
        </w:rPr>
        <w:t xml:space="preserve">: </w:t>
      </w:r>
      <w:r w:rsidRPr="00245384">
        <w:rPr>
          <w:rFonts w:eastAsia="Calibri"/>
          <w:lang w:bidi="ar-SA"/>
        </w:rPr>
        <w:t>1450-1464.</w:t>
      </w:r>
    </w:p>
    <w:p w14:paraId="00140449" w14:textId="77777777" w:rsidR="00111C26" w:rsidRDefault="00111C26" w:rsidP="00111C26">
      <w:pPr>
        <w:ind w:left="709" w:hanging="709"/>
        <w:rPr>
          <w:rFonts w:eastAsia="Calibri"/>
          <w:lang w:bidi="ar-SA"/>
        </w:rPr>
      </w:pPr>
      <w:r>
        <w:rPr>
          <w:rFonts w:eastAsia="Calibri"/>
          <w:lang w:bidi="ar-SA"/>
        </w:rPr>
        <w:t>Mou Y</w:t>
      </w:r>
      <w:r w:rsidR="00166AA2">
        <w:rPr>
          <w:rFonts w:eastAsia="Calibri"/>
          <w:lang w:bidi="ar-SA"/>
        </w:rPr>
        <w:t>,</w:t>
      </w:r>
      <w:r>
        <w:rPr>
          <w:rFonts w:eastAsia="Calibri"/>
          <w:lang w:bidi="ar-SA"/>
        </w:rPr>
        <w:t xml:space="preserve"> van Marle K</w:t>
      </w:r>
      <w:r w:rsidR="00166AA2">
        <w:rPr>
          <w:rFonts w:eastAsia="Calibri"/>
          <w:lang w:bidi="ar-SA"/>
        </w:rPr>
        <w:t xml:space="preserve"> (</w:t>
      </w:r>
      <w:r w:rsidRPr="00111C26">
        <w:rPr>
          <w:rFonts w:eastAsia="Calibri"/>
          <w:lang w:bidi="ar-SA"/>
        </w:rPr>
        <w:t>2014</w:t>
      </w:r>
      <w:r w:rsidR="00166AA2">
        <w:rPr>
          <w:rFonts w:eastAsia="Calibri"/>
          <w:lang w:bidi="ar-SA"/>
        </w:rPr>
        <w:t>)</w:t>
      </w:r>
      <w:r w:rsidRPr="00111C26">
        <w:rPr>
          <w:rFonts w:eastAsia="Calibri"/>
          <w:lang w:bidi="ar-SA"/>
        </w:rPr>
        <w:t xml:space="preserve"> Two core systems of numerical representation in infants. </w:t>
      </w:r>
      <w:r w:rsidR="00A45DEA">
        <w:rPr>
          <w:rFonts w:eastAsia="Calibri"/>
          <w:i/>
          <w:iCs/>
          <w:lang w:bidi="ar-SA"/>
        </w:rPr>
        <w:t>Dev Rev</w:t>
      </w:r>
      <w:r w:rsidRPr="00111C26">
        <w:rPr>
          <w:rFonts w:eastAsia="Calibri"/>
          <w:lang w:bidi="ar-SA"/>
        </w:rPr>
        <w:t>, </w:t>
      </w:r>
      <w:r w:rsidRPr="00111C26">
        <w:rPr>
          <w:rFonts w:eastAsia="Calibri"/>
          <w:i/>
          <w:iCs/>
          <w:lang w:bidi="ar-SA"/>
        </w:rPr>
        <w:t>34</w:t>
      </w:r>
      <w:r w:rsidRPr="00111C26">
        <w:rPr>
          <w:rFonts w:eastAsia="Calibri"/>
          <w:lang w:bidi="ar-SA"/>
        </w:rPr>
        <w:t>(1)</w:t>
      </w:r>
      <w:r w:rsidR="00166AA2">
        <w:rPr>
          <w:rFonts w:eastAsia="Calibri"/>
          <w:lang w:bidi="ar-SA"/>
        </w:rPr>
        <w:t xml:space="preserve">: </w:t>
      </w:r>
      <w:r w:rsidRPr="00111C26">
        <w:rPr>
          <w:rFonts w:eastAsia="Calibri"/>
          <w:lang w:bidi="ar-SA"/>
        </w:rPr>
        <w:t>1-25.</w:t>
      </w:r>
    </w:p>
    <w:p w14:paraId="1AF51D65" w14:textId="77777777" w:rsidR="00245384" w:rsidRDefault="00245384" w:rsidP="00245384">
      <w:pPr>
        <w:ind w:left="709" w:hanging="709"/>
        <w:rPr>
          <w:rFonts w:eastAsia="Calibri"/>
          <w:lang w:bidi="ar-SA"/>
        </w:rPr>
      </w:pPr>
      <w:r w:rsidRPr="00245384">
        <w:rPr>
          <w:rFonts w:eastAsia="Calibri"/>
          <w:lang w:bidi="ar-SA"/>
        </w:rPr>
        <w:t>Naccache L</w:t>
      </w:r>
      <w:r w:rsidR="00166AA2">
        <w:rPr>
          <w:rFonts w:eastAsia="Calibri"/>
          <w:lang w:bidi="ar-SA"/>
        </w:rPr>
        <w:t xml:space="preserve">, </w:t>
      </w:r>
      <w:r w:rsidRPr="00245384">
        <w:rPr>
          <w:rFonts w:eastAsia="Calibri"/>
          <w:lang w:bidi="ar-SA"/>
        </w:rPr>
        <w:t>Dehaene S</w:t>
      </w:r>
      <w:r w:rsidR="00166AA2">
        <w:rPr>
          <w:rFonts w:eastAsia="Calibri"/>
          <w:lang w:bidi="ar-SA"/>
        </w:rPr>
        <w:t xml:space="preserve"> (</w:t>
      </w:r>
      <w:r w:rsidRPr="00245384">
        <w:rPr>
          <w:rFonts w:eastAsia="Calibri"/>
          <w:lang w:bidi="ar-SA"/>
        </w:rPr>
        <w:t>2001</w:t>
      </w:r>
      <w:r w:rsidR="00166AA2">
        <w:rPr>
          <w:rFonts w:eastAsia="Calibri"/>
          <w:lang w:bidi="ar-SA"/>
        </w:rPr>
        <w:t>)</w:t>
      </w:r>
      <w:r w:rsidRPr="00245384">
        <w:rPr>
          <w:rFonts w:eastAsia="Calibri"/>
          <w:lang w:bidi="ar-SA"/>
        </w:rPr>
        <w:t xml:space="preserve"> The priming method: </w:t>
      </w:r>
      <w:r w:rsidR="001A6F6F">
        <w:rPr>
          <w:rFonts w:eastAsia="Calibri"/>
          <w:lang w:bidi="ar-SA"/>
        </w:rPr>
        <w:t>I</w:t>
      </w:r>
      <w:r w:rsidRPr="00245384">
        <w:rPr>
          <w:rFonts w:eastAsia="Calibri"/>
          <w:lang w:bidi="ar-SA"/>
        </w:rPr>
        <w:t>maging unconscious repetition priming reveals an abstract representation of number in the parietal lobes. </w:t>
      </w:r>
      <w:r w:rsidR="00A45DEA">
        <w:rPr>
          <w:rFonts w:eastAsia="Calibri"/>
          <w:i/>
          <w:iCs/>
          <w:lang w:bidi="ar-SA"/>
        </w:rPr>
        <w:t>Cereb Cortex</w:t>
      </w:r>
      <w:r w:rsidRPr="00245384">
        <w:rPr>
          <w:rFonts w:eastAsia="Calibri"/>
          <w:lang w:bidi="ar-SA"/>
        </w:rPr>
        <w:t>, </w:t>
      </w:r>
      <w:r w:rsidRPr="00245384">
        <w:rPr>
          <w:rFonts w:eastAsia="Calibri"/>
          <w:i/>
          <w:iCs/>
          <w:lang w:bidi="ar-SA"/>
        </w:rPr>
        <w:t>11</w:t>
      </w:r>
      <w:r w:rsidRPr="00245384">
        <w:rPr>
          <w:rFonts w:eastAsia="Calibri"/>
          <w:lang w:bidi="ar-SA"/>
        </w:rPr>
        <w:t>(10)</w:t>
      </w:r>
      <w:r w:rsidR="00166AA2">
        <w:rPr>
          <w:rFonts w:eastAsia="Calibri"/>
          <w:lang w:bidi="ar-SA"/>
        </w:rPr>
        <w:t xml:space="preserve">: </w:t>
      </w:r>
      <w:r w:rsidRPr="00245384">
        <w:rPr>
          <w:rFonts w:eastAsia="Calibri"/>
          <w:lang w:bidi="ar-SA"/>
        </w:rPr>
        <w:t>966-974.</w:t>
      </w:r>
    </w:p>
    <w:p w14:paraId="48755A00" w14:textId="77777777" w:rsidR="00245384" w:rsidRDefault="00245384" w:rsidP="00245384">
      <w:pPr>
        <w:ind w:left="709" w:hanging="709"/>
        <w:rPr>
          <w:rFonts w:eastAsia="Calibri"/>
          <w:lang w:bidi="ar-SA"/>
        </w:rPr>
      </w:pPr>
      <w:r w:rsidRPr="00245384">
        <w:rPr>
          <w:rFonts w:eastAsia="Calibri"/>
          <w:lang w:bidi="ar-SA"/>
        </w:rPr>
        <w:t>Pinel P, Piazza M, Le Bihan D</w:t>
      </w:r>
      <w:r w:rsidR="00166AA2">
        <w:rPr>
          <w:rFonts w:eastAsia="Calibri"/>
          <w:lang w:bidi="ar-SA"/>
        </w:rPr>
        <w:t xml:space="preserve">, </w:t>
      </w:r>
      <w:r w:rsidRPr="00245384">
        <w:rPr>
          <w:rFonts w:eastAsia="Calibri"/>
          <w:lang w:bidi="ar-SA"/>
        </w:rPr>
        <w:t>Dehaene S</w:t>
      </w:r>
      <w:r w:rsidR="00166AA2">
        <w:rPr>
          <w:rFonts w:eastAsia="Calibri"/>
          <w:lang w:bidi="ar-SA"/>
        </w:rPr>
        <w:t xml:space="preserve"> (</w:t>
      </w:r>
      <w:r w:rsidRPr="00245384">
        <w:rPr>
          <w:rFonts w:eastAsia="Calibri"/>
          <w:lang w:bidi="ar-SA"/>
        </w:rPr>
        <w:t>2004</w:t>
      </w:r>
      <w:r w:rsidR="00166AA2">
        <w:rPr>
          <w:rFonts w:eastAsia="Calibri"/>
          <w:lang w:bidi="ar-SA"/>
        </w:rPr>
        <w:t>)</w:t>
      </w:r>
      <w:r w:rsidRPr="00245384">
        <w:rPr>
          <w:rFonts w:eastAsia="Calibri"/>
          <w:lang w:bidi="ar-SA"/>
        </w:rPr>
        <w:t xml:space="preserve"> Distributed and overlapping cerebral representations of number, size, and luminance during comparative judgments. </w:t>
      </w:r>
      <w:r w:rsidRPr="00245384">
        <w:rPr>
          <w:rFonts w:eastAsia="Calibri"/>
          <w:i/>
          <w:iCs/>
          <w:lang w:bidi="ar-SA"/>
        </w:rPr>
        <w:t>Neuron</w:t>
      </w:r>
      <w:r w:rsidRPr="00245384">
        <w:rPr>
          <w:rFonts w:eastAsia="Calibri"/>
          <w:lang w:bidi="ar-SA"/>
        </w:rPr>
        <w:t>, </w:t>
      </w:r>
      <w:r w:rsidRPr="00245384">
        <w:rPr>
          <w:rFonts w:eastAsia="Calibri"/>
          <w:i/>
          <w:iCs/>
          <w:lang w:bidi="ar-SA"/>
        </w:rPr>
        <w:t>41</w:t>
      </w:r>
      <w:r w:rsidRPr="00245384">
        <w:rPr>
          <w:rFonts w:eastAsia="Calibri"/>
          <w:lang w:bidi="ar-SA"/>
        </w:rPr>
        <w:t>(6)</w:t>
      </w:r>
      <w:r w:rsidR="00166AA2">
        <w:rPr>
          <w:rFonts w:eastAsia="Calibri"/>
          <w:lang w:bidi="ar-SA"/>
        </w:rPr>
        <w:t xml:space="preserve">: </w:t>
      </w:r>
      <w:r w:rsidRPr="00245384">
        <w:rPr>
          <w:rFonts w:eastAsia="Calibri"/>
          <w:lang w:bidi="ar-SA"/>
        </w:rPr>
        <w:t>983-993.</w:t>
      </w:r>
    </w:p>
    <w:p w14:paraId="590A7CDA" w14:textId="77777777" w:rsidR="00B62907" w:rsidRDefault="00B62907" w:rsidP="00B62907">
      <w:pPr>
        <w:ind w:left="709" w:hanging="709"/>
        <w:rPr>
          <w:rFonts w:eastAsia="Calibri"/>
          <w:lang w:bidi="ar-SA"/>
        </w:rPr>
      </w:pPr>
      <w:r w:rsidRPr="00B62907">
        <w:rPr>
          <w:rFonts w:eastAsia="Calibri"/>
          <w:lang w:bidi="ar-SA"/>
        </w:rPr>
        <w:t>Polich J</w:t>
      </w:r>
      <w:r w:rsidR="00166AA2">
        <w:rPr>
          <w:rFonts w:eastAsia="Calibri"/>
          <w:lang w:bidi="ar-SA"/>
        </w:rPr>
        <w:t xml:space="preserve">, </w:t>
      </w:r>
      <w:r w:rsidRPr="00B62907">
        <w:rPr>
          <w:rFonts w:eastAsia="Calibri"/>
          <w:lang w:bidi="ar-SA"/>
        </w:rPr>
        <w:t>Martin S</w:t>
      </w:r>
      <w:r w:rsidR="00166AA2">
        <w:rPr>
          <w:rFonts w:eastAsia="Calibri"/>
          <w:lang w:bidi="ar-SA"/>
        </w:rPr>
        <w:t xml:space="preserve"> (</w:t>
      </w:r>
      <w:r w:rsidRPr="00B62907">
        <w:rPr>
          <w:rFonts w:eastAsia="Calibri"/>
          <w:lang w:bidi="ar-SA"/>
        </w:rPr>
        <w:t>1992</w:t>
      </w:r>
      <w:r w:rsidR="00166AA2">
        <w:rPr>
          <w:rFonts w:eastAsia="Calibri"/>
          <w:lang w:bidi="ar-SA"/>
        </w:rPr>
        <w:t>)</w:t>
      </w:r>
      <w:r w:rsidRPr="00B62907">
        <w:rPr>
          <w:rFonts w:eastAsia="Calibri"/>
          <w:lang w:bidi="ar-SA"/>
        </w:rPr>
        <w:t xml:space="preserve"> P300, cognitive capability, and personality: A correlational study of university undergraduates. </w:t>
      </w:r>
      <w:r w:rsidR="00A45DEA">
        <w:rPr>
          <w:rFonts w:eastAsia="Calibri"/>
          <w:i/>
          <w:iCs/>
          <w:lang w:bidi="ar-SA"/>
        </w:rPr>
        <w:t>Pers Individ Dif</w:t>
      </w:r>
      <w:r w:rsidRPr="00B62907">
        <w:rPr>
          <w:rFonts w:eastAsia="Calibri"/>
          <w:lang w:bidi="ar-SA"/>
        </w:rPr>
        <w:t>, </w:t>
      </w:r>
      <w:r w:rsidRPr="00B62907">
        <w:rPr>
          <w:rFonts w:eastAsia="Calibri"/>
          <w:i/>
          <w:iCs/>
          <w:lang w:bidi="ar-SA"/>
        </w:rPr>
        <w:t>13</w:t>
      </w:r>
      <w:r w:rsidRPr="00B62907">
        <w:rPr>
          <w:rFonts w:eastAsia="Calibri"/>
          <w:lang w:bidi="ar-SA"/>
        </w:rPr>
        <w:t>(5)</w:t>
      </w:r>
      <w:r w:rsidR="00166AA2">
        <w:rPr>
          <w:rFonts w:eastAsia="Calibri"/>
          <w:lang w:bidi="ar-SA"/>
        </w:rPr>
        <w:t xml:space="preserve">: </w:t>
      </w:r>
      <w:r w:rsidRPr="00B62907">
        <w:rPr>
          <w:rFonts w:eastAsia="Calibri"/>
          <w:lang w:bidi="ar-SA"/>
        </w:rPr>
        <w:t>533-543.</w:t>
      </w:r>
    </w:p>
    <w:p w14:paraId="0264A2A6" w14:textId="77777777" w:rsidR="00AF1C02" w:rsidRDefault="00AF1C02" w:rsidP="00AF1C02">
      <w:pPr>
        <w:ind w:left="709" w:hanging="709"/>
        <w:rPr>
          <w:rFonts w:eastAsia="Calibri" w:hint="cs"/>
          <w:rtl/>
        </w:rPr>
      </w:pPr>
      <w:r w:rsidRPr="00AF1C02">
        <w:rPr>
          <w:rFonts w:eastAsia="Calibri"/>
        </w:rPr>
        <w:t>Rushby JA, Barry RJ</w:t>
      </w:r>
      <w:r w:rsidR="00166AA2">
        <w:rPr>
          <w:rFonts w:eastAsia="Calibri"/>
        </w:rPr>
        <w:t xml:space="preserve">, </w:t>
      </w:r>
      <w:r w:rsidRPr="00AF1C02">
        <w:rPr>
          <w:rFonts w:eastAsia="Calibri"/>
        </w:rPr>
        <w:t>Doherty RJ</w:t>
      </w:r>
      <w:r w:rsidR="00166AA2">
        <w:rPr>
          <w:rFonts w:eastAsia="Calibri"/>
        </w:rPr>
        <w:t xml:space="preserve"> (</w:t>
      </w:r>
      <w:r w:rsidRPr="00AF1C02">
        <w:rPr>
          <w:rFonts w:eastAsia="Calibri"/>
        </w:rPr>
        <w:t>2005</w:t>
      </w:r>
      <w:r w:rsidR="00166AA2">
        <w:rPr>
          <w:rFonts w:eastAsia="Calibri"/>
        </w:rPr>
        <w:t>)</w:t>
      </w:r>
      <w:r w:rsidRPr="00AF1C02">
        <w:rPr>
          <w:rFonts w:eastAsia="Calibri"/>
        </w:rPr>
        <w:t xml:space="preserve"> Separation of the components of the late positive complex in an ERP dishabituation paradigm. </w:t>
      </w:r>
      <w:r w:rsidR="00A45DEA">
        <w:rPr>
          <w:rFonts w:eastAsia="Calibri"/>
          <w:i/>
          <w:iCs/>
        </w:rPr>
        <w:t>Clin Neurophysiol</w:t>
      </w:r>
      <w:r w:rsidRPr="00AF1C02">
        <w:rPr>
          <w:rFonts w:eastAsia="Calibri"/>
        </w:rPr>
        <w:t>, </w:t>
      </w:r>
      <w:r w:rsidRPr="00AF1C02">
        <w:rPr>
          <w:rFonts w:eastAsia="Calibri"/>
          <w:i/>
          <w:iCs/>
        </w:rPr>
        <w:t>116</w:t>
      </w:r>
      <w:r w:rsidR="00166AA2">
        <w:rPr>
          <w:rFonts w:eastAsia="Calibri"/>
        </w:rPr>
        <w:t>(10):</w:t>
      </w:r>
      <w:r w:rsidR="00166AA2" w:rsidRPr="00AF1C02">
        <w:rPr>
          <w:rFonts w:eastAsia="Calibri"/>
        </w:rPr>
        <w:t xml:space="preserve"> </w:t>
      </w:r>
      <w:r w:rsidRPr="00AF1C02">
        <w:rPr>
          <w:rFonts w:eastAsia="Calibri"/>
        </w:rPr>
        <w:t>2363-2380.</w:t>
      </w:r>
    </w:p>
    <w:p w14:paraId="69C0598C" w14:textId="77777777" w:rsidR="00245384" w:rsidRDefault="00245384" w:rsidP="00245384">
      <w:pPr>
        <w:ind w:left="709" w:hanging="709"/>
        <w:rPr>
          <w:rFonts w:eastAsia="Calibri"/>
          <w:lang w:bidi="ar-SA"/>
        </w:rPr>
      </w:pPr>
      <w:r w:rsidRPr="00245384">
        <w:rPr>
          <w:rFonts w:eastAsia="Calibri"/>
          <w:lang w:bidi="ar-SA"/>
        </w:rPr>
        <w:t>Santhanam P, Li Z, Hu X, Lynch ME</w:t>
      </w:r>
      <w:r w:rsidR="00166AA2">
        <w:rPr>
          <w:rFonts w:eastAsia="Calibri"/>
          <w:lang w:bidi="ar-SA"/>
        </w:rPr>
        <w:t xml:space="preserve">, </w:t>
      </w:r>
      <w:r w:rsidRPr="00245384">
        <w:rPr>
          <w:rFonts w:eastAsia="Calibri"/>
          <w:lang w:bidi="ar-SA"/>
        </w:rPr>
        <w:t>Coles CD</w:t>
      </w:r>
      <w:r w:rsidR="00166AA2">
        <w:rPr>
          <w:rFonts w:eastAsia="Calibri"/>
          <w:lang w:bidi="ar-SA"/>
        </w:rPr>
        <w:t xml:space="preserve"> (</w:t>
      </w:r>
      <w:r w:rsidRPr="00245384">
        <w:rPr>
          <w:rFonts w:eastAsia="Calibri"/>
          <w:lang w:bidi="ar-SA"/>
        </w:rPr>
        <w:t>2009</w:t>
      </w:r>
      <w:r w:rsidR="00166AA2">
        <w:rPr>
          <w:rFonts w:eastAsia="Calibri"/>
          <w:lang w:bidi="ar-SA"/>
        </w:rPr>
        <w:t>)</w:t>
      </w:r>
      <w:r w:rsidRPr="00245384">
        <w:rPr>
          <w:rFonts w:eastAsia="Calibri"/>
          <w:lang w:bidi="ar-SA"/>
        </w:rPr>
        <w:t xml:space="preserve"> Effects of prenatal alcohol exposure on brain activation during an arithmetic task: </w:t>
      </w:r>
      <w:r w:rsidR="001A6F6F">
        <w:rPr>
          <w:rFonts w:eastAsia="Calibri"/>
          <w:lang w:bidi="ar-SA"/>
        </w:rPr>
        <w:t>A</w:t>
      </w:r>
      <w:r w:rsidRPr="00245384">
        <w:rPr>
          <w:rFonts w:eastAsia="Calibri"/>
          <w:lang w:bidi="ar-SA"/>
        </w:rPr>
        <w:t>n fMRI study. </w:t>
      </w:r>
      <w:r w:rsidR="00A45DEA">
        <w:rPr>
          <w:rFonts w:eastAsia="Calibri"/>
          <w:i/>
          <w:iCs/>
          <w:lang w:bidi="ar-SA"/>
        </w:rPr>
        <w:t>Alcohol Clin Exp Res</w:t>
      </w:r>
      <w:r w:rsidRPr="00245384">
        <w:rPr>
          <w:rFonts w:eastAsia="Calibri"/>
          <w:lang w:bidi="ar-SA"/>
        </w:rPr>
        <w:t>, </w:t>
      </w:r>
      <w:r w:rsidRPr="00245384">
        <w:rPr>
          <w:rFonts w:eastAsia="Calibri"/>
          <w:i/>
          <w:iCs/>
          <w:lang w:bidi="ar-SA"/>
        </w:rPr>
        <w:t>33</w:t>
      </w:r>
      <w:r w:rsidRPr="00245384">
        <w:rPr>
          <w:rFonts w:eastAsia="Calibri"/>
          <w:lang w:bidi="ar-SA"/>
        </w:rPr>
        <w:t>(11)</w:t>
      </w:r>
      <w:r w:rsidR="00166AA2">
        <w:rPr>
          <w:rFonts w:eastAsia="Calibri"/>
          <w:lang w:bidi="ar-SA"/>
        </w:rPr>
        <w:t xml:space="preserve">: </w:t>
      </w:r>
      <w:r w:rsidRPr="00245384">
        <w:rPr>
          <w:rFonts w:eastAsia="Calibri"/>
          <w:lang w:bidi="ar-SA"/>
        </w:rPr>
        <w:t>1901-1908.</w:t>
      </w:r>
    </w:p>
    <w:p w14:paraId="13384640" w14:textId="77777777" w:rsidR="00245384" w:rsidRDefault="00245384" w:rsidP="00245384">
      <w:pPr>
        <w:ind w:left="709" w:hanging="709"/>
        <w:rPr>
          <w:rFonts w:eastAsia="Calibri"/>
          <w:lang w:bidi="ar-SA"/>
        </w:rPr>
      </w:pPr>
      <w:r w:rsidRPr="00245384">
        <w:rPr>
          <w:rFonts w:eastAsia="Calibri"/>
          <w:lang w:bidi="ar-SA"/>
        </w:rPr>
        <w:t xml:space="preserve">Spottiswoode BS, Meintjes EM, Anderson AW, Molteno CD, Stanton ME, </w:t>
      </w:r>
      <w:r w:rsidR="00CC4CBA">
        <w:rPr>
          <w:rFonts w:eastAsia="Calibri"/>
          <w:lang w:bidi="ar-SA"/>
        </w:rPr>
        <w:t>Dodge NC</w:t>
      </w:r>
      <w:r w:rsidRPr="00245384">
        <w:rPr>
          <w:rFonts w:eastAsia="Calibri"/>
          <w:lang w:bidi="ar-SA"/>
        </w:rPr>
        <w:t xml:space="preserve">, Gore JC, Peterson BS, </w:t>
      </w:r>
      <w:r w:rsidR="00CC4CBA">
        <w:rPr>
          <w:rFonts w:eastAsia="Calibri"/>
          <w:lang w:bidi="ar-SA"/>
        </w:rPr>
        <w:t>Jacobson JL</w:t>
      </w:r>
      <w:r w:rsidR="001A6F6F">
        <w:rPr>
          <w:rFonts w:eastAsia="Calibri"/>
          <w:lang w:bidi="ar-SA"/>
        </w:rPr>
        <w:t>,</w:t>
      </w:r>
      <w:r w:rsidRPr="00245384">
        <w:rPr>
          <w:rFonts w:eastAsia="Calibri"/>
          <w:lang w:bidi="ar-SA"/>
        </w:rPr>
        <w:t xml:space="preserve"> </w:t>
      </w:r>
      <w:r w:rsidR="00CC4CBA">
        <w:rPr>
          <w:rFonts w:eastAsia="Calibri"/>
          <w:lang w:bidi="ar-SA"/>
        </w:rPr>
        <w:t>Jacobson SW</w:t>
      </w:r>
      <w:r w:rsidR="00166AA2">
        <w:rPr>
          <w:rFonts w:eastAsia="Calibri"/>
          <w:lang w:bidi="ar-SA"/>
        </w:rPr>
        <w:t xml:space="preserve"> (</w:t>
      </w:r>
      <w:r w:rsidRPr="00245384">
        <w:rPr>
          <w:rFonts w:eastAsia="Calibri"/>
          <w:lang w:bidi="ar-SA"/>
        </w:rPr>
        <w:t>2011</w:t>
      </w:r>
      <w:r w:rsidR="00166AA2">
        <w:rPr>
          <w:rFonts w:eastAsia="Calibri"/>
          <w:lang w:bidi="ar-SA"/>
        </w:rPr>
        <w:t>)</w:t>
      </w:r>
      <w:r w:rsidRPr="00245384">
        <w:rPr>
          <w:rFonts w:eastAsia="Calibri"/>
          <w:lang w:bidi="ar-SA"/>
        </w:rPr>
        <w:t xml:space="preserve"> Diffusion tensor imaging of the </w:t>
      </w:r>
      <w:r w:rsidRPr="00245384">
        <w:rPr>
          <w:rFonts w:eastAsia="Calibri"/>
          <w:lang w:bidi="ar-SA"/>
        </w:rPr>
        <w:lastRenderedPageBreak/>
        <w:t>cerebellum and eyeblink conditioning in fetal alcohol spectrum disorder. </w:t>
      </w:r>
      <w:r w:rsidR="00A45DEA">
        <w:rPr>
          <w:rFonts w:eastAsia="Calibri"/>
          <w:i/>
          <w:iCs/>
          <w:lang w:bidi="ar-SA"/>
        </w:rPr>
        <w:t>Alcohol Clin Exp Res</w:t>
      </w:r>
      <w:r w:rsidRPr="00245384">
        <w:rPr>
          <w:rFonts w:eastAsia="Calibri"/>
          <w:lang w:bidi="ar-SA"/>
        </w:rPr>
        <w:t>, </w:t>
      </w:r>
      <w:r w:rsidRPr="00245384">
        <w:rPr>
          <w:rFonts w:eastAsia="Calibri"/>
          <w:i/>
          <w:iCs/>
          <w:lang w:bidi="ar-SA"/>
        </w:rPr>
        <w:t>35</w:t>
      </w:r>
      <w:r w:rsidRPr="00245384">
        <w:rPr>
          <w:rFonts w:eastAsia="Calibri"/>
          <w:lang w:bidi="ar-SA"/>
        </w:rPr>
        <w:t>(12)</w:t>
      </w:r>
      <w:r w:rsidR="00166AA2">
        <w:rPr>
          <w:rFonts w:eastAsia="Calibri"/>
          <w:lang w:bidi="ar-SA"/>
        </w:rPr>
        <w:t xml:space="preserve">: </w:t>
      </w:r>
      <w:r w:rsidRPr="00245384">
        <w:rPr>
          <w:rFonts w:eastAsia="Calibri"/>
          <w:lang w:bidi="ar-SA"/>
        </w:rPr>
        <w:t>2174-2183.</w:t>
      </w:r>
    </w:p>
    <w:p w14:paraId="70EBCF6D" w14:textId="77777777" w:rsidR="007152EC" w:rsidRDefault="007152EC" w:rsidP="007152EC">
      <w:pPr>
        <w:ind w:left="709" w:hanging="709"/>
        <w:rPr>
          <w:rFonts w:eastAsia="Calibri"/>
          <w:lang w:bidi="ar-SA"/>
        </w:rPr>
      </w:pPr>
      <w:r w:rsidRPr="007152EC">
        <w:rPr>
          <w:rFonts w:eastAsia="Calibri"/>
          <w:lang w:bidi="ar-SA"/>
        </w:rPr>
        <w:t>Starkey P</w:t>
      </w:r>
      <w:r w:rsidR="00166AA2">
        <w:rPr>
          <w:rFonts w:eastAsia="Calibri"/>
          <w:lang w:bidi="ar-SA"/>
        </w:rPr>
        <w:t xml:space="preserve">, </w:t>
      </w:r>
      <w:r w:rsidRPr="007152EC">
        <w:rPr>
          <w:rFonts w:eastAsia="Calibri"/>
          <w:lang w:bidi="ar-SA"/>
        </w:rPr>
        <w:t>Cooper RG</w:t>
      </w:r>
      <w:r w:rsidR="00166AA2">
        <w:rPr>
          <w:rFonts w:eastAsia="Calibri"/>
          <w:lang w:bidi="ar-SA"/>
        </w:rPr>
        <w:t xml:space="preserve"> (</w:t>
      </w:r>
      <w:r w:rsidRPr="007152EC">
        <w:rPr>
          <w:rFonts w:eastAsia="Calibri"/>
          <w:lang w:bidi="ar-SA"/>
        </w:rPr>
        <w:t>1980</w:t>
      </w:r>
      <w:r w:rsidR="00166AA2">
        <w:rPr>
          <w:rFonts w:eastAsia="Calibri"/>
          <w:lang w:bidi="ar-SA"/>
        </w:rPr>
        <w:t>)</w:t>
      </w:r>
      <w:r w:rsidRPr="007152EC">
        <w:rPr>
          <w:rFonts w:eastAsia="Calibri"/>
          <w:lang w:bidi="ar-SA"/>
        </w:rPr>
        <w:t xml:space="preserve"> Perception of numbers by human infants. </w:t>
      </w:r>
      <w:r w:rsidRPr="007152EC">
        <w:rPr>
          <w:rFonts w:eastAsia="Calibri"/>
          <w:i/>
          <w:iCs/>
          <w:lang w:bidi="ar-SA"/>
        </w:rPr>
        <w:t>Science</w:t>
      </w:r>
      <w:r w:rsidRPr="007152EC">
        <w:rPr>
          <w:rFonts w:eastAsia="Calibri"/>
          <w:lang w:bidi="ar-SA"/>
        </w:rPr>
        <w:t>, </w:t>
      </w:r>
      <w:r w:rsidRPr="007152EC">
        <w:rPr>
          <w:rFonts w:eastAsia="Calibri"/>
          <w:i/>
          <w:iCs/>
          <w:lang w:bidi="ar-SA"/>
        </w:rPr>
        <w:t>210</w:t>
      </w:r>
      <w:r w:rsidRPr="007152EC">
        <w:rPr>
          <w:rFonts w:eastAsia="Calibri"/>
          <w:lang w:bidi="ar-SA"/>
        </w:rPr>
        <w:t>(4473)</w:t>
      </w:r>
      <w:r w:rsidR="00166AA2">
        <w:rPr>
          <w:rFonts w:eastAsia="Calibri"/>
          <w:lang w:bidi="ar-SA"/>
        </w:rPr>
        <w:t xml:space="preserve">: </w:t>
      </w:r>
      <w:r w:rsidRPr="007152EC">
        <w:rPr>
          <w:rFonts w:eastAsia="Calibri"/>
          <w:lang w:bidi="ar-SA"/>
        </w:rPr>
        <w:t>1033-1035.</w:t>
      </w:r>
    </w:p>
    <w:p w14:paraId="2181820F" w14:textId="77777777" w:rsidR="00245384" w:rsidRDefault="00245384" w:rsidP="00245384">
      <w:pPr>
        <w:ind w:left="709" w:hanging="709"/>
        <w:rPr>
          <w:rFonts w:eastAsia="Calibri"/>
          <w:lang w:bidi="ar-SA"/>
        </w:rPr>
      </w:pPr>
      <w:r w:rsidRPr="00245384">
        <w:rPr>
          <w:rFonts w:eastAsia="Calibri"/>
          <w:lang w:bidi="ar-SA"/>
        </w:rPr>
        <w:t>Streissguth AP, Barr HM</w:t>
      </w:r>
      <w:r w:rsidR="00166AA2">
        <w:rPr>
          <w:rFonts w:eastAsia="Calibri"/>
          <w:lang w:bidi="ar-SA"/>
        </w:rPr>
        <w:t xml:space="preserve">, </w:t>
      </w:r>
      <w:r w:rsidRPr="00245384">
        <w:rPr>
          <w:rFonts w:eastAsia="Calibri"/>
          <w:lang w:bidi="ar-SA"/>
        </w:rPr>
        <w:t>Sampson PD</w:t>
      </w:r>
      <w:r w:rsidR="00166AA2">
        <w:rPr>
          <w:rFonts w:eastAsia="Calibri"/>
          <w:lang w:bidi="ar-SA"/>
        </w:rPr>
        <w:t xml:space="preserve"> (</w:t>
      </w:r>
      <w:r w:rsidRPr="00245384">
        <w:rPr>
          <w:rFonts w:eastAsia="Calibri"/>
          <w:lang w:bidi="ar-SA"/>
        </w:rPr>
        <w:t>1990</w:t>
      </w:r>
      <w:r w:rsidR="00166AA2">
        <w:rPr>
          <w:rFonts w:eastAsia="Calibri"/>
          <w:lang w:bidi="ar-SA"/>
        </w:rPr>
        <w:t>)</w:t>
      </w:r>
      <w:r w:rsidRPr="00245384">
        <w:rPr>
          <w:rFonts w:eastAsia="Calibri"/>
          <w:lang w:bidi="ar-SA"/>
        </w:rPr>
        <w:t xml:space="preserve"> Moderate prenatal alcohol exposure: </w:t>
      </w:r>
      <w:r w:rsidR="001A6F6F">
        <w:rPr>
          <w:rFonts w:eastAsia="Calibri"/>
          <w:lang w:bidi="ar-SA"/>
        </w:rPr>
        <w:t>E</w:t>
      </w:r>
      <w:r w:rsidRPr="00245384">
        <w:rPr>
          <w:rFonts w:eastAsia="Calibri"/>
          <w:lang w:bidi="ar-SA"/>
        </w:rPr>
        <w:t>ffects on child IQ and learning problems at age 7 1/2 years. </w:t>
      </w:r>
      <w:r w:rsidR="00A45DEA">
        <w:rPr>
          <w:rFonts w:eastAsia="Calibri"/>
          <w:i/>
          <w:iCs/>
          <w:lang w:bidi="ar-SA"/>
        </w:rPr>
        <w:t>Alcohol Clin Exp Res</w:t>
      </w:r>
      <w:r w:rsidRPr="00245384">
        <w:rPr>
          <w:rFonts w:eastAsia="Calibri"/>
          <w:lang w:bidi="ar-SA"/>
        </w:rPr>
        <w:t>, </w:t>
      </w:r>
      <w:r w:rsidRPr="00245384">
        <w:rPr>
          <w:rFonts w:eastAsia="Calibri"/>
          <w:i/>
          <w:iCs/>
          <w:lang w:bidi="ar-SA"/>
        </w:rPr>
        <w:t>14</w:t>
      </w:r>
      <w:r w:rsidRPr="00245384">
        <w:rPr>
          <w:rFonts w:eastAsia="Calibri"/>
          <w:lang w:bidi="ar-SA"/>
        </w:rPr>
        <w:t>(5)</w:t>
      </w:r>
      <w:r w:rsidR="00166AA2">
        <w:rPr>
          <w:rFonts w:eastAsia="Calibri"/>
          <w:lang w:bidi="ar-SA"/>
        </w:rPr>
        <w:t xml:space="preserve">: </w:t>
      </w:r>
      <w:r w:rsidRPr="00245384">
        <w:rPr>
          <w:rFonts w:eastAsia="Calibri"/>
          <w:lang w:bidi="ar-SA"/>
        </w:rPr>
        <w:t>662-669.</w:t>
      </w:r>
    </w:p>
    <w:p w14:paraId="00673DDD" w14:textId="77777777" w:rsidR="00245384" w:rsidRDefault="00245384" w:rsidP="00245384">
      <w:pPr>
        <w:ind w:left="709" w:hanging="709"/>
        <w:rPr>
          <w:rFonts w:eastAsia="Calibri"/>
          <w:lang w:bidi="ar-SA"/>
        </w:rPr>
      </w:pPr>
      <w:r w:rsidRPr="00245384">
        <w:rPr>
          <w:rFonts w:eastAsia="Calibri"/>
          <w:lang w:bidi="ar-SA"/>
        </w:rPr>
        <w:t xml:space="preserve">Taylor PA, </w:t>
      </w:r>
      <w:r w:rsidR="00CC4CBA">
        <w:rPr>
          <w:rFonts w:eastAsia="Calibri"/>
          <w:lang w:bidi="ar-SA"/>
        </w:rPr>
        <w:t>Jacobson SW</w:t>
      </w:r>
      <w:r w:rsidRPr="00245384">
        <w:rPr>
          <w:rFonts w:eastAsia="Calibri"/>
          <w:lang w:bidi="ar-SA"/>
        </w:rPr>
        <w:t xml:space="preserve">, van der Kouwe A, Molteno CD, Chen G, Wintermark P, Alhamud A, </w:t>
      </w:r>
      <w:r w:rsidR="00CC4CBA">
        <w:rPr>
          <w:rFonts w:eastAsia="Calibri"/>
          <w:lang w:bidi="ar-SA"/>
        </w:rPr>
        <w:t>Jacobson JL</w:t>
      </w:r>
      <w:r w:rsidR="00166AA2">
        <w:rPr>
          <w:rFonts w:eastAsia="Calibri"/>
          <w:lang w:bidi="ar-SA"/>
        </w:rPr>
        <w:t xml:space="preserve">, </w:t>
      </w:r>
      <w:r w:rsidRPr="00245384">
        <w:rPr>
          <w:rFonts w:eastAsia="Calibri"/>
          <w:lang w:bidi="ar-SA"/>
        </w:rPr>
        <w:t>Meintjes EM</w:t>
      </w:r>
      <w:r w:rsidR="00166AA2">
        <w:rPr>
          <w:rFonts w:eastAsia="Calibri"/>
          <w:lang w:bidi="ar-SA"/>
        </w:rPr>
        <w:t xml:space="preserve"> (</w:t>
      </w:r>
      <w:r w:rsidRPr="00245384">
        <w:rPr>
          <w:rFonts w:eastAsia="Calibri"/>
          <w:lang w:bidi="ar-SA"/>
        </w:rPr>
        <w:t>2015</w:t>
      </w:r>
      <w:r w:rsidR="00166AA2">
        <w:rPr>
          <w:rFonts w:eastAsia="Calibri"/>
          <w:lang w:bidi="ar-SA"/>
        </w:rPr>
        <w:t>)</w:t>
      </w:r>
      <w:r w:rsidRPr="00245384">
        <w:rPr>
          <w:rFonts w:eastAsia="Calibri"/>
          <w:lang w:bidi="ar-SA"/>
        </w:rPr>
        <w:t xml:space="preserve"> A DTI‐based tractography study of effects on brain structure associated with prenatal alcohol exposure in newborns. </w:t>
      </w:r>
      <w:r w:rsidR="00A45DEA">
        <w:rPr>
          <w:rFonts w:eastAsia="Calibri"/>
          <w:i/>
          <w:iCs/>
          <w:lang w:bidi="ar-SA"/>
        </w:rPr>
        <w:t>Hum Brain Mapp</w:t>
      </w:r>
      <w:r w:rsidRPr="00245384">
        <w:rPr>
          <w:rFonts w:eastAsia="Calibri"/>
          <w:lang w:bidi="ar-SA"/>
        </w:rPr>
        <w:t>, </w:t>
      </w:r>
      <w:r w:rsidRPr="00245384">
        <w:rPr>
          <w:rFonts w:eastAsia="Calibri"/>
          <w:i/>
          <w:iCs/>
          <w:lang w:bidi="ar-SA"/>
        </w:rPr>
        <w:t>36</w:t>
      </w:r>
      <w:r w:rsidR="00166AA2">
        <w:rPr>
          <w:rFonts w:eastAsia="Calibri"/>
          <w:lang w:bidi="ar-SA"/>
        </w:rPr>
        <w:t xml:space="preserve">(1): </w:t>
      </w:r>
      <w:r w:rsidRPr="00245384">
        <w:rPr>
          <w:rFonts w:eastAsia="Calibri"/>
          <w:lang w:bidi="ar-SA"/>
        </w:rPr>
        <w:t>170-186.</w:t>
      </w:r>
    </w:p>
    <w:p w14:paraId="13BCF48B" w14:textId="77777777" w:rsidR="00245384" w:rsidRDefault="00245384" w:rsidP="00245384">
      <w:pPr>
        <w:ind w:left="709" w:hanging="709"/>
        <w:rPr>
          <w:rFonts w:eastAsia="Calibri"/>
          <w:lang w:bidi="ar-SA"/>
        </w:rPr>
      </w:pPr>
      <w:r w:rsidRPr="00245384">
        <w:rPr>
          <w:rFonts w:eastAsia="Calibri"/>
          <w:lang w:bidi="ar-SA"/>
        </w:rPr>
        <w:t>Temple E</w:t>
      </w:r>
      <w:r w:rsidR="00166AA2">
        <w:rPr>
          <w:rFonts w:eastAsia="Calibri"/>
          <w:lang w:bidi="ar-SA"/>
        </w:rPr>
        <w:t xml:space="preserve">, </w:t>
      </w:r>
      <w:r w:rsidRPr="00245384">
        <w:rPr>
          <w:rFonts w:eastAsia="Calibri"/>
          <w:lang w:bidi="ar-SA"/>
        </w:rPr>
        <w:t>Posner MI</w:t>
      </w:r>
      <w:r w:rsidR="00166AA2">
        <w:rPr>
          <w:rFonts w:eastAsia="Calibri"/>
          <w:lang w:bidi="ar-SA"/>
        </w:rPr>
        <w:t xml:space="preserve"> (</w:t>
      </w:r>
      <w:r w:rsidRPr="00245384">
        <w:rPr>
          <w:rFonts w:eastAsia="Calibri"/>
          <w:lang w:bidi="ar-SA"/>
        </w:rPr>
        <w:t>1998</w:t>
      </w:r>
      <w:r w:rsidR="00166AA2">
        <w:rPr>
          <w:rFonts w:eastAsia="Calibri"/>
          <w:lang w:bidi="ar-SA"/>
        </w:rPr>
        <w:t>)</w:t>
      </w:r>
      <w:r w:rsidRPr="00245384">
        <w:rPr>
          <w:rFonts w:eastAsia="Calibri"/>
          <w:lang w:bidi="ar-SA"/>
        </w:rPr>
        <w:t xml:space="preserve"> Brain mechanisms of quantity are similar in 5-year-old children and adults. </w:t>
      </w:r>
      <w:r w:rsidR="0041630C">
        <w:rPr>
          <w:rFonts w:eastAsia="Calibri"/>
          <w:i/>
          <w:iCs/>
          <w:lang w:bidi="ar-SA"/>
        </w:rPr>
        <w:t>Proc Natl Acad Sci</w:t>
      </w:r>
      <w:r w:rsidRPr="00245384">
        <w:rPr>
          <w:rFonts w:eastAsia="Calibri"/>
          <w:lang w:bidi="ar-SA"/>
        </w:rPr>
        <w:t>, </w:t>
      </w:r>
      <w:r w:rsidRPr="00245384">
        <w:rPr>
          <w:rFonts w:eastAsia="Calibri"/>
          <w:i/>
          <w:iCs/>
          <w:lang w:bidi="ar-SA"/>
        </w:rPr>
        <w:t>95</w:t>
      </w:r>
      <w:r w:rsidRPr="00245384">
        <w:rPr>
          <w:rFonts w:eastAsia="Calibri"/>
          <w:lang w:bidi="ar-SA"/>
        </w:rPr>
        <w:t>(13)</w:t>
      </w:r>
      <w:r w:rsidR="00166AA2">
        <w:rPr>
          <w:rFonts w:eastAsia="Calibri"/>
          <w:lang w:bidi="ar-SA"/>
        </w:rPr>
        <w:t xml:space="preserve">: </w:t>
      </w:r>
      <w:r w:rsidRPr="00245384">
        <w:rPr>
          <w:rFonts w:eastAsia="Calibri"/>
          <w:lang w:bidi="ar-SA"/>
        </w:rPr>
        <w:t>7836-7841.</w:t>
      </w:r>
    </w:p>
    <w:p w14:paraId="52FE473F" w14:textId="77777777" w:rsidR="00245384" w:rsidRDefault="00245384" w:rsidP="00245384">
      <w:pPr>
        <w:ind w:left="709" w:hanging="709"/>
        <w:rPr>
          <w:rFonts w:eastAsia="Calibri"/>
          <w:lang w:bidi="ar-SA"/>
        </w:rPr>
      </w:pPr>
      <w:r w:rsidRPr="00245384">
        <w:rPr>
          <w:rFonts w:eastAsia="Calibri"/>
          <w:lang w:bidi="ar-SA"/>
        </w:rPr>
        <w:t>Tucker DM</w:t>
      </w:r>
      <w:r w:rsidR="00166AA2">
        <w:rPr>
          <w:rFonts w:eastAsia="Calibri"/>
          <w:lang w:bidi="ar-SA"/>
        </w:rPr>
        <w:t xml:space="preserve"> (</w:t>
      </w:r>
      <w:r w:rsidRPr="00245384">
        <w:rPr>
          <w:rFonts w:eastAsia="Calibri"/>
          <w:lang w:bidi="ar-SA"/>
        </w:rPr>
        <w:t>1993</w:t>
      </w:r>
      <w:r w:rsidR="00166AA2">
        <w:rPr>
          <w:rFonts w:eastAsia="Calibri"/>
          <w:lang w:bidi="ar-SA"/>
        </w:rPr>
        <w:t>)</w:t>
      </w:r>
      <w:r w:rsidRPr="00245384">
        <w:rPr>
          <w:rFonts w:eastAsia="Calibri"/>
          <w:lang w:bidi="ar-SA"/>
        </w:rPr>
        <w:t xml:space="preserve"> Spatial sampling of head electrical fields: </w:t>
      </w:r>
      <w:r w:rsidR="001A6F6F">
        <w:rPr>
          <w:rFonts w:eastAsia="Calibri"/>
          <w:lang w:bidi="ar-SA"/>
        </w:rPr>
        <w:t>T</w:t>
      </w:r>
      <w:r w:rsidRPr="00245384">
        <w:rPr>
          <w:rFonts w:eastAsia="Calibri"/>
          <w:lang w:bidi="ar-SA"/>
        </w:rPr>
        <w:t>he geodesic sensor net. </w:t>
      </w:r>
      <w:r w:rsidR="0041630C">
        <w:rPr>
          <w:rFonts w:eastAsia="Calibri"/>
          <w:i/>
          <w:iCs/>
          <w:lang w:bidi="ar-SA"/>
        </w:rPr>
        <w:t>Electroencephalogr Clin Neurophysiol</w:t>
      </w:r>
      <w:r w:rsidRPr="00245384">
        <w:rPr>
          <w:rFonts w:eastAsia="Calibri"/>
          <w:lang w:bidi="ar-SA"/>
        </w:rPr>
        <w:t>, </w:t>
      </w:r>
      <w:r w:rsidRPr="00245384">
        <w:rPr>
          <w:rFonts w:eastAsia="Calibri"/>
          <w:i/>
          <w:iCs/>
          <w:lang w:bidi="ar-SA"/>
        </w:rPr>
        <w:t>87</w:t>
      </w:r>
      <w:r w:rsidRPr="00245384">
        <w:rPr>
          <w:rFonts w:eastAsia="Calibri"/>
          <w:lang w:bidi="ar-SA"/>
        </w:rPr>
        <w:t>(3)</w:t>
      </w:r>
      <w:r w:rsidR="00166AA2">
        <w:rPr>
          <w:rFonts w:eastAsia="Calibri"/>
          <w:lang w:bidi="ar-SA"/>
        </w:rPr>
        <w:t xml:space="preserve">: </w:t>
      </w:r>
      <w:r w:rsidRPr="00245384">
        <w:rPr>
          <w:rFonts w:eastAsia="Calibri"/>
          <w:lang w:bidi="ar-SA"/>
        </w:rPr>
        <w:t>154-163.</w:t>
      </w:r>
    </w:p>
    <w:p w14:paraId="0000206D" w14:textId="77777777" w:rsidR="00245384" w:rsidRDefault="00245384" w:rsidP="00245384">
      <w:pPr>
        <w:ind w:left="709" w:hanging="709"/>
        <w:rPr>
          <w:rFonts w:eastAsia="Calibri"/>
          <w:lang w:bidi="ar-SA"/>
        </w:rPr>
      </w:pPr>
      <w:r w:rsidRPr="00245384">
        <w:rPr>
          <w:rFonts w:eastAsia="Calibri"/>
          <w:lang w:bidi="ar-SA"/>
        </w:rPr>
        <w:t>Woods K</w:t>
      </w:r>
      <w:r w:rsidR="00166AA2">
        <w:rPr>
          <w:rFonts w:eastAsia="Calibri"/>
          <w:lang w:bidi="ar-SA"/>
        </w:rPr>
        <w:t>J</w:t>
      </w:r>
      <w:r w:rsidRPr="00245384">
        <w:rPr>
          <w:rFonts w:eastAsia="Calibri"/>
          <w:lang w:bidi="ar-SA"/>
        </w:rPr>
        <w:t>, Meintjes</w:t>
      </w:r>
      <w:r w:rsidR="00166AA2">
        <w:rPr>
          <w:rFonts w:eastAsia="Calibri"/>
          <w:lang w:bidi="ar-SA"/>
        </w:rPr>
        <w:t xml:space="preserve"> </w:t>
      </w:r>
      <w:r w:rsidRPr="00245384">
        <w:rPr>
          <w:rFonts w:eastAsia="Calibri"/>
          <w:lang w:bidi="ar-SA"/>
        </w:rPr>
        <w:t>E</w:t>
      </w:r>
      <w:r w:rsidR="00166AA2">
        <w:rPr>
          <w:rFonts w:eastAsia="Calibri"/>
          <w:lang w:bidi="ar-SA"/>
        </w:rPr>
        <w:t>M</w:t>
      </w:r>
      <w:r w:rsidRPr="00245384">
        <w:rPr>
          <w:rFonts w:eastAsia="Calibri"/>
          <w:lang w:bidi="ar-SA"/>
        </w:rPr>
        <w:t>, Molteno C</w:t>
      </w:r>
      <w:r w:rsidR="00166AA2">
        <w:rPr>
          <w:rFonts w:eastAsia="Calibri"/>
          <w:lang w:bidi="ar-SA"/>
        </w:rPr>
        <w:t>D</w:t>
      </w:r>
      <w:r w:rsidRPr="00245384">
        <w:rPr>
          <w:rFonts w:eastAsia="Calibri"/>
          <w:lang w:bidi="ar-SA"/>
        </w:rPr>
        <w:t xml:space="preserve">, </w:t>
      </w:r>
      <w:r w:rsidR="00CC4CBA">
        <w:rPr>
          <w:rFonts w:eastAsia="Calibri"/>
          <w:lang w:bidi="ar-SA"/>
        </w:rPr>
        <w:t>Jacobson SW</w:t>
      </w:r>
      <w:r w:rsidR="00166AA2">
        <w:rPr>
          <w:rFonts w:eastAsia="Calibri"/>
          <w:lang w:bidi="ar-SA"/>
        </w:rPr>
        <w:t xml:space="preserve">, </w:t>
      </w:r>
      <w:r w:rsidR="00CC4CBA">
        <w:rPr>
          <w:rFonts w:eastAsia="Calibri"/>
          <w:lang w:bidi="ar-SA"/>
        </w:rPr>
        <w:t>Jacobson JL</w:t>
      </w:r>
      <w:r w:rsidR="00166AA2">
        <w:rPr>
          <w:rFonts w:eastAsia="Calibri"/>
          <w:lang w:bidi="ar-SA"/>
        </w:rPr>
        <w:t xml:space="preserve"> (</w:t>
      </w:r>
      <w:r w:rsidRPr="00245384">
        <w:rPr>
          <w:rFonts w:eastAsia="Calibri"/>
          <w:lang w:bidi="ar-SA"/>
        </w:rPr>
        <w:t>2015</w:t>
      </w:r>
      <w:r w:rsidR="00166AA2">
        <w:rPr>
          <w:rFonts w:eastAsia="Calibri"/>
          <w:lang w:bidi="ar-SA"/>
        </w:rPr>
        <w:t>)</w:t>
      </w:r>
      <w:r w:rsidRPr="00245384">
        <w:rPr>
          <w:rFonts w:eastAsia="Calibri"/>
          <w:lang w:bidi="ar-SA"/>
        </w:rPr>
        <w:t xml:space="preserve"> Parietal dysfunction during number processing in children with fetal alcohol spectrum disorders. </w:t>
      </w:r>
      <w:r w:rsidR="0041630C">
        <w:rPr>
          <w:rFonts w:eastAsia="Calibri"/>
          <w:i/>
          <w:iCs/>
          <w:lang w:bidi="ar-SA"/>
        </w:rPr>
        <w:t>Neuroimage Clin</w:t>
      </w:r>
      <w:r w:rsidRPr="00245384">
        <w:rPr>
          <w:rFonts w:eastAsia="Calibri"/>
          <w:lang w:bidi="ar-SA"/>
        </w:rPr>
        <w:t>, </w:t>
      </w:r>
      <w:r w:rsidRPr="00245384">
        <w:rPr>
          <w:rFonts w:eastAsia="Calibri"/>
          <w:i/>
          <w:iCs/>
          <w:lang w:bidi="ar-SA"/>
        </w:rPr>
        <w:t>8</w:t>
      </w:r>
      <w:r w:rsidR="00166AA2">
        <w:rPr>
          <w:rFonts w:eastAsia="Calibri"/>
          <w:lang w:bidi="ar-SA"/>
        </w:rPr>
        <w:t xml:space="preserve">: </w:t>
      </w:r>
      <w:r w:rsidRPr="00245384">
        <w:rPr>
          <w:rFonts w:eastAsia="Calibri"/>
          <w:lang w:bidi="ar-SA"/>
        </w:rPr>
        <w:t>594-605.</w:t>
      </w:r>
    </w:p>
    <w:p w14:paraId="1FE8A7CD" w14:textId="77777777" w:rsidR="00245384" w:rsidRDefault="00245384" w:rsidP="00245384">
      <w:pPr>
        <w:ind w:left="709" w:hanging="709"/>
        <w:rPr>
          <w:rFonts w:eastAsia="Calibri"/>
          <w:lang w:bidi="ar-SA"/>
        </w:rPr>
      </w:pPr>
      <w:r w:rsidRPr="00245384">
        <w:rPr>
          <w:rFonts w:eastAsia="Calibri"/>
          <w:lang w:bidi="ar-SA"/>
        </w:rPr>
        <w:t>Wozniak JR, Mueller BA, Chang PN, Muetzel RL, Caros L</w:t>
      </w:r>
      <w:r w:rsidR="00AB1A8D">
        <w:rPr>
          <w:rFonts w:eastAsia="Calibri"/>
          <w:lang w:bidi="ar-SA"/>
        </w:rPr>
        <w:t xml:space="preserve">, </w:t>
      </w:r>
      <w:r w:rsidRPr="00245384">
        <w:rPr>
          <w:rFonts w:eastAsia="Calibri"/>
          <w:lang w:bidi="ar-SA"/>
        </w:rPr>
        <w:t>Lim</w:t>
      </w:r>
      <w:r w:rsidR="00AB1A8D">
        <w:rPr>
          <w:rFonts w:eastAsia="Calibri"/>
          <w:lang w:bidi="ar-SA"/>
        </w:rPr>
        <w:t xml:space="preserve"> K</w:t>
      </w:r>
      <w:r w:rsidRPr="00245384">
        <w:rPr>
          <w:rFonts w:eastAsia="Calibri"/>
          <w:lang w:bidi="ar-SA"/>
        </w:rPr>
        <w:t>O</w:t>
      </w:r>
      <w:r w:rsidR="00AB1A8D">
        <w:rPr>
          <w:rFonts w:eastAsia="Calibri"/>
          <w:lang w:bidi="ar-SA"/>
        </w:rPr>
        <w:t xml:space="preserve"> (</w:t>
      </w:r>
      <w:r w:rsidRPr="00245384">
        <w:rPr>
          <w:rFonts w:eastAsia="Calibri"/>
          <w:lang w:bidi="ar-SA"/>
        </w:rPr>
        <w:t>2006</w:t>
      </w:r>
      <w:r w:rsidR="00AB1A8D">
        <w:rPr>
          <w:rFonts w:eastAsia="Calibri"/>
          <w:lang w:bidi="ar-SA"/>
        </w:rPr>
        <w:t>)</w:t>
      </w:r>
      <w:r w:rsidRPr="00245384">
        <w:rPr>
          <w:rFonts w:eastAsia="Calibri"/>
          <w:lang w:bidi="ar-SA"/>
        </w:rPr>
        <w:t xml:space="preserve"> Diffusion tensor imaging in children with fetal alcohol spectrum disorders. </w:t>
      </w:r>
      <w:r w:rsidR="00A45DEA">
        <w:rPr>
          <w:rFonts w:eastAsia="Calibri"/>
          <w:i/>
          <w:iCs/>
          <w:lang w:bidi="ar-SA"/>
        </w:rPr>
        <w:t>Alcohol Clin Exp Res</w:t>
      </w:r>
      <w:r w:rsidRPr="00245384">
        <w:rPr>
          <w:rFonts w:eastAsia="Calibri"/>
          <w:lang w:bidi="ar-SA"/>
        </w:rPr>
        <w:t>, </w:t>
      </w:r>
      <w:r w:rsidRPr="00245384">
        <w:rPr>
          <w:rFonts w:eastAsia="Calibri"/>
          <w:i/>
          <w:iCs/>
          <w:lang w:bidi="ar-SA"/>
        </w:rPr>
        <w:t>30</w:t>
      </w:r>
      <w:r w:rsidRPr="00245384">
        <w:rPr>
          <w:rFonts w:eastAsia="Calibri"/>
          <w:lang w:bidi="ar-SA"/>
        </w:rPr>
        <w:t>(10)</w:t>
      </w:r>
      <w:r w:rsidR="00AB1A8D">
        <w:rPr>
          <w:rFonts w:eastAsia="Calibri"/>
          <w:lang w:bidi="ar-SA"/>
        </w:rPr>
        <w:t xml:space="preserve">: </w:t>
      </w:r>
      <w:r w:rsidRPr="00245384">
        <w:rPr>
          <w:rFonts w:eastAsia="Calibri"/>
          <w:lang w:bidi="ar-SA"/>
        </w:rPr>
        <w:t>1799-1806.</w:t>
      </w:r>
    </w:p>
    <w:p w14:paraId="3B7A31C6" w14:textId="77777777" w:rsidR="00245384" w:rsidRDefault="00245384" w:rsidP="00245384">
      <w:pPr>
        <w:ind w:left="709" w:hanging="709"/>
        <w:rPr>
          <w:rFonts w:eastAsia="Calibri"/>
          <w:lang w:bidi="ar-SA"/>
        </w:rPr>
      </w:pPr>
      <w:r w:rsidRPr="00245384">
        <w:rPr>
          <w:rFonts w:eastAsia="Calibri"/>
          <w:lang w:bidi="ar-SA"/>
        </w:rPr>
        <w:t>Wynn K</w:t>
      </w:r>
      <w:r w:rsidR="00AB1A8D">
        <w:rPr>
          <w:rFonts w:eastAsia="Calibri"/>
          <w:lang w:bidi="ar-SA"/>
        </w:rPr>
        <w:t xml:space="preserve"> (</w:t>
      </w:r>
      <w:r w:rsidRPr="00245384">
        <w:rPr>
          <w:rFonts w:eastAsia="Calibri"/>
          <w:lang w:bidi="ar-SA"/>
        </w:rPr>
        <w:t>1992</w:t>
      </w:r>
      <w:r w:rsidR="00AB1A8D">
        <w:rPr>
          <w:rFonts w:eastAsia="Calibri"/>
          <w:lang w:bidi="ar-SA"/>
        </w:rPr>
        <w:t>)</w:t>
      </w:r>
      <w:r w:rsidRPr="00245384">
        <w:rPr>
          <w:rFonts w:eastAsia="Calibri"/>
          <w:lang w:bidi="ar-SA"/>
        </w:rPr>
        <w:t xml:space="preserve"> Addition and subtraction by human infants. </w:t>
      </w:r>
      <w:r w:rsidRPr="00245384">
        <w:rPr>
          <w:rFonts w:eastAsia="Calibri"/>
          <w:i/>
          <w:iCs/>
          <w:lang w:bidi="ar-SA"/>
        </w:rPr>
        <w:t>Nature</w:t>
      </w:r>
      <w:r w:rsidRPr="00245384">
        <w:rPr>
          <w:rFonts w:eastAsia="Calibri"/>
          <w:lang w:bidi="ar-SA"/>
        </w:rPr>
        <w:t>, </w:t>
      </w:r>
      <w:r w:rsidRPr="00245384">
        <w:rPr>
          <w:rFonts w:eastAsia="Calibri"/>
          <w:i/>
          <w:iCs/>
          <w:lang w:bidi="ar-SA"/>
        </w:rPr>
        <w:t>358</w:t>
      </w:r>
      <w:r w:rsidRPr="00245384">
        <w:rPr>
          <w:rFonts w:eastAsia="Calibri"/>
          <w:lang w:bidi="ar-SA"/>
        </w:rPr>
        <w:t>(6389)</w:t>
      </w:r>
      <w:r w:rsidR="00AB1A8D">
        <w:rPr>
          <w:rFonts w:eastAsia="Calibri"/>
          <w:lang w:bidi="ar-SA"/>
        </w:rPr>
        <w:t xml:space="preserve">: </w:t>
      </w:r>
      <w:r w:rsidRPr="00245384">
        <w:rPr>
          <w:rFonts w:eastAsia="Calibri"/>
          <w:lang w:bidi="ar-SA"/>
        </w:rPr>
        <w:t>749-750.</w:t>
      </w:r>
    </w:p>
    <w:p w14:paraId="59D45970" w14:textId="77777777" w:rsidR="00245384" w:rsidRDefault="00CF07B9" w:rsidP="00A64B34">
      <w:pPr>
        <w:ind w:left="709" w:hanging="709"/>
        <w:rPr>
          <w:rFonts w:eastAsia="Calibri"/>
          <w:lang w:bidi="ar-SA"/>
        </w:rPr>
      </w:pPr>
      <w:r w:rsidRPr="00CF07B9">
        <w:rPr>
          <w:rFonts w:eastAsia="Calibri"/>
          <w:lang w:bidi="ar-SA"/>
        </w:rPr>
        <w:t>Xu F</w:t>
      </w:r>
      <w:r w:rsidR="00AB1A8D">
        <w:rPr>
          <w:rFonts w:eastAsia="Calibri"/>
          <w:lang w:bidi="ar-SA"/>
        </w:rPr>
        <w:t xml:space="preserve">, </w:t>
      </w:r>
      <w:r w:rsidRPr="00CF07B9">
        <w:rPr>
          <w:rFonts w:eastAsia="Calibri"/>
          <w:lang w:bidi="ar-SA"/>
        </w:rPr>
        <w:t>Spelke ES</w:t>
      </w:r>
      <w:r w:rsidR="00AB1A8D">
        <w:rPr>
          <w:rFonts w:eastAsia="Calibri"/>
          <w:lang w:bidi="ar-SA"/>
        </w:rPr>
        <w:t xml:space="preserve"> (</w:t>
      </w:r>
      <w:r w:rsidRPr="00CF07B9">
        <w:rPr>
          <w:rFonts w:eastAsia="Calibri"/>
          <w:lang w:bidi="ar-SA"/>
        </w:rPr>
        <w:t>2000</w:t>
      </w:r>
      <w:r w:rsidR="00AB1A8D">
        <w:rPr>
          <w:rFonts w:eastAsia="Calibri"/>
          <w:lang w:bidi="ar-SA"/>
        </w:rPr>
        <w:t>)</w:t>
      </w:r>
      <w:r w:rsidRPr="00CF07B9">
        <w:rPr>
          <w:rFonts w:eastAsia="Calibri"/>
          <w:lang w:bidi="ar-SA"/>
        </w:rPr>
        <w:t xml:space="preserve"> Large number discrimination in 6-month-old infants. </w:t>
      </w:r>
      <w:r w:rsidRPr="00CF07B9">
        <w:rPr>
          <w:rFonts w:eastAsia="Calibri"/>
          <w:i/>
          <w:iCs/>
          <w:lang w:bidi="ar-SA"/>
        </w:rPr>
        <w:t>Cognition</w:t>
      </w:r>
      <w:r w:rsidRPr="00CF07B9">
        <w:rPr>
          <w:rFonts w:eastAsia="Calibri"/>
          <w:lang w:bidi="ar-SA"/>
        </w:rPr>
        <w:t>, </w:t>
      </w:r>
      <w:r w:rsidRPr="00CF07B9">
        <w:rPr>
          <w:rFonts w:eastAsia="Calibri"/>
          <w:i/>
          <w:iCs/>
          <w:lang w:bidi="ar-SA"/>
        </w:rPr>
        <w:t>74</w:t>
      </w:r>
      <w:r w:rsidRPr="00CF07B9">
        <w:rPr>
          <w:rFonts w:eastAsia="Calibri"/>
          <w:lang w:bidi="ar-SA"/>
        </w:rPr>
        <w:t>(1)</w:t>
      </w:r>
      <w:r w:rsidR="00AB1A8D">
        <w:rPr>
          <w:rFonts w:eastAsia="Calibri"/>
          <w:lang w:bidi="ar-SA"/>
        </w:rPr>
        <w:t xml:space="preserve">: </w:t>
      </w:r>
      <w:r w:rsidRPr="00CF07B9">
        <w:rPr>
          <w:rFonts w:eastAsia="Calibri"/>
          <w:lang w:bidi="ar-SA"/>
        </w:rPr>
        <w:lastRenderedPageBreak/>
        <w:t>B1-B11.</w:t>
      </w:r>
    </w:p>
    <w:p w14:paraId="4277F5BA" w14:textId="77777777" w:rsidR="008224F7" w:rsidRPr="00FA0C18" w:rsidRDefault="008224F7" w:rsidP="008224F7">
      <w:pPr>
        <w:pStyle w:val="Heading1"/>
      </w:pPr>
      <w:r>
        <w:rPr>
          <w:rFonts w:eastAsia="Calibri"/>
          <w:lang w:bidi="ar-SA"/>
        </w:rPr>
        <w:br w:type="page"/>
      </w:r>
      <w:r w:rsidRPr="007E1EC4">
        <w:rPr>
          <w:rFonts w:eastAsia="Calibri"/>
          <w:b w:val="0"/>
          <w:bCs w:val="0"/>
          <w:lang w:bidi="ar-SA"/>
        </w:rPr>
        <w:lastRenderedPageBreak/>
        <w:t xml:space="preserve">Figure </w:t>
      </w:r>
      <w:r>
        <w:rPr>
          <w:rFonts w:eastAsia="Calibri"/>
          <w:b w:val="0"/>
          <w:bCs w:val="0"/>
          <w:lang w:bidi="ar-SA"/>
        </w:rPr>
        <w:t>L</w:t>
      </w:r>
      <w:r w:rsidRPr="00FB3A93">
        <w:rPr>
          <w:rFonts w:eastAsia="Calibri"/>
          <w:b w:val="0"/>
          <w:bCs w:val="0"/>
          <w:lang w:bidi="ar-SA"/>
        </w:rPr>
        <w:t>egends</w:t>
      </w:r>
    </w:p>
    <w:p w14:paraId="0F1ACAD2" w14:textId="77777777" w:rsidR="008224F7" w:rsidRDefault="008224F7" w:rsidP="008224F7">
      <w:pPr>
        <w:ind w:firstLine="0"/>
        <w:rPr>
          <w:rFonts w:cs="Arial"/>
        </w:rPr>
      </w:pPr>
      <w:r w:rsidRPr="0075743F">
        <w:rPr>
          <w:i/>
          <w:iCs/>
        </w:rPr>
        <w:t>Figure 1.</w:t>
      </w:r>
      <w:r w:rsidRPr="00FA0C18">
        <w:t xml:space="preserve"> </w:t>
      </w:r>
      <w:r>
        <w:t xml:space="preserve">Example of a trial in the habituation-dishabituation task. </w:t>
      </w:r>
      <w:r w:rsidRPr="00FA3790">
        <w:t>In this example</w:t>
      </w:r>
      <w:r>
        <w:t xml:space="preserve"> of a sequence ending in a dishabituation array</w:t>
      </w:r>
      <w:r w:rsidRPr="00FA3790">
        <w:t xml:space="preserve">, the quantity “2” was presented consecutively three times; subsequently, </w:t>
      </w:r>
      <w:r>
        <w:t xml:space="preserve">a </w:t>
      </w:r>
      <w:r w:rsidRPr="00FA3790">
        <w:t>dishabituati</w:t>
      </w:r>
      <w:r>
        <w:t>on</w:t>
      </w:r>
      <w:r w:rsidRPr="00FA3790">
        <w:t xml:space="preserve"> quantity of “3” was presented.</w:t>
      </w:r>
      <w:r>
        <w:t xml:space="preserve"> (Not presented are the </w:t>
      </w:r>
      <w:r>
        <w:rPr>
          <w:rFonts w:cs="Arial"/>
        </w:rPr>
        <w:t>interstimulus intervals that occurred between array displays.)</w:t>
      </w:r>
    </w:p>
    <w:p w14:paraId="11E3A37F" w14:textId="77777777" w:rsidR="008224F7" w:rsidRDefault="008224F7" w:rsidP="008224F7">
      <w:pPr>
        <w:ind w:firstLine="0"/>
      </w:pPr>
    </w:p>
    <w:p w14:paraId="6504045E" w14:textId="77777777" w:rsidR="008224F7" w:rsidRDefault="008224F7" w:rsidP="008224F7">
      <w:pPr>
        <w:ind w:firstLine="0"/>
      </w:pPr>
      <w:r w:rsidRPr="0075743F">
        <w:rPr>
          <w:i/>
          <w:iCs/>
        </w:rPr>
        <w:t>Figure</w:t>
      </w:r>
      <w:r>
        <w:rPr>
          <w:i/>
          <w:iCs/>
        </w:rPr>
        <w:t>s</w:t>
      </w:r>
      <w:r w:rsidRPr="0075743F">
        <w:rPr>
          <w:i/>
          <w:iCs/>
        </w:rPr>
        <w:t xml:space="preserve"> 2 a &amp; b.</w:t>
      </w:r>
      <w:r w:rsidRPr="00FA0C18">
        <w:t xml:space="preserve"> Channel </w:t>
      </w:r>
      <w:r>
        <w:t>g</w:t>
      </w:r>
      <w:r w:rsidRPr="00FA0C18">
        <w:t>roup</w:t>
      </w:r>
      <w:r>
        <w:t>s</w:t>
      </w:r>
      <w:r w:rsidRPr="00FA0C18">
        <w:t xml:space="preserve"> </w:t>
      </w:r>
      <w:r>
        <w:t xml:space="preserve">of the 128-channel </w:t>
      </w:r>
      <w:r w:rsidRPr="00B81EBF">
        <w:t xml:space="preserve">HydrocCel Geodesic Sensor </w:t>
      </w:r>
      <w:r>
        <w:t>N</w:t>
      </w:r>
      <w:r w:rsidRPr="00B81EBF">
        <w:t>et</w:t>
      </w:r>
      <w:r>
        <w:t xml:space="preserve"> included in the different analyses: a) occipitoparietal-central group for the habituation-dishabituation analysis; b) right-</w:t>
      </w:r>
      <w:r w:rsidRPr="00B405C9">
        <w:t>parietal</w:t>
      </w:r>
      <w:r>
        <w:t xml:space="preserve"> group for the posterior parietal analysis. </w:t>
      </w:r>
    </w:p>
    <w:p w14:paraId="6628840E" w14:textId="77777777" w:rsidR="008224F7" w:rsidRDefault="008224F7" w:rsidP="008224F7">
      <w:pPr>
        <w:ind w:firstLine="0"/>
      </w:pPr>
    </w:p>
    <w:p w14:paraId="3B5EFB3B" w14:textId="77777777" w:rsidR="008224F7" w:rsidRDefault="008224F7" w:rsidP="008224F7">
      <w:pPr>
        <w:ind w:firstLine="0"/>
      </w:pPr>
      <w:r w:rsidRPr="0075743F">
        <w:rPr>
          <w:i/>
          <w:iCs/>
        </w:rPr>
        <w:t>Figure 3.</w:t>
      </w:r>
      <w:r w:rsidRPr="00626FA4">
        <w:rPr>
          <w:i/>
          <w:iCs/>
        </w:rPr>
        <w:t xml:space="preserve"> </w:t>
      </w:r>
      <w:r w:rsidRPr="004B6CAC">
        <w:t>Topographic</w:t>
      </w:r>
      <w:r>
        <w:t xml:space="preserve"> map of scalp voltages for the habituation condition (left panel) versus the dishabituation condition (right panel) for the sample as a whole, averaged across a time window of 550-650 ms. Parieto-occipital area of the effect is delineated by the yellow oval.</w:t>
      </w:r>
    </w:p>
    <w:p w14:paraId="45D8E0B9" w14:textId="77777777" w:rsidR="008224F7" w:rsidRPr="00875FF6" w:rsidRDefault="008224F7" w:rsidP="008224F7">
      <w:pPr>
        <w:ind w:firstLine="0"/>
      </w:pPr>
    </w:p>
    <w:p w14:paraId="2C31EE54" w14:textId="77777777" w:rsidR="008224F7" w:rsidRDefault="008224F7" w:rsidP="008224F7">
      <w:pPr>
        <w:ind w:firstLine="0"/>
      </w:pPr>
      <w:r w:rsidRPr="0075743F">
        <w:rPr>
          <w:i/>
          <w:iCs/>
        </w:rPr>
        <w:t>Figure 4.</w:t>
      </w:r>
      <w:r>
        <w:t xml:space="preserve"> Latency and amplitude in the occiptoparietal-central area for a) control versus alcohol-exposed infants and b) habituation versus dishabituation trials. Note the between-group difference in the latency to peak amplitude for the dishabituation condition</w:t>
      </w:r>
      <w:r w:rsidRPr="00FA0C18">
        <w:t xml:space="preserve">. </w:t>
      </w:r>
      <w:r>
        <w:t>The gray area marks the broad window of 300-1,100 ms poststimulus, in which latency differences were tested and in which correlations were examined between alcohol exposure and the amplitude measures.</w:t>
      </w:r>
    </w:p>
    <w:p w14:paraId="1290CD2F" w14:textId="77777777" w:rsidR="008224F7" w:rsidRPr="00FA0C18" w:rsidRDefault="008224F7" w:rsidP="008224F7">
      <w:pPr>
        <w:ind w:firstLine="0"/>
      </w:pPr>
    </w:p>
    <w:p w14:paraId="581C2E2F" w14:textId="77777777" w:rsidR="008224F7" w:rsidRPr="00FA0C18" w:rsidRDefault="008224F7" w:rsidP="008224F7">
      <w:pPr>
        <w:ind w:firstLine="0"/>
      </w:pPr>
      <w:r w:rsidRPr="0075743F">
        <w:rPr>
          <w:i/>
          <w:iCs/>
        </w:rPr>
        <w:t>Figure 5.</w:t>
      </w:r>
      <w:r w:rsidRPr="00FA0C18">
        <w:rPr>
          <w:i/>
          <w:iCs/>
        </w:rPr>
        <w:t xml:space="preserve"> </w:t>
      </w:r>
      <w:r>
        <w:rPr>
          <w:iCs/>
        </w:rPr>
        <w:t xml:space="preserve">Latency and amplitude in the posterior parietal region for a) </w:t>
      </w:r>
      <w:r>
        <w:t>control versus alcohol-exposed infants and b) ratio &gt; 2 versus &lt; 2</w:t>
      </w:r>
      <w:r w:rsidRPr="00F71BD3">
        <w:t xml:space="preserve">. </w:t>
      </w:r>
      <w:r>
        <w:t xml:space="preserve">The gray area marks the time-window of 210-400 ms </w:t>
      </w:r>
      <w:r>
        <w:lastRenderedPageBreak/>
        <w:t>poststimulus.</w:t>
      </w:r>
      <w:r w:rsidRPr="00FA0C18">
        <w:t xml:space="preserve"> </w:t>
      </w:r>
    </w:p>
    <w:p w14:paraId="4C249E0F" w14:textId="77777777" w:rsidR="008224F7" w:rsidRDefault="008224F7" w:rsidP="008224F7">
      <w:pPr>
        <w:rPr>
          <w:rtl/>
        </w:rPr>
      </w:pPr>
    </w:p>
    <w:p w14:paraId="33D08F40" w14:textId="77777777" w:rsidR="00245384" w:rsidRDefault="00245384" w:rsidP="00245384">
      <w:pPr>
        <w:ind w:firstLine="0"/>
        <w:rPr>
          <w:rFonts w:eastAsia="Calibri"/>
          <w:lang w:bidi="ar-SA"/>
        </w:rPr>
        <w:sectPr w:rsidR="00245384" w:rsidSect="00D7439B">
          <w:headerReference w:type="default" r:id="rId9"/>
          <w:headerReference w:type="first" r:id="rId10"/>
          <w:type w:val="continuous"/>
          <w:pgSz w:w="12240" w:h="15840" w:code="1"/>
          <w:pgMar w:top="1440" w:right="1440" w:bottom="1440" w:left="1440" w:header="720" w:footer="720" w:gutter="0"/>
          <w:lnNumType w:countBy="1" w:restart="continuous"/>
          <w:cols w:space="708"/>
          <w:titlePg/>
          <w:docGrid w:linePitch="360"/>
        </w:sectPr>
      </w:pPr>
    </w:p>
    <w:p w14:paraId="63145002" w14:textId="77777777" w:rsidR="001A6F6F" w:rsidRDefault="006A34EA" w:rsidP="003F53BA">
      <w:pPr>
        <w:ind w:firstLine="0"/>
        <w:rPr>
          <w:rFonts w:eastAsia="Calibri"/>
          <w:lang w:bidi="ar-SA"/>
        </w:rPr>
      </w:pPr>
      <w:r w:rsidRPr="00AC59B0">
        <w:rPr>
          <w:rFonts w:eastAsia="Calibri"/>
          <w:iCs/>
          <w:lang w:bidi="ar-SA"/>
        </w:rPr>
        <w:lastRenderedPageBreak/>
        <w:t>Table</w:t>
      </w:r>
      <w:r w:rsidR="00CE1CFE" w:rsidRPr="00AC59B0">
        <w:rPr>
          <w:rFonts w:eastAsia="Calibri"/>
          <w:iCs/>
          <w:lang w:bidi="ar-SA"/>
        </w:rPr>
        <w:t xml:space="preserve"> 1</w:t>
      </w:r>
      <w:r w:rsidR="00CE1CFE" w:rsidRPr="00CE1CFE">
        <w:rPr>
          <w:rFonts w:eastAsia="Calibri"/>
          <w:lang w:bidi="ar-SA"/>
        </w:rPr>
        <w:t xml:space="preserve"> </w:t>
      </w:r>
    </w:p>
    <w:p w14:paraId="1D4E3AB0" w14:textId="77777777" w:rsidR="00CE1CFE" w:rsidRPr="00AC59B0" w:rsidRDefault="00CE1CFE" w:rsidP="003F53BA">
      <w:pPr>
        <w:ind w:firstLine="0"/>
        <w:rPr>
          <w:rFonts w:eastAsia="Calibri"/>
          <w:i/>
          <w:lang w:bidi="ar-SA"/>
        </w:rPr>
      </w:pPr>
      <w:r w:rsidRPr="00AC59B0">
        <w:rPr>
          <w:rFonts w:eastAsia="Calibri"/>
          <w:i/>
          <w:lang w:bidi="ar-SA"/>
        </w:rPr>
        <w:t xml:space="preserve">Sample </w:t>
      </w:r>
      <w:r w:rsidR="00FD6D33" w:rsidRPr="00AC59B0">
        <w:rPr>
          <w:rFonts w:eastAsia="Calibri"/>
          <w:i/>
          <w:lang w:bidi="ar-SA"/>
        </w:rPr>
        <w:t>C</w:t>
      </w:r>
      <w:r w:rsidR="009B38B1" w:rsidRPr="00AC59B0">
        <w:rPr>
          <w:rFonts w:eastAsia="Calibri"/>
          <w:i/>
          <w:lang w:bidi="ar-SA"/>
        </w:rPr>
        <w:t>haracteristics</w:t>
      </w:r>
      <w:r w:rsidR="00CC74EA" w:rsidRPr="00AC59B0">
        <w:rPr>
          <w:rFonts w:eastAsia="Calibri"/>
          <w:i/>
          <w:lang w:bidi="ar-SA"/>
        </w:rPr>
        <w:t xml:space="preserve"> (</w:t>
      </w:r>
      <w:r w:rsidR="00CC74EA" w:rsidRPr="000A2C26">
        <w:rPr>
          <w:rFonts w:eastAsia="Calibri"/>
          <w:i/>
          <w:lang w:bidi="ar-SA"/>
        </w:rPr>
        <w:t>N</w:t>
      </w:r>
      <w:r w:rsidR="001A6F6F" w:rsidRPr="000A2C26">
        <w:rPr>
          <w:rFonts w:eastAsia="Calibri"/>
          <w:i/>
          <w:lang w:bidi="ar-SA"/>
        </w:rPr>
        <w:t xml:space="preserve"> </w:t>
      </w:r>
      <w:r w:rsidR="00CC74EA" w:rsidRPr="00AC59B0">
        <w:rPr>
          <w:rFonts w:eastAsia="Calibri"/>
          <w:i/>
          <w:lang w:bidi="ar-SA"/>
        </w:rPr>
        <w:t>=</w:t>
      </w:r>
      <w:r w:rsidR="001A6F6F" w:rsidRPr="00AC59B0">
        <w:rPr>
          <w:rFonts w:eastAsia="Calibri"/>
          <w:i/>
          <w:lang w:bidi="ar-SA"/>
        </w:rPr>
        <w:t xml:space="preserve"> </w:t>
      </w:r>
      <w:r w:rsidR="00CC74EA" w:rsidRPr="00AC59B0">
        <w:rPr>
          <w:rFonts w:eastAsia="Calibri"/>
          <w:i/>
          <w:lang w:bidi="ar-SA"/>
        </w:rPr>
        <w:t>38)</w:t>
      </w:r>
    </w:p>
    <w:tbl>
      <w:tblPr>
        <w:tblW w:w="5000" w:type="pct"/>
        <w:tblCellMar>
          <w:top w:w="85" w:type="dxa"/>
          <w:left w:w="0" w:type="dxa"/>
          <w:bottom w:w="85" w:type="dxa"/>
          <w:right w:w="0" w:type="dxa"/>
        </w:tblCellMar>
        <w:tblLook w:val="04A0" w:firstRow="1" w:lastRow="0" w:firstColumn="1" w:lastColumn="0" w:noHBand="0" w:noVBand="1"/>
      </w:tblPr>
      <w:tblGrid>
        <w:gridCol w:w="5421"/>
        <w:gridCol w:w="1430"/>
        <w:gridCol w:w="1430"/>
        <w:gridCol w:w="693"/>
        <w:gridCol w:w="386"/>
        <w:tblGridChange w:id="4">
          <w:tblGrid>
            <w:gridCol w:w="5421"/>
            <w:gridCol w:w="1430"/>
            <w:gridCol w:w="1430"/>
            <w:gridCol w:w="693"/>
            <w:gridCol w:w="386"/>
          </w:tblGrid>
        </w:tblGridChange>
      </w:tblGrid>
      <w:tr w:rsidR="004945A0" w:rsidRPr="0018380D" w14:paraId="3D2D8E3C" w14:textId="77777777" w:rsidTr="0018380D">
        <w:tc>
          <w:tcPr>
            <w:tcW w:w="2896" w:type="pct"/>
            <w:tcBorders>
              <w:top w:val="single" w:sz="4" w:space="0" w:color="auto"/>
              <w:bottom w:val="single" w:sz="4" w:space="0" w:color="auto"/>
            </w:tcBorders>
            <w:shd w:val="clear" w:color="auto" w:fill="auto"/>
          </w:tcPr>
          <w:p w14:paraId="5D2E433C" w14:textId="77777777" w:rsidR="00941CF9" w:rsidRPr="0018380D" w:rsidRDefault="00941CF9" w:rsidP="0018380D">
            <w:pPr>
              <w:spacing w:line="240" w:lineRule="auto"/>
              <w:ind w:firstLine="0"/>
              <w:rPr>
                <w:rFonts w:eastAsia="Calibri"/>
                <w:lang w:bidi="ar-SA"/>
              </w:rPr>
            </w:pPr>
          </w:p>
        </w:tc>
        <w:tc>
          <w:tcPr>
            <w:tcW w:w="764" w:type="pct"/>
            <w:tcBorders>
              <w:top w:val="single" w:sz="4" w:space="0" w:color="auto"/>
              <w:bottom w:val="single" w:sz="4" w:space="0" w:color="auto"/>
            </w:tcBorders>
            <w:shd w:val="clear" w:color="auto" w:fill="auto"/>
            <w:vAlign w:val="center"/>
          </w:tcPr>
          <w:p w14:paraId="52D631B5" w14:textId="77777777" w:rsidR="006C075B" w:rsidRDefault="006C075B" w:rsidP="0018380D">
            <w:pPr>
              <w:spacing w:line="240" w:lineRule="auto"/>
              <w:ind w:firstLine="0"/>
              <w:jc w:val="center"/>
              <w:rPr>
                <w:rFonts w:eastAsia="Calibri"/>
                <w:lang w:bidi="ar-SA"/>
              </w:rPr>
            </w:pPr>
          </w:p>
          <w:p w14:paraId="7E3DCF95" w14:textId="77777777" w:rsidR="00941CF9" w:rsidRPr="0018380D" w:rsidRDefault="00941CF9" w:rsidP="0018380D">
            <w:pPr>
              <w:spacing w:line="240" w:lineRule="auto"/>
              <w:ind w:firstLine="0"/>
              <w:jc w:val="center"/>
              <w:rPr>
                <w:rFonts w:eastAsia="Calibri"/>
                <w:lang w:bidi="ar-SA"/>
              </w:rPr>
            </w:pPr>
            <w:r w:rsidRPr="0018380D">
              <w:rPr>
                <w:rFonts w:eastAsia="Calibri"/>
                <w:lang w:bidi="ar-SA"/>
              </w:rPr>
              <w:t>Control</w:t>
            </w:r>
          </w:p>
          <w:p w14:paraId="24517760" w14:textId="77777777" w:rsidR="00941CF9" w:rsidRPr="0097150E" w:rsidRDefault="00AC59B0" w:rsidP="0018380D">
            <w:pPr>
              <w:spacing w:line="240" w:lineRule="auto"/>
              <w:ind w:firstLine="0"/>
              <w:jc w:val="center"/>
              <w:rPr>
                <w:rFonts w:eastAsia="Calibri"/>
                <w:i/>
                <w:iCs/>
                <w:lang w:bidi="ar-SA"/>
              </w:rPr>
            </w:pPr>
            <w:r>
              <w:rPr>
                <w:rFonts w:eastAsia="Calibri"/>
                <w:i/>
                <w:iCs/>
                <w:lang w:bidi="ar-SA"/>
              </w:rPr>
              <w:t>n</w:t>
            </w:r>
            <w:r w:rsidR="001A6F6F">
              <w:rPr>
                <w:rFonts w:eastAsia="Calibri"/>
                <w:i/>
                <w:iCs/>
                <w:lang w:bidi="ar-SA"/>
              </w:rPr>
              <w:t xml:space="preserve"> </w:t>
            </w:r>
            <w:r w:rsidR="00941CF9" w:rsidRPr="007843F7">
              <w:rPr>
                <w:rFonts w:eastAsia="Calibri"/>
                <w:lang w:bidi="ar-SA"/>
              </w:rPr>
              <w:t>=</w:t>
            </w:r>
            <w:r w:rsidR="001A6F6F">
              <w:rPr>
                <w:rFonts w:eastAsia="Calibri"/>
                <w:lang w:bidi="ar-SA"/>
              </w:rPr>
              <w:t xml:space="preserve"> </w:t>
            </w:r>
            <w:r w:rsidR="00941CF9" w:rsidRPr="007843F7">
              <w:rPr>
                <w:rFonts w:eastAsia="Calibri"/>
                <w:lang w:bidi="ar-SA"/>
              </w:rPr>
              <w:t>19</w:t>
            </w:r>
          </w:p>
        </w:tc>
        <w:tc>
          <w:tcPr>
            <w:tcW w:w="764" w:type="pct"/>
            <w:tcBorders>
              <w:top w:val="single" w:sz="4" w:space="0" w:color="auto"/>
              <w:bottom w:val="single" w:sz="4" w:space="0" w:color="auto"/>
            </w:tcBorders>
            <w:shd w:val="clear" w:color="auto" w:fill="auto"/>
            <w:vAlign w:val="center"/>
          </w:tcPr>
          <w:p w14:paraId="645D553F" w14:textId="77777777" w:rsidR="006C075B" w:rsidRDefault="006C075B" w:rsidP="0018380D">
            <w:pPr>
              <w:spacing w:line="240" w:lineRule="auto"/>
              <w:ind w:firstLine="0"/>
              <w:jc w:val="center"/>
              <w:rPr>
                <w:rFonts w:eastAsia="Calibri"/>
                <w:lang w:bidi="ar-SA"/>
              </w:rPr>
            </w:pPr>
            <w:r>
              <w:rPr>
                <w:rFonts w:eastAsia="Calibri"/>
                <w:lang w:bidi="ar-SA"/>
              </w:rPr>
              <w:t>Alcohol</w:t>
            </w:r>
          </w:p>
          <w:p w14:paraId="6B9C34A4" w14:textId="77777777" w:rsidR="00941CF9" w:rsidRPr="0018380D" w:rsidRDefault="006C075B" w:rsidP="0018380D">
            <w:pPr>
              <w:spacing w:line="240" w:lineRule="auto"/>
              <w:ind w:firstLine="0"/>
              <w:jc w:val="center"/>
              <w:rPr>
                <w:rFonts w:eastAsia="Calibri"/>
                <w:lang w:bidi="ar-SA"/>
              </w:rPr>
            </w:pPr>
            <w:r>
              <w:rPr>
                <w:rFonts w:eastAsia="Calibri"/>
                <w:lang w:bidi="ar-SA"/>
              </w:rPr>
              <w:t>e</w:t>
            </w:r>
            <w:r w:rsidR="00941CF9" w:rsidRPr="0018380D">
              <w:rPr>
                <w:rFonts w:eastAsia="Calibri"/>
                <w:lang w:bidi="ar-SA"/>
              </w:rPr>
              <w:t>xposed</w:t>
            </w:r>
          </w:p>
          <w:p w14:paraId="629C60DA" w14:textId="77777777" w:rsidR="00941CF9" w:rsidRPr="0018380D" w:rsidRDefault="00941CF9" w:rsidP="0018380D">
            <w:pPr>
              <w:spacing w:line="240" w:lineRule="auto"/>
              <w:ind w:firstLine="0"/>
              <w:jc w:val="center"/>
              <w:rPr>
                <w:rFonts w:eastAsia="Calibri"/>
                <w:lang w:bidi="ar-SA"/>
              </w:rPr>
            </w:pPr>
            <w:r w:rsidRPr="0018380D">
              <w:rPr>
                <w:rFonts w:eastAsia="Calibri"/>
                <w:i/>
                <w:iCs/>
                <w:lang w:bidi="ar-SA"/>
              </w:rPr>
              <w:t>n</w:t>
            </w:r>
            <w:r w:rsidR="001A6F6F">
              <w:rPr>
                <w:rFonts w:eastAsia="Calibri"/>
                <w:i/>
                <w:iCs/>
                <w:lang w:bidi="ar-SA"/>
              </w:rPr>
              <w:t xml:space="preserve"> </w:t>
            </w:r>
            <w:r w:rsidRPr="0018380D">
              <w:rPr>
                <w:rFonts w:eastAsia="Calibri"/>
                <w:lang w:bidi="ar-SA"/>
              </w:rPr>
              <w:t>=</w:t>
            </w:r>
            <w:r w:rsidR="001A6F6F">
              <w:rPr>
                <w:rFonts w:eastAsia="Calibri"/>
                <w:lang w:bidi="ar-SA"/>
              </w:rPr>
              <w:t xml:space="preserve"> </w:t>
            </w:r>
            <w:r w:rsidRPr="0018380D">
              <w:rPr>
                <w:rFonts w:eastAsia="Calibri"/>
                <w:lang w:bidi="ar-SA"/>
              </w:rPr>
              <w:t>19</w:t>
            </w:r>
          </w:p>
        </w:tc>
        <w:tc>
          <w:tcPr>
            <w:tcW w:w="576" w:type="pct"/>
            <w:gridSpan w:val="2"/>
            <w:tcBorders>
              <w:top w:val="single" w:sz="4" w:space="0" w:color="auto"/>
              <w:bottom w:val="single" w:sz="4" w:space="0" w:color="auto"/>
            </w:tcBorders>
            <w:shd w:val="clear" w:color="auto" w:fill="auto"/>
            <w:vAlign w:val="center"/>
          </w:tcPr>
          <w:p w14:paraId="243C6CFB" w14:textId="77777777" w:rsidR="00941CF9" w:rsidRPr="0018380D" w:rsidRDefault="00941CF9" w:rsidP="0018380D">
            <w:pPr>
              <w:spacing w:line="240" w:lineRule="auto"/>
              <w:ind w:firstLine="0"/>
              <w:jc w:val="center"/>
              <w:rPr>
                <w:rFonts w:eastAsia="Calibri"/>
                <w:lang w:bidi="ar-SA"/>
              </w:rPr>
            </w:pPr>
            <w:r w:rsidRPr="0018380D">
              <w:rPr>
                <w:rFonts w:ascii="Arial" w:eastAsia="Calibri" w:hAnsi="Arial" w:cs="Arial"/>
                <w:i/>
                <w:sz w:val="22"/>
                <w:szCs w:val="22"/>
                <w:lang w:bidi="ar-SA"/>
              </w:rPr>
              <w:t xml:space="preserve">t </w:t>
            </w:r>
            <w:r w:rsidRPr="0018380D">
              <w:rPr>
                <w:rFonts w:ascii="Arial" w:eastAsia="Calibri" w:hAnsi="Arial" w:cs="Arial"/>
                <w:sz w:val="22"/>
                <w:szCs w:val="22"/>
                <w:lang w:bidi="ar-SA"/>
              </w:rPr>
              <w:t xml:space="preserve">or </w:t>
            </w:r>
            <w:r w:rsidRPr="0018380D">
              <w:rPr>
                <w:rFonts w:ascii="Arial" w:eastAsia="Calibri" w:hAnsi="Arial" w:cs="Arial"/>
                <w:i/>
                <w:sz w:val="22"/>
                <w:szCs w:val="22"/>
                <w:lang w:bidi="ar-SA"/>
              </w:rPr>
              <w:sym w:font="Symbol" w:char="F063"/>
            </w:r>
            <w:r w:rsidRPr="0018380D">
              <w:rPr>
                <w:rFonts w:ascii="Arial" w:eastAsia="Calibri" w:hAnsi="Arial" w:cs="Arial"/>
                <w:sz w:val="22"/>
                <w:szCs w:val="22"/>
                <w:vertAlign w:val="superscript"/>
                <w:lang w:bidi="ar-SA"/>
              </w:rPr>
              <w:t>2</w:t>
            </w:r>
          </w:p>
        </w:tc>
      </w:tr>
      <w:tr w:rsidR="004945A0" w:rsidRPr="0018380D" w14:paraId="000FD7FF" w14:textId="77777777" w:rsidTr="0018380D">
        <w:tc>
          <w:tcPr>
            <w:tcW w:w="2896" w:type="pct"/>
            <w:tcBorders>
              <w:top w:val="single" w:sz="4" w:space="0" w:color="auto"/>
            </w:tcBorders>
            <w:shd w:val="clear" w:color="auto" w:fill="auto"/>
          </w:tcPr>
          <w:p w14:paraId="17B65E5A" w14:textId="77777777" w:rsidR="004945A0" w:rsidRPr="0097150E" w:rsidRDefault="004945A0" w:rsidP="0018380D">
            <w:pPr>
              <w:spacing w:line="240" w:lineRule="auto"/>
              <w:ind w:firstLine="0"/>
              <w:rPr>
                <w:rFonts w:eastAsia="Calibri"/>
                <w:u w:val="single"/>
                <w:lang w:bidi="ar-SA"/>
              </w:rPr>
            </w:pPr>
            <w:r w:rsidRPr="007843F7">
              <w:rPr>
                <w:rFonts w:eastAsia="Calibri"/>
                <w:u w:val="single"/>
                <w:lang w:bidi="ar-SA"/>
              </w:rPr>
              <w:t>Maternal Characteristics</w:t>
            </w:r>
          </w:p>
        </w:tc>
        <w:tc>
          <w:tcPr>
            <w:tcW w:w="764" w:type="pct"/>
            <w:tcBorders>
              <w:top w:val="single" w:sz="4" w:space="0" w:color="auto"/>
            </w:tcBorders>
            <w:shd w:val="clear" w:color="auto" w:fill="auto"/>
            <w:vAlign w:val="center"/>
          </w:tcPr>
          <w:p w14:paraId="4A4E7245" w14:textId="77777777" w:rsidR="004945A0" w:rsidRPr="0018380D" w:rsidRDefault="004945A0" w:rsidP="0018380D">
            <w:pPr>
              <w:spacing w:line="240" w:lineRule="auto"/>
              <w:ind w:firstLine="0"/>
              <w:jc w:val="center"/>
              <w:rPr>
                <w:rFonts w:eastAsia="Calibri"/>
                <w:lang w:bidi="ar-SA"/>
              </w:rPr>
            </w:pPr>
          </w:p>
        </w:tc>
        <w:tc>
          <w:tcPr>
            <w:tcW w:w="764" w:type="pct"/>
            <w:tcBorders>
              <w:top w:val="single" w:sz="4" w:space="0" w:color="auto"/>
            </w:tcBorders>
            <w:shd w:val="clear" w:color="auto" w:fill="auto"/>
            <w:vAlign w:val="center"/>
          </w:tcPr>
          <w:p w14:paraId="3E829729" w14:textId="77777777" w:rsidR="004945A0" w:rsidRPr="0018380D" w:rsidRDefault="004945A0" w:rsidP="0018380D">
            <w:pPr>
              <w:spacing w:line="240" w:lineRule="auto"/>
              <w:ind w:firstLine="0"/>
              <w:jc w:val="center"/>
              <w:rPr>
                <w:rFonts w:eastAsia="Calibri"/>
                <w:lang w:bidi="ar-SA"/>
              </w:rPr>
            </w:pPr>
          </w:p>
        </w:tc>
        <w:tc>
          <w:tcPr>
            <w:tcW w:w="370" w:type="pct"/>
            <w:tcBorders>
              <w:top w:val="single" w:sz="4" w:space="0" w:color="auto"/>
            </w:tcBorders>
            <w:shd w:val="clear" w:color="auto" w:fill="auto"/>
          </w:tcPr>
          <w:p w14:paraId="32EDCE6C" w14:textId="77777777" w:rsidR="004945A0" w:rsidRPr="0018380D" w:rsidRDefault="004945A0" w:rsidP="0018380D">
            <w:pPr>
              <w:spacing w:line="240" w:lineRule="auto"/>
              <w:ind w:firstLine="0"/>
              <w:jc w:val="right"/>
              <w:rPr>
                <w:rFonts w:eastAsia="Calibri"/>
                <w:lang w:bidi="ar-SA"/>
              </w:rPr>
            </w:pPr>
          </w:p>
        </w:tc>
        <w:tc>
          <w:tcPr>
            <w:tcW w:w="206" w:type="pct"/>
            <w:tcBorders>
              <w:top w:val="single" w:sz="4" w:space="0" w:color="auto"/>
            </w:tcBorders>
            <w:shd w:val="clear" w:color="auto" w:fill="auto"/>
          </w:tcPr>
          <w:p w14:paraId="6814C67F" w14:textId="77777777" w:rsidR="004945A0" w:rsidRPr="0018380D" w:rsidRDefault="004945A0" w:rsidP="0018380D">
            <w:pPr>
              <w:spacing w:line="240" w:lineRule="auto"/>
              <w:rPr>
                <w:rFonts w:eastAsia="Calibri"/>
                <w:lang w:bidi="ar-SA"/>
              </w:rPr>
            </w:pPr>
            <w:r w:rsidRPr="0018380D">
              <w:rPr>
                <w:rFonts w:eastAsia="Calibri"/>
                <w:lang w:bidi="ar-SA"/>
              </w:rPr>
              <w:t>1</w:t>
            </w:r>
          </w:p>
        </w:tc>
      </w:tr>
      <w:tr w:rsidR="004945A0" w:rsidRPr="0018380D" w14:paraId="1BB5A3CE" w14:textId="77777777" w:rsidTr="0018380D">
        <w:tc>
          <w:tcPr>
            <w:tcW w:w="2896" w:type="pct"/>
            <w:shd w:val="clear" w:color="auto" w:fill="auto"/>
          </w:tcPr>
          <w:p w14:paraId="7ADE0DA7" w14:textId="77777777" w:rsidR="004945A0" w:rsidRPr="0018380D" w:rsidRDefault="004945A0" w:rsidP="0018380D">
            <w:pPr>
              <w:spacing w:line="240" w:lineRule="auto"/>
              <w:ind w:left="284" w:firstLine="0"/>
              <w:rPr>
                <w:rFonts w:eastAsia="Calibri"/>
                <w:lang w:bidi="ar-SA"/>
              </w:rPr>
            </w:pPr>
            <w:r w:rsidRPr="0018380D">
              <w:rPr>
                <w:rFonts w:eastAsia="Calibri"/>
                <w:lang w:bidi="ar-SA"/>
              </w:rPr>
              <w:t>Years of education</w:t>
            </w:r>
          </w:p>
        </w:tc>
        <w:tc>
          <w:tcPr>
            <w:tcW w:w="764" w:type="pct"/>
            <w:shd w:val="clear" w:color="auto" w:fill="auto"/>
            <w:vAlign w:val="center"/>
          </w:tcPr>
          <w:p w14:paraId="33BEAC77" w14:textId="77777777" w:rsidR="004945A0" w:rsidRPr="0018380D" w:rsidRDefault="004945A0" w:rsidP="0018380D">
            <w:pPr>
              <w:spacing w:line="240" w:lineRule="auto"/>
              <w:ind w:firstLine="0"/>
              <w:jc w:val="center"/>
              <w:rPr>
                <w:rFonts w:eastAsia="Calibri"/>
                <w:lang w:bidi="ar-SA"/>
              </w:rPr>
            </w:pPr>
            <w:r w:rsidRPr="0018380D">
              <w:rPr>
                <w:rFonts w:eastAsia="Calibri"/>
                <w:lang w:bidi="ar-SA"/>
              </w:rPr>
              <w:t>11.1</w:t>
            </w:r>
          </w:p>
          <w:p w14:paraId="34EB2EF7" w14:textId="77777777" w:rsidR="004945A0" w:rsidRPr="0018380D" w:rsidRDefault="004945A0" w:rsidP="0018380D">
            <w:pPr>
              <w:spacing w:line="240" w:lineRule="auto"/>
              <w:ind w:firstLine="0"/>
              <w:jc w:val="center"/>
              <w:rPr>
                <w:rFonts w:eastAsia="Calibri"/>
                <w:lang w:bidi="ar-SA"/>
              </w:rPr>
            </w:pPr>
            <w:r w:rsidRPr="0018380D">
              <w:rPr>
                <w:rFonts w:eastAsia="Calibri"/>
                <w:lang w:bidi="ar-SA"/>
              </w:rPr>
              <w:t>(1.1)</w:t>
            </w:r>
          </w:p>
        </w:tc>
        <w:tc>
          <w:tcPr>
            <w:tcW w:w="764" w:type="pct"/>
            <w:shd w:val="clear" w:color="auto" w:fill="auto"/>
            <w:vAlign w:val="center"/>
          </w:tcPr>
          <w:p w14:paraId="3D759C7D" w14:textId="77777777" w:rsidR="004945A0" w:rsidRPr="0018380D" w:rsidRDefault="004945A0" w:rsidP="0018380D">
            <w:pPr>
              <w:spacing w:line="240" w:lineRule="auto"/>
              <w:ind w:firstLine="0"/>
              <w:jc w:val="center"/>
              <w:rPr>
                <w:rFonts w:eastAsia="Calibri"/>
                <w:lang w:bidi="ar-SA"/>
              </w:rPr>
            </w:pPr>
            <w:r w:rsidRPr="0018380D">
              <w:rPr>
                <w:rFonts w:eastAsia="Calibri"/>
                <w:lang w:bidi="ar-SA"/>
              </w:rPr>
              <w:t>9.1</w:t>
            </w:r>
          </w:p>
          <w:p w14:paraId="64012A52" w14:textId="77777777" w:rsidR="004945A0" w:rsidRPr="0018380D" w:rsidRDefault="004945A0" w:rsidP="0018380D">
            <w:pPr>
              <w:spacing w:line="240" w:lineRule="auto"/>
              <w:ind w:firstLine="0"/>
              <w:jc w:val="center"/>
              <w:rPr>
                <w:rFonts w:eastAsia="Calibri"/>
                <w:lang w:bidi="ar-SA"/>
              </w:rPr>
            </w:pPr>
            <w:r w:rsidRPr="0018380D">
              <w:rPr>
                <w:rFonts w:eastAsia="Calibri"/>
                <w:lang w:bidi="ar-SA"/>
              </w:rPr>
              <w:t>(1.3)</w:t>
            </w:r>
          </w:p>
        </w:tc>
        <w:tc>
          <w:tcPr>
            <w:tcW w:w="370" w:type="pct"/>
            <w:shd w:val="clear" w:color="auto" w:fill="auto"/>
          </w:tcPr>
          <w:p w14:paraId="1BC16D80" w14:textId="77777777" w:rsidR="004945A0" w:rsidRPr="0018380D" w:rsidRDefault="004945A0" w:rsidP="0018380D">
            <w:pPr>
              <w:spacing w:line="240" w:lineRule="auto"/>
              <w:ind w:firstLine="0"/>
              <w:jc w:val="right"/>
              <w:rPr>
                <w:rFonts w:eastAsia="Calibri"/>
                <w:lang w:bidi="ar-SA"/>
              </w:rPr>
            </w:pPr>
            <w:r w:rsidRPr="0018380D">
              <w:rPr>
                <w:rFonts w:eastAsia="Calibri"/>
                <w:lang w:bidi="ar-SA"/>
              </w:rPr>
              <w:t>4.69</w:t>
            </w:r>
          </w:p>
        </w:tc>
        <w:tc>
          <w:tcPr>
            <w:tcW w:w="206" w:type="pct"/>
            <w:shd w:val="clear" w:color="auto" w:fill="auto"/>
          </w:tcPr>
          <w:p w14:paraId="66927594" w14:textId="77777777" w:rsidR="004945A0" w:rsidRPr="0097150E" w:rsidRDefault="004945A0" w:rsidP="0018380D">
            <w:pPr>
              <w:spacing w:line="240" w:lineRule="auto"/>
              <w:ind w:firstLine="0"/>
              <w:rPr>
                <w:rFonts w:eastAsia="Calibri"/>
                <w:lang w:bidi="ar-SA"/>
              </w:rPr>
            </w:pPr>
            <w:r w:rsidRPr="007843F7">
              <w:rPr>
                <w:rFonts w:eastAsia="Calibri"/>
                <w:vertAlign w:val="superscript"/>
                <w:lang w:bidi="ar-SA"/>
              </w:rPr>
              <w:t>**</w:t>
            </w:r>
          </w:p>
        </w:tc>
      </w:tr>
      <w:tr w:rsidR="004945A0" w:rsidRPr="0018380D" w14:paraId="50C53157" w14:textId="77777777" w:rsidTr="0018380D">
        <w:tc>
          <w:tcPr>
            <w:tcW w:w="2896" w:type="pct"/>
            <w:shd w:val="clear" w:color="auto" w:fill="auto"/>
          </w:tcPr>
          <w:p w14:paraId="2259E50A" w14:textId="77777777" w:rsidR="004945A0" w:rsidRPr="0018380D" w:rsidRDefault="004945A0" w:rsidP="0018380D">
            <w:pPr>
              <w:spacing w:line="240" w:lineRule="auto"/>
              <w:ind w:left="284" w:firstLine="0"/>
              <w:rPr>
                <w:rFonts w:eastAsia="Calibri"/>
                <w:lang w:bidi="ar-SA"/>
              </w:rPr>
            </w:pPr>
            <w:r w:rsidRPr="0018380D">
              <w:rPr>
                <w:rFonts w:eastAsia="Calibri"/>
                <w:lang w:bidi="ar-SA"/>
              </w:rPr>
              <w:t>Pregnancy drinking</w:t>
            </w:r>
          </w:p>
        </w:tc>
        <w:tc>
          <w:tcPr>
            <w:tcW w:w="764" w:type="pct"/>
            <w:shd w:val="clear" w:color="auto" w:fill="auto"/>
            <w:vAlign w:val="center"/>
          </w:tcPr>
          <w:p w14:paraId="6DB463E2" w14:textId="77777777" w:rsidR="004945A0" w:rsidRPr="0018380D" w:rsidRDefault="004945A0" w:rsidP="0018380D">
            <w:pPr>
              <w:spacing w:line="240" w:lineRule="auto"/>
              <w:ind w:firstLine="0"/>
              <w:jc w:val="center"/>
              <w:rPr>
                <w:rFonts w:eastAsia="Calibri"/>
                <w:lang w:bidi="ar-SA"/>
              </w:rPr>
            </w:pPr>
          </w:p>
        </w:tc>
        <w:tc>
          <w:tcPr>
            <w:tcW w:w="764" w:type="pct"/>
            <w:shd w:val="clear" w:color="auto" w:fill="auto"/>
            <w:vAlign w:val="center"/>
          </w:tcPr>
          <w:p w14:paraId="3C68B83B" w14:textId="77777777" w:rsidR="004945A0" w:rsidRPr="0018380D" w:rsidRDefault="004945A0" w:rsidP="0018380D">
            <w:pPr>
              <w:spacing w:line="240" w:lineRule="auto"/>
              <w:ind w:firstLine="0"/>
              <w:jc w:val="center"/>
              <w:rPr>
                <w:rFonts w:eastAsia="Calibri"/>
                <w:lang w:bidi="ar-SA"/>
              </w:rPr>
            </w:pPr>
          </w:p>
        </w:tc>
        <w:tc>
          <w:tcPr>
            <w:tcW w:w="370" w:type="pct"/>
            <w:shd w:val="clear" w:color="auto" w:fill="auto"/>
          </w:tcPr>
          <w:p w14:paraId="18709544" w14:textId="77777777" w:rsidR="004945A0" w:rsidRPr="0018380D" w:rsidRDefault="004945A0" w:rsidP="0018380D">
            <w:pPr>
              <w:spacing w:line="240" w:lineRule="auto"/>
              <w:ind w:firstLine="0"/>
              <w:jc w:val="right"/>
              <w:rPr>
                <w:rFonts w:eastAsia="Calibri"/>
                <w:lang w:bidi="ar-SA"/>
              </w:rPr>
            </w:pPr>
          </w:p>
        </w:tc>
        <w:tc>
          <w:tcPr>
            <w:tcW w:w="206" w:type="pct"/>
            <w:shd w:val="clear" w:color="auto" w:fill="auto"/>
          </w:tcPr>
          <w:p w14:paraId="321AFF69" w14:textId="77777777" w:rsidR="004945A0" w:rsidRPr="007843F7" w:rsidRDefault="004945A0" w:rsidP="0018380D">
            <w:pPr>
              <w:spacing w:line="240" w:lineRule="auto"/>
              <w:ind w:firstLine="0"/>
              <w:rPr>
                <w:rFonts w:eastAsia="Calibri"/>
                <w:lang w:bidi="ar-SA"/>
              </w:rPr>
            </w:pPr>
          </w:p>
        </w:tc>
      </w:tr>
      <w:tr w:rsidR="004945A0" w:rsidRPr="0018380D" w14:paraId="2E0CA8F9" w14:textId="77777777" w:rsidTr="0018380D">
        <w:tc>
          <w:tcPr>
            <w:tcW w:w="2896" w:type="pct"/>
            <w:shd w:val="clear" w:color="auto" w:fill="auto"/>
          </w:tcPr>
          <w:p w14:paraId="3802BA69" w14:textId="77777777" w:rsidR="004945A0" w:rsidRPr="0018380D" w:rsidRDefault="0029427C" w:rsidP="0018380D">
            <w:pPr>
              <w:spacing w:line="240" w:lineRule="auto"/>
              <w:ind w:left="567" w:firstLine="0"/>
              <w:rPr>
                <w:rFonts w:eastAsia="Calibri"/>
                <w:lang w:bidi="ar-SA"/>
              </w:rPr>
            </w:pPr>
            <w:r w:rsidRPr="0018380D">
              <w:rPr>
                <w:rFonts w:eastAsia="Calibri"/>
                <w:lang w:bidi="ar-SA"/>
              </w:rPr>
              <w:t>At time of conception</w:t>
            </w:r>
          </w:p>
        </w:tc>
        <w:tc>
          <w:tcPr>
            <w:tcW w:w="764" w:type="pct"/>
            <w:shd w:val="clear" w:color="auto" w:fill="auto"/>
            <w:vAlign w:val="center"/>
          </w:tcPr>
          <w:p w14:paraId="5BB625E2" w14:textId="77777777" w:rsidR="004945A0" w:rsidRPr="0018380D" w:rsidRDefault="004945A0" w:rsidP="0018380D">
            <w:pPr>
              <w:spacing w:line="240" w:lineRule="auto"/>
              <w:ind w:firstLine="0"/>
              <w:jc w:val="center"/>
              <w:rPr>
                <w:rFonts w:eastAsia="Calibri"/>
                <w:lang w:bidi="ar-SA"/>
              </w:rPr>
            </w:pPr>
          </w:p>
        </w:tc>
        <w:tc>
          <w:tcPr>
            <w:tcW w:w="764" w:type="pct"/>
            <w:shd w:val="clear" w:color="auto" w:fill="auto"/>
            <w:vAlign w:val="center"/>
          </w:tcPr>
          <w:p w14:paraId="75D843D6" w14:textId="77777777" w:rsidR="004945A0" w:rsidRPr="0018380D" w:rsidRDefault="004945A0" w:rsidP="0018380D">
            <w:pPr>
              <w:spacing w:line="240" w:lineRule="auto"/>
              <w:ind w:firstLine="0"/>
              <w:jc w:val="center"/>
              <w:rPr>
                <w:rFonts w:eastAsia="Calibri"/>
                <w:lang w:bidi="ar-SA"/>
              </w:rPr>
            </w:pPr>
          </w:p>
        </w:tc>
        <w:tc>
          <w:tcPr>
            <w:tcW w:w="370" w:type="pct"/>
            <w:shd w:val="clear" w:color="auto" w:fill="auto"/>
          </w:tcPr>
          <w:p w14:paraId="04AF68CC" w14:textId="77777777" w:rsidR="004945A0" w:rsidRPr="0018380D" w:rsidRDefault="004945A0" w:rsidP="0018380D">
            <w:pPr>
              <w:spacing w:line="240" w:lineRule="auto"/>
              <w:ind w:firstLine="0"/>
              <w:jc w:val="right"/>
              <w:rPr>
                <w:rFonts w:eastAsia="Calibri"/>
                <w:lang w:bidi="ar-SA"/>
              </w:rPr>
            </w:pPr>
          </w:p>
        </w:tc>
        <w:tc>
          <w:tcPr>
            <w:tcW w:w="206" w:type="pct"/>
            <w:shd w:val="clear" w:color="auto" w:fill="auto"/>
          </w:tcPr>
          <w:p w14:paraId="58541DEB" w14:textId="77777777" w:rsidR="004945A0" w:rsidRPr="007843F7" w:rsidRDefault="004945A0" w:rsidP="0018380D">
            <w:pPr>
              <w:spacing w:line="240" w:lineRule="auto"/>
              <w:ind w:firstLine="0"/>
              <w:rPr>
                <w:rFonts w:eastAsia="Calibri"/>
                <w:lang w:bidi="ar-SA"/>
              </w:rPr>
            </w:pPr>
          </w:p>
        </w:tc>
      </w:tr>
      <w:tr w:rsidR="004945A0" w:rsidRPr="0018380D" w14:paraId="6C5DE64C" w14:textId="77777777" w:rsidTr="0018380D">
        <w:tc>
          <w:tcPr>
            <w:tcW w:w="2896" w:type="pct"/>
            <w:shd w:val="clear" w:color="auto" w:fill="auto"/>
          </w:tcPr>
          <w:p w14:paraId="36BB21D0" w14:textId="77777777" w:rsidR="004945A0" w:rsidRPr="0018380D" w:rsidRDefault="005267DC" w:rsidP="0018380D">
            <w:pPr>
              <w:spacing w:line="240" w:lineRule="auto"/>
              <w:ind w:left="851" w:firstLine="0"/>
              <w:rPr>
                <w:rFonts w:eastAsia="Calibri"/>
                <w:lang w:bidi="ar-SA"/>
              </w:rPr>
            </w:pPr>
            <w:r w:rsidRPr="0018380D">
              <w:rPr>
                <w:rFonts w:eastAsia="Calibri"/>
                <w:lang w:bidi="ar-SA"/>
              </w:rPr>
              <w:t>oz</w:t>
            </w:r>
            <w:r w:rsidR="0029427C" w:rsidRPr="0018380D">
              <w:rPr>
                <w:rFonts w:eastAsia="Calibri"/>
                <w:lang w:bidi="ar-SA"/>
              </w:rPr>
              <w:t xml:space="preserve"> absolute alcohol/day</w:t>
            </w:r>
          </w:p>
        </w:tc>
        <w:tc>
          <w:tcPr>
            <w:tcW w:w="764" w:type="pct"/>
            <w:shd w:val="clear" w:color="auto" w:fill="auto"/>
            <w:vAlign w:val="center"/>
          </w:tcPr>
          <w:p w14:paraId="440CFBBC" w14:textId="77777777" w:rsidR="004945A0" w:rsidRPr="0018380D" w:rsidRDefault="0029427C" w:rsidP="0018380D">
            <w:pPr>
              <w:spacing w:line="240" w:lineRule="auto"/>
              <w:ind w:firstLine="0"/>
              <w:jc w:val="center"/>
              <w:rPr>
                <w:rFonts w:eastAsia="Calibri"/>
                <w:lang w:bidi="ar-SA"/>
              </w:rPr>
            </w:pPr>
            <w:r w:rsidRPr="0018380D">
              <w:rPr>
                <w:rFonts w:eastAsia="Calibri"/>
                <w:lang w:bidi="ar-SA"/>
              </w:rPr>
              <w:t>0.01</w:t>
            </w:r>
          </w:p>
          <w:p w14:paraId="4122269A"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(0.04)</w:t>
            </w:r>
          </w:p>
        </w:tc>
        <w:tc>
          <w:tcPr>
            <w:tcW w:w="764" w:type="pct"/>
            <w:shd w:val="clear" w:color="auto" w:fill="auto"/>
            <w:vAlign w:val="center"/>
          </w:tcPr>
          <w:p w14:paraId="562FAA7A" w14:textId="77777777" w:rsidR="004945A0" w:rsidRPr="0018380D" w:rsidRDefault="0029427C" w:rsidP="0018380D">
            <w:pPr>
              <w:spacing w:line="240" w:lineRule="auto"/>
              <w:ind w:firstLine="0"/>
              <w:jc w:val="center"/>
              <w:rPr>
                <w:rFonts w:eastAsia="Calibri"/>
                <w:lang w:bidi="ar-SA"/>
              </w:rPr>
            </w:pPr>
            <w:r w:rsidRPr="0018380D">
              <w:rPr>
                <w:rFonts w:eastAsia="Calibri"/>
                <w:lang w:bidi="ar-SA"/>
              </w:rPr>
              <w:t>1.9</w:t>
            </w:r>
          </w:p>
          <w:p w14:paraId="7DABDD90"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(2.8)</w:t>
            </w:r>
          </w:p>
        </w:tc>
        <w:tc>
          <w:tcPr>
            <w:tcW w:w="370" w:type="pct"/>
            <w:shd w:val="clear" w:color="auto" w:fill="auto"/>
          </w:tcPr>
          <w:p w14:paraId="455FD5F2" w14:textId="77777777" w:rsidR="004945A0" w:rsidRPr="0018380D" w:rsidRDefault="0029427C" w:rsidP="0018380D">
            <w:pPr>
              <w:spacing w:line="240" w:lineRule="auto"/>
              <w:ind w:firstLine="0"/>
              <w:jc w:val="right"/>
              <w:rPr>
                <w:rFonts w:eastAsia="Calibri"/>
                <w:lang w:bidi="ar-SA"/>
              </w:rPr>
            </w:pPr>
            <w:r w:rsidRPr="0018380D">
              <w:rPr>
                <w:rFonts w:eastAsia="Calibri"/>
                <w:lang w:bidi="ar-SA"/>
              </w:rPr>
              <w:t>3.07</w:t>
            </w:r>
          </w:p>
        </w:tc>
        <w:tc>
          <w:tcPr>
            <w:tcW w:w="206" w:type="pct"/>
            <w:shd w:val="clear" w:color="auto" w:fill="auto"/>
          </w:tcPr>
          <w:p w14:paraId="089F8FD7" w14:textId="77777777" w:rsidR="004945A0" w:rsidRPr="0097150E" w:rsidRDefault="0029427C" w:rsidP="0018380D">
            <w:pPr>
              <w:spacing w:line="240" w:lineRule="auto"/>
              <w:ind w:firstLine="0"/>
              <w:rPr>
                <w:rFonts w:eastAsia="Calibri"/>
                <w:lang w:bidi="ar-SA"/>
              </w:rPr>
            </w:pPr>
            <w:r w:rsidRPr="007843F7">
              <w:rPr>
                <w:rFonts w:eastAsia="Calibri"/>
                <w:vertAlign w:val="superscript"/>
                <w:lang w:bidi="ar-SA"/>
              </w:rPr>
              <w:t>*</w:t>
            </w:r>
          </w:p>
        </w:tc>
      </w:tr>
      <w:tr w:rsidR="004945A0" w:rsidRPr="0018380D" w14:paraId="7E23AD75" w14:textId="77777777" w:rsidTr="0018380D">
        <w:tc>
          <w:tcPr>
            <w:tcW w:w="2896" w:type="pct"/>
            <w:shd w:val="clear" w:color="auto" w:fill="auto"/>
          </w:tcPr>
          <w:p w14:paraId="6958DE7A" w14:textId="77777777" w:rsidR="004945A0" w:rsidRPr="0018380D" w:rsidRDefault="005267DC" w:rsidP="0018380D">
            <w:pPr>
              <w:spacing w:line="240" w:lineRule="auto"/>
              <w:ind w:left="851" w:firstLine="0"/>
              <w:rPr>
                <w:rFonts w:eastAsia="Calibri"/>
                <w:lang w:bidi="ar-SA"/>
              </w:rPr>
            </w:pPr>
            <w:r w:rsidRPr="0018380D">
              <w:rPr>
                <w:rFonts w:eastAsia="Calibri"/>
                <w:lang w:bidi="ar-SA"/>
              </w:rPr>
              <w:t>oz</w:t>
            </w:r>
            <w:r w:rsidR="0029427C" w:rsidRPr="0018380D">
              <w:rPr>
                <w:rFonts w:eastAsia="Calibri"/>
                <w:lang w:bidi="ar-SA"/>
              </w:rPr>
              <w:t xml:space="preserve"> absolute alcohol/occasion</w:t>
            </w:r>
          </w:p>
        </w:tc>
        <w:tc>
          <w:tcPr>
            <w:tcW w:w="764" w:type="pct"/>
            <w:shd w:val="clear" w:color="auto" w:fill="auto"/>
            <w:vAlign w:val="center"/>
          </w:tcPr>
          <w:p w14:paraId="115BEBAE" w14:textId="77777777" w:rsidR="004945A0" w:rsidRPr="0018380D" w:rsidRDefault="0029427C" w:rsidP="0018380D">
            <w:pPr>
              <w:spacing w:line="240" w:lineRule="auto"/>
              <w:ind w:firstLine="0"/>
              <w:jc w:val="center"/>
              <w:rPr>
                <w:rFonts w:eastAsia="Calibri"/>
                <w:lang w:bidi="ar-SA"/>
              </w:rPr>
            </w:pPr>
            <w:r w:rsidRPr="0018380D">
              <w:rPr>
                <w:rFonts w:eastAsia="Calibri"/>
                <w:lang w:bidi="ar-SA"/>
              </w:rPr>
              <w:t>0.1</w:t>
            </w:r>
          </w:p>
          <w:p w14:paraId="0E6D2145"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(0.3)</w:t>
            </w:r>
          </w:p>
        </w:tc>
        <w:tc>
          <w:tcPr>
            <w:tcW w:w="764" w:type="pct"/>
            <w:shd w:val="clear" w:color="auto" w:fill="auto"/>
            <w:vAlign w:val="center"/>
          </w:tcPr>
          <w:p w14:paraId="0BA20A3E" w14:textId="77777777" w:rsidR="004945A0" w:rsidRPr="0018380D" w:rsidRDefault="0029427C" w:rsidP="0018380D">
            <w:pPr>
              <w:spacing w:line="240" w:lineRule="auto"/>
              <w:ind w:firstLine="0"/>
              <w:jc w:val="center"/>
              <w:rPr>
                <w:rFonts w:eastAsia="Calibri"/>
                <w:lang w:bidi="ar-SA"/>
              </w:rPr>
            </w:pPr>
            <w:r w:rsidRPr="0018380D">
              <w:rPr>
                <w:rFonts w:eastAsia="Calibri"/>
                <w:lang w:bidi="ar-SA"/>
              </w:rPr>
              <w:t>4.5</w:t>
            </w:r>
          </w:p>
          <w:p w14:paraId="626FAC83"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(4.1)</w:t>
            </w:r>
          </w:p>
        </w:tc>
        <w:tc>
          <w:tcPr>
            <w:tcW w:w="370" w:type="pct"/>
            <w:shd w:val="clear" w:color="auto" w:fill="auto"/>
          </w:tcPr>
          <w:p w14:paraId="7139FC12" w14:textId="77777777" w:rsidR="004945A0" w:rsidRPr="0018380D" w:rsidRDefault="0029427C" w:rsidP="0018380D">
            <w:pPr>
              <w:spacing w:line="240" w:lineRule="auto"/>
              <w:ind w:firstLine="0"/>
              <w:jc w:val="right"/>
              <w:rPr>
                <w:rFonts w:eastAsia="Calibri"/>
                <w:lang w:bidi="ar-SA"/>
              </w:rPr>
            </w:pPr>
            <w:r w:rsidRPr="0018380D">
              <w:rPr>
                <w:rFonts w:eastAsia="Calibri"/>
                <w:lang w:bidi="ar-SA"/>
              </w:rPr>
              <w:t>4.74</w:t>
            </w:r>
          </w:p>
        </w:tc>
        <w:tc>
          <w:tcPr>
            <w:tcW w:w="206" w:type="pct"/>
            <w:shd w:val="clear" w:color="auto" w:fill="auto"/>
          </w:tcPr>
          <w:p w14:paraId="5888409D" w14:textId="77777777" w:rsidR="004945A0" w:rsidRPr="0097150E" w:rsidRDefault="0029427C" w:rsidP="0018380D">
            <w:pPr>
              <w:spacing w:line="240" w:lineRule="auto"/>
              <w:ind w:firstLine="0"/>
              <w:rPr>
                <w:rFonts w:eastAsia="Calibri"/>
                <w:lang w:bidi="ar-SA"/>
              </w:rPr>
            </w:pPr>
            <w:r w:rsidRPr="007843F7">
              <w:rPr>
                <w:rFonts w:eastAsia="Calibri"/>
                <w:vertAlign w:val="superscript"/>
                <w:lang w:bidi="ar-SA"/>
              </w:rPr>
              <w:t>**</w:t>
            </w:r>
          </w:p>
        </w:tc>
      </w:tr>
      <w:tr w:rsidR="004945A0" w:rsidRPr="0018380D" w14:paraId="6071EE61" w14:textId="77777777" w:rsidTr="0018380D">
        <w:tc>
          <w:tcPr>
            <w:tcW w:w="2896" w:type="pct"/>
            <w:shd w:val="clear" w:color="auto" w:fill="auto"/>
          </w:tcPr>
          <w:p w14:paraId="39C26D52" w14:textId="77777777" w:rsidR="004945A0" w:rsidRPr="0018380D" w:rsidRDefault="0029427C" w:rsidP="0018380D">
            <w:pPr>
              <w:spacing w:line="240" w:lineRule="auto"/>
              <w:ind w:left="851" w:firstLine="0"/>
              <w:rPr>
                <w:rFonts w:eastAsia="Calibri"/>
                <w:lang w:bidi="ar-SA"/>
              </w:rPr>
            </w:pPr>
            <w:r w:rsidRPr="0018380D">
              <w:rPr>
                <w:rFonts w:eastAsia="Calibri"/>
                <w:lang w:bidi="ar-SA"/>
              </w:rPr>
              <w:t>Frequency days/week</w:t>
            </w:r>
          </w:p>
        </w:tc>
        <w:tc>
          <w:tcPr>
            <w:tcW w:w="764" w:type="pct"/>
            <w:shd w:val="clear" w:color="auto" w:fill="auto"/>
            <w:vAlign w:val="center"/>
          </w:tcPr>
          <w:p w14:paraId="72E8BA87" w14:textId="77777777" w:rsidR="004945A0" w:rsidRPr="0018380D" w:rsidRDefault="0029427C" w:rsidP="0018380D">
            <w:pPr>
              <w:spacing w:line="240" w:lineRule="auto"/>
              <w:ind w:firstLine="0"/>
              <w:jc w:val="center"/>
              <w:rPr>
                <w:rFonts w:eastAsia="Calibri"/>
                <w:lang w:bidi="ar-SA"/>
              </w:rPr>
            </w:pPr>
            <w:r w:rsidRPr="0018380D">
              <w:rPr>
                <w:rFonts w:eastAsia="Calibri"/>
                <w:lang w:bidi="ar-SA"/>
              </w:rPr>
              <w:t>0.1</w:t>
            </w:r>
          </w:p>
          <w:p w14:paraId="6548C1C8"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(0.2)</w:t>
            </w:r>
          </w:p>
        </w:tc>
        <w:tc>
          <w:tcPr>
            <w:tcW w:w="764" w:type="pct"/>
            <w:shd w:val="clear" w:color="auto" w:fill="auto"/>
            <w:vAlign w:val="center"/>
          </w:tcPr>
          <w:p w14:paraId="333EEF7F" w14:textId="77777777" w:rsidR="004945A0" w:rsidRPr="0018380D" w:rsidRDefault="0029427C" w:rsidP="0018380D">
            <w:pPr>
              <w:spacing w:line="240" w:lineRule="auto"/>
              <w:ind w:firstLine="0"/>
              <w:jc w:val="center"/>
              <w:rPr>
                <w:rFonts w:eastAsia="Calibri"/>
                <w:lang w:bidi="ar-SA"/>
              </w:rPr>
            </w:pPr>
            <w:r w:rsidRPr="0018380D">
              <w:rPr>
                <w:rFonts w:eastAsia="Calibri"/>
                <w:lang w:bidi="ar-SA"/>
              </w:rPr>
              <w:t>2.3</w:t>
            </w:r>
          </w:p>
          <w:p w14:paraId="1076ACD0"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(1.5)</w:t>
            </w:r>
          </w:p>
        </w:tc>
        <w:tc>
          <w:tcPr>
            <w:tcW w:w="370" w:type="pct"/>
            <w:shd w:val="clear" w:color="auto" w:fill="auto"/>
          </w:tcPr>
          <w:p w14:paraId="33D05A97" w14:textId="77777777" w:rsidR="004945A0" w:rsidRPr="0018380D" w:rsidRDefault="0029427C" w:rsidP="0018380D">
            <w:pPr>
              <w:spacing w:line="240" w:lineRule="auto"/>
              <w:ind w:firstLine="0"/>
              <w:jc w:val="right"/>
              <w:rPr>
                <w:rFonts w:eastAsia="Calibri"/>
                <w:lang w:bidi="ar-SA"/>
              </w:rPr>
            </w:pPr>
            <w:r w:rsidRPr="0018380D">
              <w:rPr>
                <w:rFonts w:eastAsia="Calibri"/>
                <w:lang w:bidi="ar-SA"/>
              </w:rPr>
              <w:t>6.49</w:t>
            </w:r>
          </w:p>
        </w:tc>
        <w:tc>
          <w:tcPr>
            <w:tcW w:w="206" w:type="pct"/>
            <w:shd w:val="clear" w:color="auto" w:fill="auto"/>
          </w:tcPr>
          <w:p w14:paraId="5B302114" w14:textId="77777777" w:rsidR="004945A0" w:rsidRPr="0097150E" w:rsidRDefault="0029427C" w:rsidP="0018380D">
            <w:pPr>
              <w:spacing w:line="240" w:lineRule="auto"/>
              <w:ind w:firstLine="0"/>
              <w:rPr>
                <w:rFonts w:eastAsia="Calibri"/>
                <w:lang w:bidi="ar-SA"/>
              </w:rPr>
            </w:pPr>
            <w:r w:rsidRPr="007843F7">
              <w:rPr>
                <w:rFonts w:eastAsia="Calibri"/>
                <w:vertAlign w:val="superscript"/>
                <w:lang w:bidi="ar-SA"/>
              </w:rPr>
              <w:t>**</w:t>
            </w:r>
          </w:p>
        </w:tc>
      </w:tr>
      <w:tr w:rsidR="0029427C" w:rsidRPr="0018380D" w14:paraId="1B3112EE" w14:textId="77777777" w:rsidTr="0018380D">
        <w:tc>
          <w:tcPr>
            <w:tcW w:w="2896" w:type="pct"/>
            <w:shd w:val="clear" w:color="auto" w:fill="auto"/>
          </w:tcPr>
          <w:p w14:paraId="0DD2F195" w14:textId="77777777" w:rsidR="0029427C" w:rsidRPr="0018380D" w:rsidRDefault="0029427C" w:rsidP="0018380D">
            <w:pPr>
              <w:spacing w:line="240" w:lineRule="auto"/>
              <w:ind w:left="567" w:firstLine="0"/>
              <w:rPr>
                <w:rFonts w:eastAsia="Calibri"/>
                <w:lang w:bidi="ar-SA"/>
              </w:rPr>
            </w:pPr>
            <w:r w:rsidRPr="0018380D">
              <w:rPr>
                <w:rFonts w:eastAsia="Calibri"/>
                <w:lang w:bidi="ar-SA"/>
              </w:rPr>
              <w:t>Across pregnancy</w:t>
            </w:r>
          </w:p>
        </w:tc>
        <w:tc>
          <w:tcPr>
            <w:tcW w:w="764" w:type="pct"/>
            <w:shd w:val="clear" w:color="auto" w:fill="auto"/>
            <w:vAlign w:val="center"/>
          </w:tcPr>
          <w:p w14:paraId="708A9BA5" w14:textId="77777777" w:rsidR="0029427C" w:rsidRPr="0018380D" w:rsidRDefault="0029427C" w:rsidP="0018380D">
            <w:pPr>
              <w:spacing w:line="240" w:lineRule="auto"/>
              <w:ind w:firstLine="0"/>
              <w:jc w:val="center"/>
              <w:rPr>
                <w:rFonts w:eastAsia="Calibri"/>
                <w:lang w:bidi="ar-SA"/>
              </w:rPr>
            </w:pPr>
          </w:p>
        </w:tc>
        <w:tc>
          <w:tcPr>
            <w:tcW w:w="764" w:type="pct"/>
            <w:shd w:val="clear" w:color="auto" w:fill="auto"/>
            <w:vAlign w:val="center"/>
          </w:tcPr>
          <w:p w14:paraId="108203D4" w14:textId="77777777" w:rsidR="0029427C" w:rsidRPr="0018380D" w:rsidRDefault="0029427C" w:rsidP="0018380D">
            <w:pPr>
              <w:spacing w:line="240" w:lineRule="auto"/>
              <w:ind w:firstLine="0"/>
              <w:jc w:val="center"/>
              <w:rPr>
                <w:rFonts w:eastAsia="Calibri"/>
                <w:lang w:bidi="ar-SA"/>
              </w:rPr>
            </w:pPr>
          </w:p>
        </w:tc>
        <w:tc>
          <w:tcPr>
            <w:tcW w:w="370" w:type="pct"/>
            <w:shd w:val="clear" w:color="auto" w:fill="auto"/>
          </w:tcPr>
          <w:p w14:paraId="66D98B4B" w14:textId="77777777" w:rsidR="0029427C" w:rsidRPr="0018380D" w:rsidRDefault="0029427C" w:rsidP="0018380D">
            <w:pPr>
              <w:spacing w:line="240" w:lineRule="auto"/>
              <w:ind w:firstLine="0"/>
              <w:jc w:val="right"/>
              <w:rPr>
                <w:rFonts w:eastAsia="Calibri"/>
                <w:lang w:bidi="ar-SA"/>
              </w:rPr>
            </w:pPr>
          </w:p>
        </w:tc>
        <w:tc>
          <w:tcPr>
            <w:tcW w:w="206" w:type="pct"/>
            <w:shd w:val="clear" w:color="auto" w:fill="auto"/>
          </w:tcPr>
          <w:p w14:paraId="42C1ADB0" w14:textId="77777777" w:rsidR="0029427C" w:rsidRPr="007843F7" w:rsidRDefault="0029427C" w:rsidP="0018380D">
            <w:pPr>
              <w:spacing w:line="240" w:lineRule="auto"/>
              <w:ind w:firstLine="0"/>
              <w:rPr>
                <w:rFonts w:eastAsia="Calibri"/>
                <w:lang w:bidi="ar-SA"/>
              </w:rPr>
            </w:pPr>
          </w:p>
        </w:tc>
      </w:tr>
      <w:tr w:rsidR="0029427C" w:rsidRPr="0018380D" w14:paraId="40AB271E" w14:textId="77777777" w:rsidTr="0018380D">
        <w:tc>
          <w:tcPr>
            <w:tcW w:w="2896" w:type="pct"/>
            <w:shd w:val="clear" w:color="auto" w:fill="auto"/>
          </w:tcPr>
          <w:p w14:paraId="44AFEDB5" w14:textId="77777777" w:rsidR="0029427C" w:rsidRPr="0018380D" w:rsidRDefault="005267DC" w:rsidP="0018380D">
            <w:pPr>
              <w:spacing w:line="240" w:lineRule="auto"/>
              <w:ind w:left="851" w:firstLine="0"/>
              <w:rPr>
                <w:rFonts w:eastAsia="Calibri"/>
                <w:lang w:bidi="ar-SA"/>
              </w:rPr>
            </w:pPr>
            <w:r w:rsidRPr="0018380D">
              <w:rPr>
                <w:rFonts w:eastAsia="Calibri"/>
                <w:lang w:bidi="ar-SA"/>
              </w:rPr>
              <w:t>oz</w:t>
            </w:r>
            <w:r w:rsidR="0029427C" w:rsidRPr="0018380D">
              <w:rPr>
                <w:rFonts w:eastAsia="Calibri"/>
                <w:lang w:bidi="ar-SA"/>
              </w:rPr>
              <w:t xml:space="preserve"> absolute alcohol/day</w:t>
            </w:r>
          </w:p>
        </w:tc>
        <w:tc>
          <w:tcPr>
            <w:tcW w:w="764" w:type="pct"/>
            <w:shd w:val="clear" w:color="auto" w:fill="auto"/>
            <w:vAlign w:val="center"/>
          </w:tcPr>
          <w:p w14:paraId="2C3F09E7"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0.004</w:t>
            </w:r>
          </w:p>
          <w:p w14:paraId="096BB1E5"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(0.02)</w:t>
            </w:r>
          </w:p>
        </w:tc>
        <w:tc>
          <w:tcPr>
            <w:tcW w:w="764" w:type="pct"/>
            <w:shd w:val="clear" w:color="auto" w:fill="auto"/>
            <w:vAlign w:val="center"/>
          </w:tcPr>
          <w:p w14:paraId="039462E8"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1.4</w:t>
            </w:r>
          </w:p>
          <w:p w14:paraId="6EA3010C"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(2.2)</w:t>
            </w:r>
          </w:p>
        </w:tc>
        <w:tc>
          <w:tcPr>
            <w:tcW w:w="370" w:type="pct"/>
            <w:shd w:val="clear" w:color="auto" w:fill="auto"/>
          </w:tcPr>
          <w:p w14:paraId="7E6C0DFC" w14:textId="77777777" w:rsidR="0029427C" w:rsidRPr="0018380D" w:rsidRDefault="0029427C" w:rsidP="0018380D">
            <w:pPr>
              <w:spacing w:line="240" w:lineRule="auto"/>
              <w:ind w:firstLine="0"/>
              <w:jc w:val="right"/>
              <w:rPr>
                <w:rFonts w:eastAsia="Calibri"/>
                <w:lang w:bidi="ar-SA"/>
              </w:rPr>
            </w:pPr>
            <w:r w:rsidRPr="0018380D">
              <w:rPr>
                <w:rFonts w:eastAsia="Calibri"/>
                <w:lang w:bidi="ar-SA"/>
              </w:rPr>
              <w:t>2.75</w:t>
            </w:r>
          </w:p>
        </w:tc>
        <w:tc>
          <w:tcPr>
            <w:tcW w:w="206" w:type="pct"/>
            <w:shd w:val="clear" w:color="auto" w:fill="auto"/>
          </w:tcPr>
          <w:p w14:paraId="12617AA8" w14:textId="77777777" w:rsidR="0029427C" w:rsidRPr="0097150E" w:rsidRDefault="0029427C" w:rsidP="0018380D">
            <w:pPr>
              <w:spacing w:line="240" w:lineRule="auto"/>
              <w:ind w:firstLine="0"/>
              <w:rPr>
                <w:rFonts w:eastAsia="Calibri"/>
                <w:lang w:bidi="ar-SA"/>
              </w:rPr>
            </w:pPr>
            <w:r w:rsidRPr="007843F7">
              <w:rPr>
                <w:rFonts w:eastAsia="Calibri"/>
                <w:vertAlign w:val="superscript"/>
                <w:lang w:bidi="ar-SA"/>
              </w:rPr>
              <w:t>**</w:t>
            </w:r>
          </w:p>
        </w:tc>
      </w:tr>
      <w:tr w:rsidR="0029427C" w:rsidRPr="0018380D" w14:paraId="587D7E5E" w14:textId="77777777" w:rsidTr="0018380D">
        <w:tc>
          <w:tcPr>
            <w:tcW w:w="2896" w:type="pct"/>
            <w:shd w:val="clear" w:color="auto" w:fill="auto"/>
          </w:tcPr>
          <w:p w14:paraId="01088A8F" w14:textId="77777777" w:rsidR="0029427C" w:rsidRPr="0018380D" w:rsidRDefault="005267DC" w:rsidP="0018380D">
            <w:pPr>
              <w:spacing w:line="240" w:lineRule="auto"/>
              <w:ind w:left="851" w:firstLine="0"/>
              <w:rPr>
                <w:rFonts w:eastAsia="Calibri"/>
                <w:lang w:bidi="ar-SA"/>
              </w:rPr>
            </w:pPr>
            <w:r w:rsidRPr="0018380D">
              <w:rPr>
                <w:rFonts w:eastAsia="Calibri"/>
                <w:lang w:bidi="ar-SA"/>
              </w:rPr>
              <w:t>oz</w:t>
            </w:r>
            <w:r w:rsidR="0029427C" w:rsidRPr="0018380D">
              <w:rPr>
                <w:rFonts w:eastAsia="Calibri"/>
                <w:lang w:bidi="ar-SA"/>
              </w:rPr>
              <w:t xml:space="preserve"> absolute alcohol/occasion</w:t>
            </w:r>
          </w:p>
        </w:tc>
        <w:tc>
          <w:tcPr>
            <w:tcW w:w="764" w:type="pct"/>
            <w:shd w:val="clear" w:color="auto" w:fill="auto"/>
            <w:vAlign w:val="center"/>
          </w:tcPr>
          <w:p w14:paraId="3FB84F90"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0.1</w:t>
            </w:r>
          </w:p>
          <w:p w14:paraId="1CD12953"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(0.3)</w:t>
            </w:r>
          </w:p>
        </w:tc>
        <w:tc>
          <w:tcPr>
            <w:tcW w:w="764" w:type="pct"/>
            <w:shd w:val="clear" w:color="auto" w:fill="auto"/>
            <w:vAlign w:val="center"/>
          </w:tcPr>
          <w:p w14:paraId="1F2B0436"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4.4</w:t>
            </w:r>
          </w:p>
          <w:p w14:paraId="504D41CA"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(3.4)</w:t>
            </w:r>
          </w:p>
        </w:tc>
        <w:tc>
          <w:tcPr>
            <w:tcW w:w="370" w:type="pct"/>
            <w:shd w:val="clear" w:color="auto" w:fill="auto"/>
          </w:tcPr>
          <w:p w14:paraId="3EE1C8BC" w14:textId="77777777" w:rsidR="0029427C" w:rsidRPr="0018380D" w:rsidRDefault="0029427C" w:rsidP="0018380D">
            <w:pPr>
              <w:spacing w:line="240" w:lineRule="auto"/>
              <w:ind w:firstLine="0"/>
              <w:jc w:val="right"/>
              <w:rPr>
                <w:rFonts w:eastAsia="Calibri"/>
                <w:lang w:bidi="ar-SA"/>
              </w:rPr>
            </w:pPr>
            <w:r w:rsidRPr="0018380D">
              <w:rPr>
                <w:rFonts w:eastAsia="Calibri"/>
                <w:lang w:bidi="ar-SA"/>
              </w:rPr>
              <w:t>5.49</w:t>
            </w:r>
          </w:p>
        </w:tc>
        <w:tc>
          <w:tcPr>
            <w:tcW w:w="206" w:type="pct"/>
            <w:shd w:val="clear" w:color="auto" w:fill="auto"/>
          </w:tcPr>
          <w:p w14:paraId="76DEB2C7" w14:textId="77777777" w:rsidR="0029427C" w:rsidRPr="0097150E" w:rsidRDefault="0029427C" w:rsidP="0018380D">
            <w:pPr>
              <w:spacing w:line="240" w:lineRule="auto"/>
              <w:ind w:firstLine="0"/>
              <w:rPr>
                <w:rFonts w:eastAsia="Calibri"/>
                <w:lang w:bidi="ar-SA"/>
              </w:rPr>
            </w:pPr>
            <w:r w:rsidRPr="007843F7">
              <w:rPr>
                <w:rFonts w:eastAsia="Calibri"/>
                <w:vertAlign w:val="superscript"/>
                <w:lang w:bidi="ar-SA"/>
              </w:rPr>
              <w:t>**</w:t>
            </w:r>
          </w:p>
        </w:tc>
      </w:tr>
      <w:tr w:rsidR="0029427C" w:rsidRPr="0018380D" w14:paraId="003AA93F" w14:textId="77777777" w:rsidTr="0018380D">
        <w:tc>
          <w:tcPr>
            <w:tcW w:w="2896" w:type="pct"/>
            <w:shd w:val="clear" w:color="auto" w:fill="auto"/>
          </w:tcPr>
          <w:p w14:paraId="6165C293" w14:textId="77777777" w:rsidR="0029427C" w:rsidRPr="0018380D" w:rsidRDefault="0029427C" w:rsidP="0018380D">
            <w:pPr>
              <w:spacing w:line="240" w:lineRule="auto"/>
              <w:ind w:left="851" w:firstLine="0"/>
              <w:rPr>
                <w:rFonts w:eastAsia="Calibri"/>
                <w:lang w:bidi="ar-SA"/>
              </w:rPr>
            </w:pPr>
            <w:r w:rsidRPr="0018380D">
              <w:rPr>
                <w:rFonts w:eastAsia="Calibri"/>
                <w:lang w:bidi="ar-SA"/>
              </w:rPr>
              <w:t>Frequency days/week</w:t>
            </w:r>
          </w:p>
        </w:tc>
        <w:tc>
          <w:tcPr>
            <w:tcW w:w="764" w:type="pct"/>
            <w:shd w:val="clear" w:color="auto" w:fill="auto"/>
            <w:vAlign w:val="center"/>
          </w:tcPr>
          <w:p w14:paraId="17E666DC"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0.02</w:t>
            </w:r>
          </w:p>
          <w:p w14:paraId="7D04B725"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(0.1)</w:t>
            </w:r>
          </w:p>
        </w:tc>
        <w:tc>
          <w:tcPr>
            <w:tcW w:w="764" w:type="pct"/>
            <w:shd w:val="clear" w:color="auto" w:fill="auto"/>
            <w:vAlign w:val="center"/>
          </w:tcPr>
          <w:p w14:paraId="38F3139B"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1.7</w:t>
            </w:r>
          </w:p>
          <w:p w14:paraId="6044033D" w14:textId="77777777" w:rsidR="0029427C" w:rsidRPr="0018380D" w:rsidRDefault="0029427C" w:rsidP="0018380D">
            <w:pPr>
              <w:spacing w:line="240" w:lineRule="auto"/>
              <w:ind w:firstLine="0"/>
              <w:jc w:val="center"/>
              <w:rPr>
                <w:rFonts w:eastAsia="Calibri"/>
                <w:lang w:bidi="ar-SA"/>
              </w:rPr>
            </w:pPr>
            <w:r w:rsidRPr="0018380D">
              <w:rPr>
                <w:rFonts w:eastAsia="Calibri"/>
                <w:lang w:bidi="ar-SA"/>
              </w:rPr>
              <w:t>(1.3)</w:t>
            </w:r>
          </w:p>
        </w:tc>
        <w:tc>
          <w:tcPr>
            <w:tcW w:w="370" w:type="pct"/>
            <w:shd w:val="clear" w:color="auto" w:fill="auto"/>
          </w:tcPr>
          <w:p w14:paraId="2C3D2483" w14:textId="77777777" w:rsidR="0029427C" w:rsidRPr="0018380D" w:rsidRDefault="0029427C" w:rsidP="0018380D">
            <w:pPr>
              <w:spacing w:line="240" w:lineRule="auto"/>
              <w:ind w:firstLine="0"/>
              <w:jc w:val="right"/>
              <w:rPr>
                <w:rFonts w:eastAsia="Calibri"/>
                <w:lang w:bidi="ar-SA"/>
              </w:rPr>
            </w:pPr>
            <w:r w:rsidRPr="0018380D">
              <w:rPr>
                <w:rFonts w:eastAsia="Calibri"/>
                <w:lang w:bidi="ar-SA"/>
              </w:rPr>
              <w:t>5.48</w:t>
            </w:r>
          </w:p>
        </w:tc>
        <w:tc>
          <w:tcPr>
            <w:tcW w:w="206" w:type="pct"/>
            <w:shd w:val="clear" w:color="auto" w:fill="auto"/>
          </w:tcPr>
          <w:p w14:paraId="40AE77E7" w14:textId="77777777" w:rsidR="0029427C" w:rsidRPr="0097150E" w:rsidRDefault="0029427C" w:rsidP="0018380D">
            <w:pPr>
              <w:spacing w:line="240" w:lineRule="auto"/>
              <w:ind w:firstLine="0"/>
              <w:rPr>
                <w:rFonts w:eastAsia="Calibri"/>
                <w:lang w:bidi="ar-SA"/>
              </w:rPr>
            </w:pPr>
            <w:r w:rsidRPr="007843F7">
              <w:rPr>
                <w:rFonts w:eastAsia="Calibri"/>
                <w:vertAlign w:val="superscript"/>
                <w:lang w:bidi="ar-SA"/>
              </w:rPr>
              <w:t>**</w:t>
            </w:r>
          </w:p>
        </w:tc>
      </w:tr>
      <w:tr w:rsidR="007E1EC4" w:rsidRPr="0018380D" w14:paraId="73D70E24" w14:textId="77777777" w:rsidTr="0018380D">
        <w:tc>
          <w:tcPr>
            <w:tcW w:w="2896" w:type="pct"/>
            <w:shd w:val="clear" w:color="auto" w:fill="auto"/>
          </w:tcPr>
          <w:p w14:paraId="657B7E92" w14:textId="77777777" w:rsidR="007E1EC4" w:rsidRPr="0018380D" w:rsidRDefault="007E1EC4" w:rsidP="007E1EC4">
            <w:pPr>
              <w:spacing w:line="240" w:lineRule="auto"/>
              <w:ind w:left="284" w:firstLine="0"/>
              <w:rPr>
                <w:rFonts w:eastAsia="Calibri"/>
                <w:lang w:bidi="ar-SA"/>
              </w:rPr>
            </w:pPr>
            <w:r w:rsidRPr="0018380D">
              <w:rPr>
                <w:rFonts w:eastAsia="Calibri"/>
                <w:lang w:bidi="ar-SA"/>
              </w:rPr>
              <w:t xml:space="preserve">Pregnancy smoking </w:t>
            </w:r>
            <w:r>
              <w:rPr>
                <w:rFonts w:eastAsia="Calibri"/>
                <w:lang w:bidi="ar-SA"/>
              </w:rPr>
              <w:t>(</w:t>
            </w:r>
            <w:r w:rsidRPr="0018380D">
              <w:rPr>
                <w:rFonts w:eastAsia="Calibri"/>
                <w:lang w:bidi="ar-SA"/>
              </w:rPr>
              <w:t>cig</w:t>
            </w:r>
            <w:r>
              <w:rPr>
                <w:rFonts w:eastAsia="Calibri"/>
                <w:lang w:bidi="ar-SA"/>
              </w:rPr>
              <w:t>arettes</w:t>
            </w:r>
            <w:r w:rsidRPr="0018380D">
              <w:rPr>
                <w:rFonts w:eastAsia="Calibri"/>
                <w:lang w:bidi="ar-SA"/>
              </w:rPr>
              <w:t>/day</w:t>
            </w:r>
            <w:r>
              <w:rPr>
                <w:rFonts w:eastAsia="Calibri"/>
                <w:lang w:bidi="ar-SA"/>
              </w:rPr>
              <w:t>)</w:t>
            </w:r>
          </w:p>
        </w:tc>
        <w:tc>
          <w:tcPr>
            <w:tcW w:w="764" w:type="pct"/>
            <w:shd w:val="clear" w:color="auto" w:fill="auto"/>
            <w:vAlign w:val="center"/>
          </w:tcPr>
          <w:p w14:paraId="4DB39915"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3.4</w:t>
            </w:r>
          </w:p>
          <w:p w14:paraId="7E048E05"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(3.0)</w:t>
            </w:r>
          </w:p>
        </w:tc>
        <w:tc>
          <w:tcPr>
            <w:tcW w:w="764" w:type="pct"/>
            <w:shd w:val="clear" w:color="auto" w:fill="auto"/>
            <w:vAlign w:val="center"/>
          </w:tcPr>
          <w:p w14:paraId="0FC95C64"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6.0</w:t>
            </w:r>
          </w:p>
          <w:p w14:paraId="3AEA247F"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(4.5)</w:t>
            </w:r>
          </w:p>
        </w:tc>
        <w:tc>
          <w:tcPr>
            <w:tcW w:w="370" w:type="pct"/>
            <w:shd w:val="clear" w:color="auto" w:fill="auto"/>
          </w:tcPr>
          <w:p w14:paraId="4386F082" w14:textId="77777777" w:rsidR="007E1EC4" w:rsidRPr="0018380D" w:rsidRDefault="007E1EC4" w:rsidP="007E1EC4">
            <w:pPr>
              <w:spacing w:line="240" w:lineRule="auto"/>
              <w:ind w:firstLine="0"/>
              <w:jc w:val="right"/>
              <w:rPr>
                <w:rFonts w:eastAsia="Calibri"/>
                <w:lang w:bidi="ar-SA"/>
              </w:rPr>
            </w:pPr>
            <w:r w:rsidRPr="0018380D">
              <w:rPr>
                <w:rFonts w:eastAsia="Calibri"/>
                <w:lang w:bidi="ar-SA"/>
              </w:rPr>
              <w:t>1.84</w:t>
            </w:r>
          </w:p>
        </w:tc>
        <w:tc>
          <w:tcPr>
            <w:tcW w:w="206" w:type="pct"/>
            <w:shd w:val="clear" w:color="auto" w:fill="auto"/>
          </w:tcPr>
          <w:p w14:paraId="2AC572EF" w14:textId="77777777" w:rsidR="007E1EC4" w:rsidRPr="007843F7" w:rsidRDefault="007E1EC4" w:rsidP="007E1EC4">
            <w:pPr>
              <w:spacing w:line="240" w:lineRule="auto"/>
              <w:ind w:firstLine="0"/>
              <w:rPr>
                <w:rFonts w:eastAsia="Calibri"/>
                <w:lang w:bidi="ar-SA"/>
              </w:rPr>
            </w:pPr>
          </w:p>
        </w:tc>
      </w:tr>
      <w:tr w:rsidR="007E1EC4" w:rsidRPr="0018380D" w14:paraId="78CBD783" w14:textId="77777777" w:rsidTr="0018380D">
        <w:tc>
          <w:tcPr>
            <w:tcW w:w="2896" w:type="pct"/>
            <w:shd w:val="clear" w:color="auto" w:fill="auto"/>
          </w:tcPr>
          <w:p w14:paraId="1C467AAF" w14:textId="77777777" w:rsidR="007E1EC4" w:rsidRPr="0018380D" w:rsidRDefault="007E1EC4" w:rsidP="007E1EC4">
            <w:pPr>
              <w:spacing w:line="240" w:lineRule="auto"/>
              <w:ind w:left="284" w:firstLine="0"/>
              <w:rPr>
                <w:rFonts w:eastAsia="Calibri"/>
                <w:lang w:bidi="ar-SA"/>
              </w:rPr>
            </w:pPr>
            <w:r w:rsidRPr="0018380D">
              <w:rPr>
                <w:rFonts w:eastAsia="Calibri"/>
                <w:lang w:bidi="ar-SA"/>
              </w:rPr>
              <w:t xml:space="preserve">Pregnancy marijuana use </w:t>
            </w:r>
            <w:r>
              <w:rPr>
                <w:rFonts w:eastAsia="Calibri"/>
                <w:lang w:bidi="ar-SA"/>
              </w:rPr>
              <w:t>(</w:t>
            </w:r>
            <w:r w:rsidRPr="0018380D">
              <w:rPr>
                <w:rFonts w:eastAsia="Calibri"/>
                <w:lang w:bidi="ar-SA"/>
              </w:rPr>
              <w:t>days/month</w:t>
            </w:r>
            <w:r>
              <w:rPr>
                <w:rFonts w:eastAsia="Calibri"/>
                <w:lang w:bidi="ar-SA"/>
              </w:rPr>
              <w:t>)</w:t>
            </w:r>
          </w:p>
        </w:tc>
        <w:tc>
          <w:tcPr>
            <w:tcW w:w="764" w:type="pct"/>
            <w:shd w:val="clear" w:color="auto" w:fill="auto"/>
            <w:vAlign w:val="center"/>
          </w:tcPr>
          <w:p w14:paraId="56DD4BF0"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0.01</w:t>
            </w:r>
          </w:p>
          <w:p w14:paraId="02B71128"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(0.03)</w:t>
            </w:r>
          </w:p>
        </w:tc>
        <w:tc>
          <w:tcPr>
            <w:tcW w:w="764" w:type="pct"/>
            <w:shd w:val="clear" w:color="auto" w:fill="auto"/>
            <w:vAlign w:val="center"/>
          </w:tcPr>
          <w:p w14:paraId="4419CC46"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1.2</w:t>
            </w:r>
          </w:p>
          <w:p w14:paraId="2CBE81BC"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(4.1)</w:t>
            </w:r>
          </w:p>
        </w:tc>
        <w:tc>
          <w:tcPr>
            <w:tcW w:w="370" w:type="pct"/>
            <w:shd w:val="clear" w:color="auto" w:fill="auto"/>
          </w:tcPr>
          <w:p w14:paraId="2383CDC9" w14:textId="77777777" w:rsidR="007E1EC4" w:rsidRPr="0018380D" w:rsidRDefault="007E1EC4" w:rsidP="007E1EC4">
            <w:pPr>
              <w:spacing w:line="240" w:lineRule="auto"/>
              <w:ind w:firstLine="0"/>
              <w:jc w:val="right"/>
              <w:rPr>
                <w:rFonts w:eastAsia="Calibri"/>
                <w:lang w:bidi="ar-SA"/>
              </w:rPr>
            </w:pPr>
            <w:r w:rsidRPr="0018380D">
              <w:rPr>
                <w:rFonts w:eastAsia="Calibri"/>
                <w:lang w:bidi="ar-SA"/>
              </w:rPr>
              <w:t>1.25</w:t>
            </w:r>
          </w:p>
        </w:tc>
        <w:tc>
          <w:tcPr>
            <w:tcW w:w="206" w:type="pct"/>
            <w:shd w:val="clear" w:color="auto" w:fill="auto"/>
          </w:tcPr>
          <w:p w14:paraId="127A4C3F" w14:textId="77777777" w:rsidR="007E1EC4" w:rsidRPr="007843F7" w:rsidRDefault="007E1EC4" w:rsidP="007E1EC4">
            <w:pPr>
              <w:spacing w:line="240" w:lineRule="auto"/>
              <w:ind w:firstLine="0"/>
              <w:rPr>
                <w:rFonts w:eastAsia="Calibri"/>
                <w:lang w:bidi="ar-SA"/>
              </w:rPr>
            </w:pPr>
          </w:p>
        </w:tc>
      </w:tr>
      <w:tr w:rsidR="007E1EC4" w:rsidRPr="0018380D" w14:paraId="2702286D" w14:textId="77777777" w:rsidTr="0018380D">
        <w:tc>
          <w:tcPr>
            <w:tcW w:w="2896" w:type="pct"/>
            <w:shd w:val="clear" w:color="auto" w:fill="auto"/>
          </w:tcPr>
          <w:p w14:paraId="3F17B97F" w14:textId="77777777" w:rsidR="007E1EC4" w:rsidRPr="0097150E" w:rsidRDefault="007E1EC4" w:rsidP="007E1EC4">
            <w:pPr>
              <w:spacing w:line="240" w:lineRule="auto"/>
              <w:ind w:left="270" w:firstLine="0"/>
              <w:rPr>
                <w:rFonts w:eastAsia="Calibri"/>
                <w:u w:val="single"/>
                <w:lang w:bidi="ar-SA"/>
              </w:rPr>
            </w:pPr>
            <w:r w:rsidRPr="007843F7">
              <w:rPr>
                <w:rFonts w:eastAsia="Calibri"/>
                <w:u w:val="single"/>
                <w:lang w:bidi="ar-SA"/>
              </w:rPr>
              <w:t>Infant Characteristics</w:t>
            </w:r>
          </w:p>
        </w:tc>
        <w:tc>
          <w:tcPr>
            <w:tcW w:w="764" w:type="pct"/>
            <w:shd w:val="clear" w:color="auto" w:fill="auto"/>
            <w:vAlign w:val="center"/>
          </w:tcPr>
          <w:p w14:paraId="0C340F30" w14:textId="77777777" w:rsidR="007E1EC4" w:rsidRPr="0018380D" w:rsidRDefault="007E1EC4" w:rsidP="007E1EC4">
            <w:pPr>
              <w:spacing w:line="240" w:lineRule="auto"/>
              <w:ind w:firstLine="0"/>
              <w:jc w:val="center"/>
              <w:rPr>
                <w:rFonts w:eastAsia="Calibri"/>
                <w:lang w:bidi="ar-SA"/>
              </w:rPr>
            </w:pPr>
          </w:p>
        </w:tc>
        <w:tc>
          <w:tcPr>
            <w:tcW w:w="764" w:type="pct"/>
            <w:shd w:val="clear" w:color="auto" w:fill="auto"/>
            <w:vAlign w:val="center"/>
          </w:tcPr>
          <w:p w14:paraId="443753F1" w14:textId="77777777" w:rsidR="007E1EC4" w:rsidRPr="0018380D" w:rsidRDefault="007E1EC4" w:rsidP="007E1EC4">
            <w:pPr>
              <w:spacing w:line="240" w:lineRule="auto"/>
              <w:ind w:firstLine="0"/>
              <w:jc w:val="center"/>
              <w:rPr>
                <w:rFonts w:eastAsia="Calibri"/>
                <w:lang w:bidi="ar-SA"/>
              </w:rPr>
            </w:pPr>
          </w:p>
        </w:tc>
        <w:tc>
          <w:tcPr>
            <w:tcW w:w="370" w:type="pct"/>
            <w:shd w:val="clear" w:color="auto" w:fill="auto"/>
          </w:tcPr>
          <w:p w14:paraId="199C2489" w14:textId="77777777" w:rsidR="007E1EC4" w:rsidRPr="0018380D" w:rsidRDefault="007E1EC4" w:rsidP="007E1EC4">
            <w:pPr>
              <w:spacing w:line="240" w:lineRule="auto"/>
              <w:ind w:firstLine="0"/>
              <w:jc w:val="right"/>
              <w:rPr>
                <w:rFonts w:eastAsia="Calibri"/>
                <w:lang w:bidi="ar-SA"/>
              </w:rPr>
            </w:pPr>
          </w:p>
        </w:tc>
        <w:tc>
          <w:tcPr>
            <w:tcW w:w="206" w:type="pct"/>
            <w:shd w:val="clear" w:color="auto" w:fill="auto"/>
          </w:tcPr>
          <w:p w14:paraId="16326966" w14:textId="77777777" w:rsidR="007E1EC4" w:rsidRPr="007843F7" w:rsidRDefault="007E1EC4" w:rsidP="007E1EC4">
            <w:pPr>
              <w:spacing w:line="240" w:lineRule="auto"/>
              <w:ind w:firstLine="0"/>
              <w:rPr>
                <w:rFonts w:eastAsia="Calibri"/>
                <w:lang w:bidi="ar-SA"/>
              </w:rPr>
            </w:pPr>
          </w:p>
        </w:tc>
      </w:tr>
      <w:tr w:rsidR="007E1EC4" w:rsidRPr="0018380D" w14:paraId="3D66BCAF" w14:textId="77777777" w:rsidTr="0018380D">
        <w:tc>
          <w:tcPr>
            <w:tcW w:w="2896" w:type="pct"/>
            <w:shd w:val="clear" w:color="auto" w:fill="auto"/>
          </w:tcPr>
          <w:p w14:paraId="18D5A42F" w14:textId="77777777" w:rsidR="007E1EC4" w:rsidRPr="0018380D" w:rsidRDefault="007E1EC4" w:rsidP="007E1EC4">
            <w:pPr>
              <w:spacing w:line="240" w:lineRule="auto"/>
              <w:ind w:left="284" w:firstLine="0"/>
              <w:rPr>
                <w:rFonts w:eastAsia="Calibri"/>
                <w:lang w:bidi="ar-SA"/>
              </w:rPr>
            </w:pPr>
            <w:r w:rsidRPr="0018380D">
              <w:rPr>
                <w:rFonts w:eastAsia="Calibri"/>
                <w:lang w:bidi="ar-SA"/>
              </w:rPr>
              <w:t>Sex (% male)</w:t>
            </w:r>
          </w:p>
        </w:tc>
        <w:tc>
          <w:tcPr>
            <w:tcW w:w="764" w:type="pct"/>
            <w:shd w:val="clear" w:color="auto" w:fill="auto"/>
            <w:vAlign w:val="center"/>
          </w:tcPr>
          <w:p w14:paraId="57085698"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57.9</w:t>
            </w:r>
          </w:p>
        </w:tc>
        <w:tc>
          <w:tcPr>
            <w:tcW w:w="764" w:type="pct"/>
            <w:shd w:val="clear" w:color="auto" w:fill="auto"/>
            <w:vAlign w:val="center"/>
          </w:tcPr>
          <w:p w14:paraId="75EEF5E8"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57.9</w:t>
            </w:r>
          </w:p>
        </w:tc>
        <w:tc>
          <w:tcPr>
            <w:tcW w:w="370" w:type="pct"/>
            <w:shd w:val="clear" w:color="auto" w:fill="auto"/>
          </w:tcPr>
          <w:p w14:paraId="6B5CCCAD" w14:textId="77777777" w:rsidR="007E1EC4" w:rsidRPr="0018380D" w:rsidRDefault="007E1EC4" w:rsidP="007E1EC4">
            <w:pPr>
              <w:spacing w:line="240" w:lineRule="auto"/>
              <w:ind w:firstLine="0"/>
              <w:jc w:val="right"/>
              <w:rPr>
                <w:rFonts w:eastAsia="Calibri"/>
                <w:lang w:bidi="ar-SA"/>
              </w:rPr>
            </w:pPr>
            <w:r w:rsidRPr="0018380D">
              <w:rPr>
                <w:rFonts w:eastAsia="Calibri"/>
                <w:lang w:bidi="ar-SA"/>
              </w:rPr>
              <w:t>0.00</w:t>
            </w:r>
          </w:p>
        </w:tc>
        <w:tc>
          <w:tcPr>
            <w:tcW w:w="206" w:type="pct"/>
            <w:shd w:val="clear" w:color="auto" w:fill="auto"/>
          </w:tcPr>
          <w:p w14:paraId="6224EB60" w14:textId="77777777" w:rsidR="007E1EC4" w:rsidRPr="007843F7" w:rsidRDefault="007E1EC4" w:rsidP="007E1EC4">
            <w:pPr>
              <w:spacing w:line="240" w:lineRule="auto"/>
              <w:ind w:firstLine="0"/>
              <w:rPr>
                <w:rFonts w:eastAsia="Calibri"/>
                <w:lang w:bidi="ar-SA"/>
              </w:rPr>
            </w:pPr>
          </w:p>
        </w:tc>
      </w:tr>
      <w:tr w:rsidR="007E1EC4" w:rsidRPr="0018380D" w14:paraId="4A3F118F" w14:textId="77777777" w:rsidTr="0018380D">
        <w:tc>
          <w:tcPr>
            <w:tcW w:w="2896" w:type="pct"/>
            <w:shd w:val="clear" w:color="auto" w:fill="auto"/>
          </w:tcPr>
          <w:p w14:paraId="29615440" w14:textId="77777777" w:rsidR="007E1EC4" w:rsidRPr="0018380D" w:rsidRDefault="007E1EC4" w:rsidP="007E1EC4">
            <w:pPr>
              <w:spacing w:line="240" w:lineRule="auto"/>
              <w:ind w:left="284" w:firstLine="0"/>
              <w:rPr>
                <w:rFonts w:eastAsia="Calibri"/>
                <w:lang w:bidi="ar-SA"/>
              </w:rPr>
            </w:pPr>
            <w:r w:rsidRPr="0018380D">
              <w:rPr>
                <w:rFonts w:eastAsia="Calibri"/>
                <w:lang w:bidi="ar-SA"/>
              </w:rPr>
              <w:t>Gestational age at birth (weeks)</w:t>
            </w:r>
          </w:p>
        </w:tc>
        <w:tc>
          <w:tcPr>
            <w:tcW w:w="764" w:type="pct"/>
            <w:shd w:val="clear" w:color="auto" w:fill="auto"/>
            <w:vAlign w:val="center"/>
          </w:tcPr>
          <w:p w14:paraId="15E9EA74"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39.3</w:t>
            </w:r>
          </w:p>
          <w:p w14:paraId="49D41764"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(1.4)</w:t>
            </w:r>
          </w:p>
        </w:tc>
        <w:tc>
          <w:tcPr>
            <w:tcW w:w="764" w:type="pct"/>
            <w:shd w:val="clear" w:color="auto" w:fill="auto"/>
            <w:vAlign w:val="center"/>
          </w:tcPr>
          <w:p w14:paraId="68923A75"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38.8</w:t>
            </w:r>
          </w:p>
          <w:p w14:paraId="4CD98042"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(2.1)</w:t>
            </w:r>
          </w:p>
        </w:tc>
        <w:tc>
          <w:tcPr>
            <w:tcW w:w="370" w:type="pct"/>
            <w:shd w:val="clear" w:color="auto" w:fill="auto"/>
          </w:tcPr>
          <w:p w14:paraId="4F1A3114" w14:textId="77777777" w:rsidR="007E1EC4" w:rsidRPr="0018380D" w:rsidRDefault="007E1EC4" w:rsidP="007E1EC4">
            <w:pPr>
              <w:spacing w:line="240" w:lineRule="auto"/>
              <w:ind w:firstLine="0"/>
              <w:jc w:val="right"/>
              <w:rPr>
                <w:rFonts w:eastAsia="Calibri"/>
                <w:lang w:bidi="ar-SA"/>
              </w:rPr>
            </w:pPr>
            <w:r w:rsidRPr="0018380D">
              <w:rPr>
                <w:rFonts w:eastAsia="Calibri"/>
                <w:lang w:bidi="ar-SA"/>
              </w:rPr>
              <w:t>0.85</w:t>
            </w:r>
          </w:p>
        </w:tc>
        <w:tc>
          <w:tcPr>
            <w:tcW w:w="206" w:type="pct"/>
            <w:shd w:val="clear" w:color="auto" w:fill="auto"/>
          </w:tcPr>
          <w:p w14:paraId="3AD9A295" w14:textId="77777777" w:rsidR="007E1EC4" w:rsidRPr="007843F7" w:rsidRDefault="007E1EC4" w:rsidP="007E1EC4">
            <w:pPr>
              <w:spacing w:line="240" w:lineRule="auto"/>
              <w:ind w:firstLine="0"/>
              <w:rPr>
                <w:rFonts w:eastAsia="Calibri"/>
                <w:lang w:bidi="ar-SA"/>
              </w:rPr>
            </w:pPr>
          </w:p>
        </w:tc>
      </w:tr>
      <w:tr w:rsidR="007E1EC4" w:rsidRPr="0018380D" w14:paraId="12793080" w14:textId="77777777" w:rsidTr="0018380D">
        <w:tc>
          <w:tcPr>
            <w:tcW w:w="2896" w:type="pct"/>
            <w:shd w:val="clear" w:color="auto" w:fill="auto"/>
          </w:tcPr>
          <w:p w14:paraId="70917636" w14:textId="77777777" w:rsidR="007E1EC4" w:rsidRPr="0018380D" w:rsidRDefault="007E1EC4" w:rsidP="007E1EC4">
            <w:pPr>
              <w:spacing w:line="240" w:lineRule="auto"/>
              <w:ind w:left="284" w:firstLine="0"/>
              <w:rPr>
                <w:rFonts w:eastAsia="Calibri"/>
                <w:lang w:bidi="ar-SA"/>
              </w:rPr>
            </w:pPr>
            <w:r w:rsidRPr="0018380D">
              <w:rPr>
                <w:rFonts w:eastAsia="Calibri"/>
                <w:lang w:bidi="ar-SA"/>
              </w:rPr>
              <w:lastRenderedPageBreak/>
              <w:t>Birthweight (grams)</w:t>
            </w:r>
          </w:p>
        </w:tc>
        <w:tc>
          <w:tcPr>
            <w:tcW w:w="764" w:type="pct"/>
            <w:shd w:val="clear" w:color="auto" w:fill="auto"/>
            <w:vAlign w:val="center"/>
          </w:tcPr>
          <w:p w14:paraId="1770D89A"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3035.8</w:t>
            </w:r>
          </w:p>
          <w:p w14:paraId="5F323D79"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(596.9)</w:t>
            </w:r>
          </w:p>
        </w:tc>
        <w:tc>
          <w:tcPr>
            <w:tcW w:w="764" w:type="pct"/>
            <w:shd w:val="clear" w:color="auto" w:fill="auto"/>
            <w:vAlign w:val="center"/>
          </w:tcPr>
          <w:p w14:paraId="256D2745"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2872.2</w:t>
            </w:r>
          </w:p>
          <w:p w14:paraId="67885383"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(388.3)</w:t>
            </w:r>
          </w:p>
        </w:tc>
        <w:tc>
          <w:tcPr>
            <w:tcW w:w="370" w:type="pct"/>
            <w:shd w:val="clear" w:color="auto" w:fill="auto"/>
          </w:tcPr>
          <w:p w14:paraId="73F8B36F" w14:textId="77777777" w:rsidR="007E1EC4" w:rsidRPr="0018380D" w:rsidRDefault="007E1EC4" w:rsidP="007E1EC4">
            <w:pPr>
              <w:spacing w:line="240" w:lineRule="auto"/>
              <w:ind w:firstLine="0"/>
              <w:jc w:val="right"/>
              <w:rPr>
                <w:rFonts w:eastAsia="Calibri"/>
                <w:lang w:bidi="ar-SA"/>
              </w:rPr>
            </w:pPr>
            <w:r w:rsidRPr="0018380D">
              <w:rPr>
                <w:rFonts w:eastAsia="Calibri"/>
                <w:lang w:bidi="ar-SA"/>
              </w:rPr>
              <w:t>1.05</w:t>
            </w:r>
          </w:p>
        </w:tc>
        <w:tc>
          <w:tcPr>
            <w:tcW w:w="206" w:type="pct"/>
            <w:shd w:val="clear" w:color="auto" w:fill="auto"/>
          </w:tcPr>
          <w:p w14:paraId="2708AA47" w14:textId="77777777" w:rsidR="007E1EC4" w:rsidRPr="007843F7" w:rsidRDefault="007E1EC4" w:rsidP="007E1EC4">
            <w:pPr>
              <w:spacing w:line="240" w:lineRule="auto"/>
              <w:ind w:firstLine="0"/>
              <w:rPr>
                <w:rFonts w:eastAsia="Calibri"/>
                <w:lang w:bidi="ar-SA"/>
              </w:rPr>
            </w:pPr>
          </w:p>
        </w:tc>
      </w:tr>
      <w:tr w:rsidR="007E1EC4" w:rsidRPr="0018380D" w14:paraId="6B42D4E2" w14:textId="77777777" w:rsidTr="0018380D">
        <w:tc>
          <w:tcPr>
            <w:tcW w:w="2896" w:type="pct"/>
            <w:tcBorders>
              <w:bottom w:val="single" w:sz="4" w:space="0" w:color="auto"/>
            </w:tcBorders>
            <w:shd w:val="clear" w:color="auto" w:fill="auto"/>
          </w:tcPr>
          <w:p w14:paraId="4E4655A6" w14:textId="77777777" w:rsidR="007E1EC4" w:rsidRPr="0018380D" w:rsidRDefault="007E1EC4" w:rsidP="007E1EC4">
            <w:pPr>
              <w:spacing w:line="240" w:lineRule="auto"/>
              <w:ind w:left="284" w:firstLine="0"/>
              <w:rPr>
                <w:rFonts w:eastAsia="Calibri"/>
                <w:lang w:bidi="ar-SA"/>
              </w:rPr>
            </w:pPr>
            <w:r w:rsidRPr="0018380D">
              <w:rPr>
                <w:rFonts w:eastAsia="Calibri"/>
                <w:lang w:bidi="ar-SA"/>
              </w:rPr>
              <w:t>Age at ERP testing (months)</w:t>
            </w:r>
          </w:p>
        </w:tc>
        <w:tc>
          <w:tcPr>
            <w:tcW w:w="764" w:type="pct"/>
            <w:tcBorders>
              <w:bottom w:val="single" w:sz="4" w:space="0" w:color="auto"/>
            </w:tcBorders>
            <w:shd w:val="clear" w:color="auto" w:fill="auto"/>
            <w:vAlign w:val="center"/>
          </w:tcPr>
          <w:p w14:paraId="7B508F27"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6.9</w:t>
            </w:r>
          </w:p>
          <w:p w14:paraId="5C90C0CE"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(0.5)</w:t>
            </w:r>
          </w:p>
        </w:tc>
        <w:tc>
          <w:tcPr>
            <w:tcW w:w="764" w:type="pct"/>
            <w:tcBorders>
              <w:bottom w:val="single" w:sz="4" w:space="0" w:color="auto"/>
            </w:tcBorders>
            <w:shd w:val="clear" w:color="auto" w:fill="auto"/>
            <w:vAlign w:val="center"/>
          </w:tcPr>
          <w:p w14:paraId="38417F92"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6.8</w:t>
            </w:r>
          </w:p>
          <w:p w14:paraId="43C7CA9F" w14:textId="77777777" w:rsidR="007E1EC4" w:rsidRPr="0018380D" w:rsidRDefault="007E1EC4" w:rsidP="007E1EC4">
            <w:pPr>
              <w:spacing w:line="240" w:lineRule="auto"/>
              <w:ind w:firstLine="0"/>
              <w:jc w:val="center"/>
              <w:rPr>
                <w:rFonts w:eastAsia="Calibri"/>
                <w:lang w:bidi="ar-SA"/>
              </w:rPr>
            </w:pPr>
            <w:r w:rsidRPr="0018380D">
              <w:rPr>
                <w:rFonts w:eastAsia="Calibri"/>
                <w:lang w:bidi="ar-SA"/>
              </w:rPr>
              <w:t>(0.4)</w:t>
            </w:r>
          </w:p>
        </w:tc>
        <w:tc>
          <w:tcPr>
            <w:tcW w:w="370" w:type="pct"/>
            <w:tcBorders>
              <w:bottom w:val="single" w:sz="4" w:space="0" w:color="auto"/>
            </w:tcBorders>
            <w:shd w:val="clear" w:color="auto" w:fill="auto"/>
          </w:tcPr>
          <w:p w14:paraId="62B513A5" w14:textId="77777777" w:rsidR="007E1EC4" w:rsidRPr="0018380D" w:rsidRDefault="007E1EC4" w:rsidP="007E1EC4">
            <w:pPr>
              <w:spacing w:line="240" w:lineRule="auto"/>
              <w:ind w:firstLine="0"/>
              <w:jc w:val="right"/>
              <w:rPr>
                <w:rFonts w:eastAsia="Calibri"/>
                <w:lang w:bidi="ar-SA"/>
              </w:rPr>
            </w:pPr>
            <w:r w:rsidRPr="0018380D">
              <w:rPr>
                <w:rFonts w:eastAsia="Calibri"/>
                <w:lang w:bidi="ar-SA"/>
              </w:rPr>
              <w:t>0.30</w:t>
            </w:r>
          </w:p>
        </w:tc>
        <w:tc>
          <w:tcPr>
            <w:tcW w:w="206" w:type="pct"/>
            <w:tcBorders>
              <w:bottom w:val="single" w:sz="4" w:space="0" w:color="auto"/>
            </w:tcBorders>
            <w:shd w:val="clear" w:color="auto" w:fill="auto"/>
          </w:tcPr>
          <w:p w14:paraId="57BF91A2" w14:textId="77777777" w:rsidR="007E1EC4" w:rsidRPr="007843F7" w:rsidRDefault="007E1EC4" w:rsidP="007E1EC4">
            <w:pPr>
              <w:spacing w:line="240" w:lineRule="auto"/>
              <w:ind w:firstLine="0"/>
              <w:rPr>
                <w:rFonts w:eastAsia="Calibri"/>
                <w:lang w:bidi="ar-SA"/>
              </w:rPr>
            </w:pPr>
          </w:p>
        </w:tc>
      </w:tr>
      <w:tr w:rsidR="007E1EC4" w:rsidRPr="0018380D" w14:paraId="30B45B57" w14:textId="77777777" w:rsidTr="0018380D">
        <w:tc>
          <w:tcPr>
            <w:tcW w:w="5000" w:type="pct"/>
            <w:gridSpan w:val="5"/>
            <w:tcBorders>
              <w:top w:val="single" w:sz="4" w:space="0" w:color="auto"/>
            </w:tcBorders>
            <w:shd w:val="clear" w:color="auto" w:fill="auto"/>
          </w:tcPr>
          <w:p w14:paraId="7DEDC48E" w14:textId="77777777" w:rsidR="007E1EC4" w:rsidRPr="0018380D" w:rsidRDefault="001A6F6F" w:rsidP="007E1EC4">
            <w:pPr>
              <w:spacing w:line="240" w:lineRule="auto"/>
              <w:ind w:firstLine="0"/>
              <w:rPr>
                <w:rFonts w:eastAsia="Calibri"/>
                <w:lang w:bidi="ar-SA"/>
              </w:rPr>
            </w:pPr>
            <w:r>
              <w:rPr>
                <w:rFonts w:eastAsia="Calibri"/>
                <w:lang w:bidi="ar-SA"/>
              </w:rPr>
              <w:t xml:space="preserve">Note. </w:t>
            </w:r>
            <w:r w:rsidR="007E1EC4" w:rsidRPr="0018380D">
              <w:rPr>
                <w:rFonts w:eastAsia="Calibri"/>
                <w:lang w:bidi="ar-SA"/>
              </w:rPr>
              <w:t xml:space="preserve">Values are </w:t>
            </w:r>
            <w:r>
              <w:rPr>
                <w:rFonts w:eastAsia="Calibri"/>
                <w:lang w:bidi="ar-SA"/>
              </w:rPr>
              <w:t>m</w:t>
            </w:r>
            <w:r w:rsidR="007E1EC4" w:rsidRPr="0018380D">
              <w:rPr>
                <w:rFonts w:eastAsia="Calibri"/>
                <w:lang w:bidi="ar-SA"/>
              </w:rPr>
              <w:t>ean (SD).</w:t>
            </w:r>
          </w:p>
          <w:p w14:paraId="259A6F80" w14:textId="77777777" w:rsidR="007E1EC4" w:rsidRPr="00917292" w:rsidRDefault="007E1EC4" w:rsidP="007E1EC4">
            <w:pPr>
              <w:spacing w:line="240" w:lineRule="auto"/>
              <w:ind w:firstLine="0"/>
              <w:rPr>
                <w:rFonts w:eastAsia="Calibri"/>
                <w:lang w:bidi="ar-SA"/>
              </w:rPr>
            </w:pPr>
            <w:r w:rsidRPr="007843F7">
              <w:rPr>
                <w:rFonts w:eastAsia="Calibri"/>
                <w:vertAlign w:val="superscript"/>
                <w:lang w:bidi="ar-SA"/>
              </w:rPr>
              <w:t>*</w:t>
            </w:r>
            <w:r w:rsidRPr="0097150E">
              <w:rPr>
                <w:rFonts w:eastAsia="Calibri"/>
                <w:i/>
                <w:iCs/>
                <w:lang w:bidi="ar-SA"/>
              </w:rPr>
              <w:t xml:space="preserve">p </w:t>
            </w:r>
            <w:r w:rsidRPr="00FD1F07">
              <w:rPr>
                <w:rFonts w:eastAsia="Calibri"/>
                <w:lang w:bidi="ar-SA"/>
              </w:rPr>
              <w:t xml:space="preserve">&lt; .01    </w:t>
            </w:r>
            <w:r w:rsidRPr="009D7348">
              <w:rPr>
                <w:rFonts w:eastAsia="Calibri"/>
                <w:vertAlign w:val="superscript"/>
                <w:lang w:bidi="ar-SA"/>
              </w:rPr>
              <w:t>**</w:t>
            </w:r>
            <w:r w:rsidRPr="009D7348">
              <w:rPr>
                <w:rFonts w:eastAsia="Calibri"/>
                <w:i/>
                <w:iCs/>
                <w:lang w:bidi="ar-SA"/>
              </w:rPr>
              <w:t xml:space="preserve">p </w:t>
            </w:r>
            <w:r w:rsidRPr="00B73D26">
              <w:rPr>
                <w:rFonts w:eastAsia="Calibri"/>
                <w:lang w:bidi="ar-SA"/>
              </w:rPr>
              <w:t>&lt; .001</w:t>
            </w:r>
          </w:p>
        </w:tc>
      </w:tr>
    </w:tbl>
    <w:p w14:paraId="1220EA48" w14:textId="77777777" w:rsidR="00CE1CFE" w:rsidRPr="00CE1CFE" w:rsidRDefault="00CE1CFE" w:rsidP="007843F7">
      <w:pPr>
        <w:rPr>
          <w:rFonts w:eastAsia="Calibri"/>
          <w:lang w:bidi="ar-SA"/>
        </w:rPr>
      </w:pPr>
      <w:r w:rsidRPr="00CE1CFE">
        <w:rPr>
          <w:rFonts w:eastAsia="Calibri"/>
          <w:lang w:bidi="ar-SA"/>
        </w:rPr>
        <w:t xml:space="preserve"> </w:t>
      </w:r>
    </w:p>
    <w:p w14:paraId="13C87F2F" w14:textId="77777777" w:rsidR="00606A3E" w:rsidRDefault="00606A3E" w:rsidP="00FC0D90">
      <w:pPr>
        <w:rPr>
          <w:rFonts w:eastAsia="Calibri"/>
          <w:lang w:bidi="ar-SA"/>
        </w:rPr>
        <w:sectPr w:rsidR="00606A3E" w:rsidSect="003F53BA">
          <w:pgSz w:w="12240" w:h="15840" w:code="1"/>
          <w:pgMar w:top="1440" w:right="1440" w:bottom="1440" w:left="1440" w:header="720" w:footer="720" w:gutter="0"/>
          <w:cols w:space="708"/>
          <w:titlePg/>
          <w:docGrid w:linePitch="360"/>
        </w:sectPr>
      </w:pPr>
    </w:p>
    <w:p w14:paraId="0DC3FC4E" w14:textId="77777777" w:rsidR="002606F9" w:rsidRDefault="00CE1CFE" w:rsidP="00617102">
      <w:pPr>
        <w:ind w:firstLine="0"/>
        <w:rPr>
          <w:rFonts w:eastAsia="Calibri"/>
          <w:lang w:bidi="ar-SA"/>
        </w:rPr>
      </w:pPr>
      <w:r w:rsidRPr="00AC59B0">
        <w:rPr>
          <w:rFonts w:eastAsia="Calibri"/>
          <w:iCs/>
          <w:lang w:bidi="ar-SA"/>
        </w:rPr>
        <w:lastRenderedPageBreak/>
        <w:t xml:space="preserve">Table </w:t>
      </w:r>
      <w:r w:rsidR="0082472A" w:rsidRPr="00AC59B0">
        <w:rPr>
          <w:rFonts w:eastAsia="Calibri"/>
          <w:iCs/>
          <w:lang w:bidi="ar-SA"/>
        </w:rPr>
        <w:t>2</w:t>
      </w:r>
      <w:r w:rsidRPr="00CE1CFE">
        <w:rPr>
          <w:rFonts w:eastAsia="Calibri"/>
          <w:lang w:bidi="ar-SA"/>
        </w:rPr>
        <w:t xml:space="preserve"> </w:t>
      </w:r>
    </w:p>
    <w:p w14:paraId="32B2E1BA" w14:textId="77777777" w:rsidR="00213EF8" w:rsidRPr="00AC59B0" w:rsidRDefault="00CE1CFE" w:rsidP="00617102">
      <w:pPr>
        <w:ind w:firstLine="0"/>
        <w:rPr>
          <w:rFonts w:eastAsia="Calibri"/>
          <w:i/>
          <w:lang w:bidi="ar-SA"/>
        </w:rPr>
      </w:pPr>
      <w:r w:rsidRPr="00AC59B0">
        <w:rPr>
          <w:rFonts w:eastAsia="Calibri"/>
          <w:i/>
          <w:lang w:bidi="ar-SA"/>
        </w:rPr>
        <w:t xml:space="preserve">Relation of </w:t>
      </w:r>
      <w:r w:rsidR="007A39B0" w:rsidRPr="00AC59B0">
        <w:rPr>
          <w:rFonts w:eastAsia="Calibri"/>
          <w:i/>
          <w:lang w:bidi="ar-SA"/>
        </w:rPr>
        <w:t>P</w:t>
      </w:r>
      <w:r w:rsidRPr="00AC59B0">
        <w:rPr>
          <w:rFonts w:eastAsia="Calibri"/>
          <w:i/>
          <w:lang w:bidi="ar-SA"/>
        </w:rPr>
        <w:t xml:space="preserve">renatal </w:t>
      </w:r>
      <w:r w:rsidR="007A39B0" w:rsidRPr="00AC59B0">
        <w:rPr>
          <w:rFonts w:eastAsia="Calibri"/>
          <w:i/>
          <w:lang w:bidi="ar-SA"/>
        </w:rPr>
        <w:t>A</w:t>
      </w:r>
      <w:r w:rsidRPr="00AC59B0">
        <w:rPr>
          <w:rFonts w:eastAsia="Calibri"/>
          <w:i/>
          <w:lang w:bidi="ar-SA"/>
        </w:rPr>
        <w:t xml:space="preserve">lcohol </w:t>
      </w:r>
      <w:r w:rsidR="007A39B0" w:rsidRPr="00AC59B0">
        <w:rPr>
          <w:rFonts w:eastAsia="Calibri"/>
          <w:i/>
          <w:lang w:bidi="ar-SA"/>
        </w:rPr>
        <w:t>E</w:t>
      </w:r>
      <w:r w:rsidRPr="00AC59B0">
        <w:rPr>
          <w:rFonts w:eastAsia="Calibri"/>
          <w:i/>
          <w:lang w:bidi="ar-SA"/>
        </w:rPr>
        <w:t xml:space="preserve">xposure to ERP </w:t>
      </w:r>
      <w:r w:rsidR="007A39B0" w:rsidRPr="00AC59B0">
        <w:rPr>
          <w:rFonts w:eastAsia="Calibri"/>
          <w:i/>
          <w:lang w:bidi="ar-SA"/>
        </w:rPr>
        <w:t>O</w:t>
      </w:r>
      <w:r w:rsidRPr="00AC59B0">
        <w:rPr>
          <w:rFonts w:eastAsia="Calibri"/>
          <w:i/>
          <w:lang w:bidi="ar-SA"/>
        </w:rPr>
        <w:t>utcomes</w:t>
      </w:r>
      <w:r w:rsidR="001B0DDD" w:rsidRPr="00AC59B0">
        <w:rPr>
          <w:rFonts w:eastAsia="Calibri"/>
          <w:i/>
          <w:lang w:bidi="ar-SA"/>
        </w:rPr>
        <w:t xml:space="preserve"> </w:t>
      </w:r>
      <w:r w:rsidR="000502BB" w:rsidRPr="00AC59B0">
        <w:rPr>
          <w:rFonts w:eastAsia="Calibri"/>
          <w:i/>
          <w:lang w:bidi="ar-SA"/>
        </w:rPr>
        <w:t>(</w:t>
      </w:r>
      <w:r w:rsidR="002619DC" w:rsidRPr="000A2C26">
        <w:rPr>
          <w:rFonts w:eastAsia="Calibri"/>
          <w:i/>
          <w:lang w:bidi="ar-SA"/>
        </w:rPr>
        <w:t>N</w:t>
      </w:r>
      <w:r w:rsidR="002619DC" w:rsidRPr="00AC59B0">
        <w:rPr>
          <w:rFonts w:eastAsia="Calibri"/>
          <w:i/>
          <w:lang w:bidi="ar-SA"/>
        </w:rPr>
        <w:t xml:space="preserve"> = </w:t>
      </w:r>
      <w:r w:rsidR="004A5DCE" w:rsidRPr="00AC59B0">
        <w:rPr>
          <w:rFonts w:eastAsia="Calibri"/>
          <w:i/>
          <w:lang w:bidi="ar-SA"/>
        </w:rPr>
        <w:t>33</w:t>
      </w:r>
      <w:r w:rsidR="000502BB" w:rsidRPr="00AC59B0">
        <w:rPr>
          <w:rFonts w:eastAsia="Calibri"/>
          <w:i/>
          <w:lang w:bidi="ar-SA"/>
        </w:rPr>
        <w:t>)</w:t>
      </w:r>
    </w:p>
    <w:tbl>
      <w:tblPr>
        <w:tblW w:w="4932" w:type="pct"/>
        <w:tblLayout w:type="fixed"/>
        <w:tblCellMar>
          <w:top w:w="85" w:type="dxa"/>
          <w:left w:w="0" w:type="dxa"/>
          <w:bottom w:w="85" w:type="dxa"/>
          <w:right w:w="0" w:type="dxa"/>
        </w:tblCellMar>
        <w:tblLook w:val="04A0" w:firstRow="1" w:lastRow="0" w:firstColumn="1" w:lastColumn="0" w:noHBand="0" w:noVBand="1"/>
      </w:tblPr>
      <w:tblGrid>
        <w:gridCol w:w="4191"/>
        <w:gridCol w:w="913"/>
        <w:gridCol w:w="427"/>
        <w:gridCol w:w="992"/>
        <w:gridCol w:w="348"/>
        <w:gridCol w:w="928"/>
        <w:gridCol w:w="414"/>
        <w:gridCol w:w="557"/>
        <w:gridCol w:w="869"/>
        <w:gridCol w:w="470"/>
        <w:gridCol w:w="949"/>
        <w:gridCol w:w="391"/>
        <w:gridCol w:w="885"/>
        <w:gridCol w:w="450"/>
        <w:tblGridChange w:id="5">
          <w:tblGrid>
            <w:gridCol w:w="4191"/>
            <w:gridCol w:w="913"/>
            <w:gridCol w:w="427"/>
            <w:gridCol w:w="992"/>
            <w:gridCol w:w="348"/>
            <w:gridCol w:w="928"/>
            <w:gridCol w:w="414"/>
            <w:gridCol w:w="557"/>
            <w:gridCol w:w="869"/>
            <w:gridCol w:w="470"/>
            <w:gridCol w:w="949"/>
            <w:gridCol w:w="391"/>
            <w:gridCol w:w="885"/>
            <w:gridCol w:w="450"/>
          </w:tblGrid>
        </w:tblGridChange>
      </w:tblGrid>
      <w:tr w:rsidR="004F491E" w:rsidRPr="0018380D" w14:paraId="59679628" w14:textId="77777777" w:rsidTr="0018380D">
        <w:tc>
          <w:tcPr>
            <w:tcW w:w="1639" w:type="pct"/>
            <w:tcBorders>
              <w:top w:val="single" w:sz="4" w:space="0" w:color="auto"/>
            </w:tcBorders>
            <w:shd w:val="clear" w:color="auto" w:fill="auto"/>
            <w:vAlign w:val="center"/>
          </w:tcPr>
          <w:p w14:paraId="138A688D" w14:textId="77777777" w:rsidR="004F491E" w:rsidRPr="0018380D" w:rsidRDefault="004F491E" w:rsidP="0018380D">
            <w:pPr>
              <w:spacing w:line="240" w:lineRule="auto"/>
              <w:ind w:firstLine="0"/>
              <w:jc w:val="center"/>
              <w:rPr>
                <w:rFonts w:eastAsia="Calibri"/>
                <w:lang w:bidi="ar-SA"/>
              </w:rPr>
            </w:pPr>
          </w:p>
        </w:tc>
        <w:tc>
          <w:tcPr>
            <w:tcW w:w="1573" w:type="pct"/>
            <w:gridSpan w:val="6"/>
            <w:tcBorders>
              <w:top w:val="single" w:sz="4" w:space="0" w:color="auto"/>
              <w:bottom w:val="single" w:sz="4" w:space="0" w:color="auto"/>
            </w:tcBorders>
            <w:shd w:val="clear" w:color="auto" w:fill="auto"/>
            <w:vAlign w:val="center"/>
          </w:tcPr>
          <w:p w14:paraId="3FD9A3BE" w14:textId="77777777" w:rsidR="004F491E" w:rsidRPr="0018380D" w:rsidRDefault="004F491E" w:rsidP="0018380D">
            <w:pPr>
              <w:spacing w:line="240" w:lineRule="auto"/>
              <w:ind w:firstLine="0"/>
              <w:jc w:val="center"/>
              <w:rPr>
                <w:rFonts w:eastAsia="Calibri"/>
                <w:lang w:bidi="ar-SA"/>
              </w:rPr>
            </w:pPr>
            <w:r w:rsidRPr="0018380D">
              <w:rPr>
                <w:rFonts w:eastAsia="Calibri"/>
                <w:lang w:bidi="ar-SA"/>
              </w:rPr>
              <w:t>At conception</w:t>
            </w:r>
          </w:p>
        </w:tc>
        <w:tc>
          <w:tcPr>
            <w:tcW w:w="218" w:type="pct"/>
            <w:tcBorders>
              <w:top w:val="single" w:sz="4" w:space="0" w:color="auto"/>
            </w:tcBorders>
            <w:shd w:val="clear" w:color="auto" w:fill="auto"/>
            <w:vAlign w:val="center"/>
          </w:tcPr>
          <w:p w14:paraId="1B6B848C" w14:textId="77777777" w:rsidR="004F491E" w:rsidRPr="0018380D" w:rsidRDefault="004F491E" w:rsidP="0018380D">
            <w:pPr>
              <w:spacing w:line="240" w:lineRule="auto"/>
              <w:ind w:firstLine="0"/>
              <w:jc w:val="center"/>
              <w:rPr>
                <w:rFonts w:eastAsia="Calibri"/>
                <w:lang w:bidi="ar-SA"/>
              </w:rPr>
            </w:pPr>
          </w:p>
        </w:tc>
        <w:tc>
          <w:tcPr>
            <w:tcW w:w="1570" w:type="pct"/>
            <w:gridSpan w:val="6"/>
            <w:tcBorders>
              <w:top w:val="single" w:sz="4" w:space="0" w:color="auto"/>
              <w:bottom w:val="single" w:sz="4" w:space="0" w:color="auto"/>
            </w:tcBorders>
            <w:shd w:val="clear" w:color="auto" w:fill="auto"/>
            <w:vAlign w:val="center"/>
          </w:tcPr>
          <w:p w14:paraId="06C89E25" w14:textId="77777777" w:rsidR="004F491E" w:rsidRPr="0018380D" w:rsidRDefault="004F491E" w:rsidP="0018380D">
            <w:pPr>
              <w:spacing w:line="240" w:lineRule="auto"/>
              <w:ind w:firstLine="0"/>
              <w:jc w:val="center"/>
              <w:rPr>
                <w:rFonts w:eastAsia="Calibri"/>
                <w:lang w:bidi="ar-SA"/>
              </w:rPr>
            </w:pPr>
            <w:r w:rsidRPr="0018380D">
              <w:rPr>
                <w:rFonts w:eastAsia="Calibri"/>
                <w:lang w:bidi="ar-SA"/>
              </w:rPr>
              <w:t>During pregnancy</w:t>
            </w:r>
          </w:p>
        </w:tc>
      </w:tr>
      <w:tr w:rsidR="005267DC" w:rsidRPr="0018380D" w14:paraId="6E1BB880" w14:textId="77777777" w:rsidTr="0018380D">
        <w:tc>
          <w:tcPr>
            <w:tcW w:w="1639" w:type="pct"/>
            <w:tcBorders>
              <w:bottom w:val="single" w:sz="4" w:space="0" w:color="auto"/>
            </w:tcBorders>
            <w:shd w:val="clear" w:color="auto" w:fill="auto"/>
            <w:vAlign w:val="center"/>
          </w:tcPr>
          <w:p w14:paraId="75F85684" w14:textId="77777777" w:rsidR="00213EF8" w:rsidRPr="0018380D" w:rsidRDefault="00213EF8" w:rsidP="0018380D">
            <w:pPr>
              <w:spacing w:line="240" w:lineRule="auto"/>
              <w:ind w:firstLine="0"/>
              <w:jc w:val="center"/>
              <w:rPr>
                <w:rFonts w:eastAsia="Calibri"/>
                <w:lang w:bidi="ar-SA"/>
              </w:rPr>
            </w:pPr>
          </w:p>
        </w:tc>
        <w:tc>
          <w:tcPr>
            <w:tcW w:w="524" w:type="pct"/>
            <w:gridSpan w:val="2"/>
            <w:tcBorders>
              <w:top w:val="single" w:sz="4" w:space="0" w:color="auto"/>
              <w:bottom w:val="single" w:sz="4" w:space="0" w:color="auto"/>
            </w:tcBorders>
            <w:shd w:val="clear" w:color="auto" w:fill="auto"/>
            <w:vAlign w:val="center"/>
          </w:tcPr>
          <w:p w14:paraId="531C0BED" w14:textId="77777777" w:rsidR="00213EF8" w:rsidRPr="0018380D" w:rsidRDefault="00213EF8" w:rsidP="0018380D">
            <w:pPr>
              <w:spacing w:line="240" w:lineRule="auto"/>
              <w:ind w:firstLine="0"/>
              <w:jc w:val="center"/>
              <w:rPr>
                <w:rFonts w:eastAsia="Calibri"/>
                <w:lang w:bidi="ar-SA"/>
              </w:rPr>
            </w:pPr>
            <w:r w:rsidRPr="0018380D">
              <w:rPr>
                <w:rFonts w:eastAsia="Calibri"/>
                <w:lang w:bidi="ar-SA"/>
              </w:rPr>
              <w:t>AA/day</w:t>
            </w:r>
          </w:p>
        </w:tc>
        <w:tc>
          <w:tcPr>
            <w:tcW w:w="524" w:type="pct"/>
            <w:gridSpan w:val="2"/>
            <w:tcBorders>
              <w:top w:val="single" w:sz="4" w:space="0" w:color="auto"/>
              <w:bottom w:val="single" w:sz="4" w:space="0" w:color="auto"/>
            </w:tcBorders>
            <w:shd w:val="clear" w:color="auto" w:fill="auto"/>
            <w:vAlign w:val="center"/>
          </w:tcPr>
          <w:p w14:paraId="7602543E" w14:textId="77777777" w:rsidR="00213EF8" w:rsidRPr="0018380D" w:rsidRDefault="00213EF8" w:rsidP="0018380D">
            <w:pPr>
              <w:spacing w:line="240" w:lineRule="auto"/>
              <w:ind w:firstLine="0"/>
              <w:jc w:val="center"/>
              <w:rPr>
                <w:rFonts w:eastAsia="Calibri"/>
                <w:lang w:bidi="ar-SA"/>
              </w:rPr>
            </w:pPr>
            <w:r w:rsidRPr="0018380D">
              <w:rPr>
                <w:rFonts w:eastAsia="Calibri"/>
                <w:lang w:bidi="ar-SA"/>
              </w:rPr>
              <w:t>AA/occasion</w:t>
            </w:r>
          </w:p>
        </w:tc>
        <w:tc>
          <w:tcPr>
            <w:tcW w:w="525" w:type="pct"/>
            <w:gridSpan w:val="2"/>
            <w:tcBorders>
              <w:top w:val="single" w:sz="4" w:space="0" w:color="auto"/>
              <w:bottom w:val="single" w:sz="4" w:space="0" w:color="auto"/>
            </w:tcBorders>
            <w:shd w:val="clear" w:color="auto" w:fill="auto"/>
            <w:vAlign w:val="center"/>
          </w:tcPr>
          <w:p w14:paraId="5266C3DC" w14:textId="77777777" w:rsidR="00213EF8" w:rsidRPr="0018380D" w:rsidRDefault="00213EF8" w:rsidP="0018380D">
            <w:pPr>
              <w:spacing w:line="240" w:lineRule="auto"/>
              <w:ind w:firstLine="0"/>
              <w:jc w:val="center"/>
              <w:rPr>
                <w:rFonts w:eastAsia="Calibri"/>
                <w:lang w:bidi="ar-SA"/>
              </w:rPr>
            </w:pPr>
            <w:r w:rsidRPr="0018380D">
              <w:rPr>
                <w:rFonts w:eastAsia="Calibri"/>
                <w:lang w:bidi="ar-SA"/>
              </w:rPr>
              <w:t>Frequency</w:t>
            </w:r>
          </w:p>
        </w:tc>
        <w:tc>
          <w:tcPr>
            <w:tcW w:w="218" w:type="pct"/>
            <w:tcBorders>
              <w:bottom w:val="single" w:sz="4" w:space="0" w:color="auto"/>
            </w:tcBorders>
            <w:shd w:val="clear" w:color="auto" w:fill="auto"/>
            <w:vAlign w:val="center"/>
          </w:tcPr>
          <w:p w14:paraId="4B74BA25" w14:textId="77777777" w:rsidR="00213EF8" w:rsidRPr="0018380D" w:rsidRDefault="00213EF8" w:rsidP="0018380D">
            <w:pPr>
              <w:spacing w:line="240" w:lineRule="auto"/>
              <w:ind w:firstLine="0"/>
              <w:jc w:val="center"/>
              <w:rPr>
                <w:rFonts w:eastAsia="Calibri"/>
                <w:lang w:bidi="ar-SA"/>
              </w:rPr>
            </w:pPr>
          </w:p>
        </w:tc>
        <w:tc>
          <w:tcPr>
            <w:tcW w:w="524" w:type="pct"/>
            <w:gridSpan w:val="2"/>
            <w:tcBorders>
              <w:top w:val="single" w:sz="4" w:space="0" w:color="auto"/>
              <w:bottom w:val="single" w:sz="4" w:space="0" w:color="auto"/>
            </w:tcBorders>
            <w:shd w:val="clear" w:color="auto" w:fill="auto"/>
            <w:vAlign w:val="center"/>
          </w:tcPr>
          <w:p w14:paraId="5815F482" w14:textId="77777777" w:rsidR="00213EF8" w:rsidRPr="0018380D" w:rsidRDefault="00213EF8" w:rsidP="0018380D">
            <w:pPr>
              <w:spacing w:line="240" w:lineRule="auto"/>
              <w:ind w:firstLine="0"/>
              <w:jc w:val="center"/>
              <w:rPr>
                <w:rFonts w:eastAsia="Calibri"/>
                <w:lang w:bidi="ar-SA"/>
              </w:rPr>
            </w:pPr>
            <w:r w:rsidRPr="0018380D">
              <w:rPr>
                <w:rFonts w:eastAsia="Calibri"/>
                <w:lang w:bidi="ar-SA"/>
              </w:rPr>
              <w:t>AA/day</w:t>
            </w:r>
          </w:p>
        </w:tc>
        <w:tc>
          <w:tcPr>
            <w:tcW w:w="524" w:type="pct"/>
            <w:gridSpan w:val="2"/>
            <w:tcBorders>
              <w:top w:val="single" w:sz="4" w:space="0" w:color="auto"/>
              <w:bottom w:val="single" w:sz="4" w:space="0" w:color="auto"/>
            </w:tcBorders>
            <w:shd w:val="clear" w:color="auto" w:fill="auto"/>
            <w:vAlign w:val="center"/>
          </w:tcPr>
          <w:p w14:paraId="5D51FB9D" w14:textId="77777777" w:rsidR="00213EF8" w:rsidRPr="0018380D" w:rsidRDefault="00213EF8" w:rsidP="0018380D">
            <w:pPr>
              <w:spacing w:line="240" w:lineRule="auto"/>
              <w:ind w:firstLine="0"/>
              <w:jc w:val="center"/>
              <w:rPr>
                <w:rFonts w:eastAsia="Calibri"/>
                <w:lang w:bidi="ar-SA"/>
              </w:rPr>
            </w:pPr>
            <w:r w:rsidRPr="0018380D">
              <w:rPr>
                <w:rFonts w:eastAsia="Calibri"/>
                <w:lang w:bidi="ar-SA"/>
              </w:rPr>
              <w:t>AA/occasion</w:t>
            </w:r>
          </w:p>
        </w:tc>
        <w:tc>
          <w:tcPr>
            <w:tcW w:w="522" w:type="pct"/>
            <w:gridSpan w:val="2"/>
            <w:tcBorders>
              <w:top w:val="single" w:sz="4" w:space="0" w:color="auto"/>
              <w:bottom w:val="single" w:sz="4" w:space="0" w:color="auto"/>
            </w:tcBorders>
            <w:shd w:val="clear" w:color="auto" w:fill="auto"/>
            <w:vAlign w:val="center"/>
          </w:tcPr>
          <w:p w14:paraId="2D2E8E74" w14:textId="77777777" w:rsidR="00213EF8" w:rsidRPr="0018380D" w:rsidRDefault="00213EF8" w:rsidP="0018380D">
            <w:pPr>
              <w:spacing w:line="240" w:lineRule="auto"/>
              <w:ind w:firstLine="0"/>
              <w:jc w:val="center"/>
              <w:rPr>
                <w:rFonts w:eastAsia="Calibri"/>
                <w:lang w:bidi="ar-SA"/>
              </w:rPr>
            </w:pPr>
            <w:r w:rsidRPr="0018380D">
              <w:rPr>
                <w:rFonts w:eastAsia="Calibri"/>
                <w:lang w:bidi="ar-SA"/>
              </w:rPr>
              <w:t>Frequency</w:t>
            </w:r>
          </w:p>
        </w:tc>
      </w:tr>
      <w:tr w:rsidR="004F491E" w:rsidRPr="0018380D" w14:paraId="1B60E912" w14:textId="77777777" w:rsidTr="0018380D">
        <w:tc>
          <w:tcPr>
            <w:tcW w:w="1639" w:type="pct"/>
            <w:tcBorders>
              <w:top w:val="single" w:sz="4" w:space="0" w:color="auto"/>
            </w:tcBorders>
            <w:shd w:val="clear" w:color="auto" w:fill="auto"/>
            <w:vAlign w:val="center"/>
          </w:tcPr>
          <w:p w14:paraId="388207D4" w14:textId="77777777" w:rsidR="005267DC" w:rsidRPr="0018380D" w:rsidRDefault="004F491E" w:rsidP="0018380D">
            <w:pPr>
              <w:spacing w:line="240" w:lineRule="auto"/>
              <w:ind w:firstLine="0"/>
              <w:rPr>
                <w:rFonts w:eastAsia="Calibri"/>
                <w:lang w:bidi="ar-SA"/>
              </w:rPr>
            </w:pPr>
            <w:r w:rsidRPr="0018380D">
              <w:rPr>
                <w:rFonts w:eastAsia="Calibri"/>
                <w:lang w:bidi="ar-SA"/>
              </w:rPr>
              <w:t>Dishabituation</w:t>
            </w:r>
          </w:p>
          <w:p w14:paraId="6F731745" w14:textId="77777777" w:rsidR="004F491E" w:rsidRPr="0018380D" w:rsidRDefault="004F491E" w:rsidP="0018380D">
            <w:pPr>
              <w:spacing w:line="240" w:lineRule="auto"/>
              <w:ind w:left="284" w:firstLine="0"/>
              <w:rPr>
                <w:rFonts w:eastAsia="Calibri"/>
                <w:lang w:bidi="ar-SA"/>
              </w:rPr>
            </w:pPr>
            <w:r w:rsidRPr="0018380D">
              <w:rPr>
                <w:rFonts w:eastAsia="Calibri"/>
                <w:lang w:bidi="ar-SA"/>
              </w:rPr>
              <w:t>peak response latency</w:t>
            </w:r>
          </w:p>
        </w:tc>
        <w:tc>
          <w:tcPr>
            <w:tcW w:w="357" w:type="pct"/>
            <w:tcBorders>
              <w:top w:val="single" w:sz="4" w:space="0" w:color="auto"/>
            </w:tcBorders>
            <w:shd w:val="clear" w:color="auto" w:fill="auto"/>
            <w:vAlign w:val="center"/>
          </w:tcPr>
          <w:p w14:paraId="2D50A84E"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0.47</w:t>
            </w:r>
          </w:p>
        </w:tc>
        <w:tc>
          <w:tcPr>
            <w:tcW w:w="167" w:type="pct"/>
            <w:tcBorders>
              <w:top w:val="single" w:sz="4" w:space="0" w:color="auto"/>
            </w:tcBorders>
            <w:shd w:val="clear" w:color="auto" w:fill="auto"/>
            <w:vAlign w:val="center"/>
          </w:tcPr>
          <w:p w14:paraId="0A558418" w14:textId="77777777" w:rsidR="004F491E" w:rsidRPr="0097150E" w:rsidRDefault="004F491E" w:rsidP="0018380D">
            <w:pPr>
              <w:spacing w:line="240" w:lineRule="auto"/>
              <w:ind w:firstLine="0"/>
              <w:rPr>
                <w:rFonts w:eastAsia="Calibri"/>
                <w:vertAlign w:val="superscript"/>
                <w:lang w:bidi="ar-SA"/>
              </w:rPr>
            </w:pPr>
            <w:r w:rsidRPr="007843F7">
              <w:rPr>
                <w:rFonts w:eastAsia="Calibri"/>
                <w:vertAlign w:val="superscript"/>
                <w:lang w:bidi="ar-SA"/>
              </w:rPr>
              <w:t>**</w:t>
            </w:r>
          </w:p>
        </w:tc>
        <w:tc>
          <w:tcPr>
            <w:tcW w:w="388" w:type="pct"/>
            <w:tcBorders>
              <w:top w:val="single" w:sz="4" w:space="0" w:color="auto"/>
            </w:tcBorders>
            <w:shd w:val="clear" w:color="auto" w:fill="auto"/>
            <w:vAlign w:val="center"/>
          </w:tcPr>
          <w:p w14:paraId="0DB93256"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0.44</w:t>
            </w:r>
          </w:p>
        </w:tc>
        <w:tc>
          <w:tcPr>
            <w:tcW w:w="136" w:type="pct"/>
            <w:tcBorders>
              <w:top w:val="single" w:sz="4" w:space="0" w:color="auto"/>
            </w:tcBorders>
            <w:shd w:val="clear" w:color="auto" w:fill="auto"/>
            <w:vAlign w:val="center"/>
          </w:tcPr>
          <w:p w14:paraId="14CCC7C4"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63" w:type="pct"/>
            <w:tcBorders>
              <w:top w:val="single" w:sz="4" w:space="0" w:color="auto"/>
            </w:tcBorders>
            <w:shd w:val="clear" w:color="auto" w:fill="auto"/>
            <w:vAlign w:val="center"/>
          </w:tcPr>
          <w:p w14:paraId="0F18585D"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0.45</w:t>
            </w:r>
          </w:p>
        </w:tc>
        <w:tc>
          <w:tcPr>
            <w:tcW w:w="162" w:type="pct"/>
            <w:tcBorders>
              <w:top w:val="single" w:sz="4" w:space="0" w:color="auto"/>
            </w:tcBorders>
            <w:shd w:val="clear" w:color="auto" w:fill="auto"/>
            <w:vAlign w:val="center"/>
          </w:tcPr>
          <w:p w14:paraId="34029711"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218" w:type="pct"/>
            <w:tcBorders>
              <w:top w:val="single" w:sz="4" w:space="0" w:color="auto"/>
            </w:tcBorders>
            <w:shd w:val="clear" w:color="auto" w:fill="auto"/>
            <w:vAlign w:val="center"/>
          </w:tcPr>
          <w:p w14:paraId="626A3241" w14:textId="77777777" w:rsidR="004F491E" w:rsidRPr="0018380D" w:rsidRDefault="004F491E" w:rsidP="0018380D">
            <w:pPr>
              <w:spacing w:line="240" w:lineRule="auto"/>
              <w:ind w:firstLine="0"/>
              <w:jc w:val="right"/>
              <w:rPr>
                <w:rFonts w:eastAsia="Calibri"/>
                <w:lang w:bidi="ar-SA"/>
              </w:rPr>
            </w:pPr>
          </w:p>
        </w:tc>
        <w:tc>
          <w:tcPr>
            <w:tcW w:w="340" w:type="pct"/>
            <w:tcBorders>
              <w:top w:val="single" w:sz="4" w:space="0" w:color="auto"/>
            </w:tcBorders>
            <w:shd w:val="clear" w:color="auto" w:fill="auto"/>
            <w:vAlign w:val="center"/>
          </w:tcPr>
          <w:p w14:paraId="1F16C19B"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0.41</w:t>
            </w:r>
          </w:p>
        </w:tc>
        <w:tc>
          <w:tcPr>
            <w:tcW w:w="184" w:type="pct"/>
            <w:tcBorders>
              <w:top w:val="single" w:sz="4" w:space="0" w:color="auto"/>
            </w:tcBorders>
            <w:shd w:val="clear" w:color="auto" w:fill="auto"/>
            <w:vAlign w:val="center"/>
          </w:tcPr>
          <w:p w14:paraId="470E108E"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71" w:type="pct"/>
            <w:tcBorders>
              <w:top w:val="single" w:sz="4" w:space="0" w:color="auto"/>
            </w:tcBorders>
            <w:shd w:val="clear" w:color="auto" w:fill="auto"/>
            <w:vAlign w:val="center"/>
          </w:tcPr>
          <w:p w14:paraId="019DE8BD"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0.40</w:t>
            </w:r>
          </w:p>
        </w:tc>
        <w:tc>
          <w:tcPr>
            <w:tcW w:w="153" w:type="pct"/>
            <w:tcBorders>
              <w:top w:val="single" w:sz="4" w:space="0" w:color="auto"/>
            </w:tcBorders>
            <w:shd w:val="clear" w:color="auto" w:fill="auto"/>
            <w:vAlign w:val="center"/>
          </w:tcPr>
          <w:p w14:paraId="21F64346"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46" w:type="pct"/>
            <w:tcBorders>
              <w:top w:val="single" w:sz="4" w:space="0" w:color="auto"/>
            </w:tcBorders>
            <w:shd w:val="clear" w:color="auto" w:fill="auto"/>
            <w:vAlign w:val="center"/>
          </w:tcPr>
          <w:p w14:paraId="7F7F9923"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0.41</w:t>
            </w:r>
          </w:p>
        </w:tc>
        <w:tc>
          <w:tcPr>
            <w:tcW w:w="176" w:type="pct"/>
            <w:tcBorders>
              <w:top w:val="single" w:sz="4" w:space="0" w:color="auto"/>
            </w:tcBorders>
            <w:shd w:val="clear" w:color="auto" w:fill="auto"/>
            <w:vAlign w:val="center"/>
          </w:tcPr>
          <w:p w14:paraId="5D22CEB5"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r>
      <w:tr w:rsidR="004F491E" w:rsidRPr="0018380D" w14:paraId="7C626725" w14:textId="77777777" w:rsidTr="0018380D">
        <w:tc>
          <w:tcPr>
            <w:tcW w:w="1639" w:type="pct"/>
            <w:shd w:val="clear" w:color="auto" w:fill="auto"/>
            <w:vAlign w:val="center"/>
          </w:tcPr>
          <w:p w14:paraId="6FDA1FEB" w14:textId="77777777" w:rsidR="005267DC" w:rsidRPr="0018380D" w:rsidRDefault="0026445A" w:rsidP="0018380D">
            <w:pPr>
              <w:spacing w:line="240" w:lineRule="auto"/>
              <w:ind w:firstLine="0"/>
              <w:rPr>
                <w:rFonts w:eastAsia="Calibri"/>
                <w:lang w:bidi="ar-SA"/>
              </w:rPr>
            </w:pPr>
            <w:r w:rsidRPr="0018380D">
              <w:rPr>
                <w:rFonts w:eastAsia="Calibri"/>
                <w:lang w:bidi="ar-SA"/>
              </w:rPr>
              <w:t>Dishabituation-Habituation</w:t>
            </w:r>
          </w:p>
          <w:p w14:paraId="1E07660C" w14:textId="77777777" w:rsidR="004F491E" w:rsidRPr="0018380D" w:rsidRDefault="0026445A" w:rsidP="0018380D">
            <w:pPr>
              <w:spacing w:line="240" w:lineRule="auto"/>
              <w:ind w:left="284" w:firstLine="0"/>
              <w:rPr>
                <w:rFonts w:eastAsia="Calibri"/>
                <w:lang w:bidi="ar-SA"/>
              </w:rPr>
            </w:pPr>
            <w:r w:rsidRPr="0018380D">
              <w:rPr>
                <w:rFonts w:eastAsia="Calibri"/>
                <w:lang w:bidi="ar-SA"/>
              </w:rPr>
              <w:t xml:space="preserve">amplitude difference  </w:t>
            </w:r>
          </w:p>
        </w:tc>
        <w:tc>
          <w:tcPr>
            <w:tcW w:w="357" w:type="pct"/>
            <w:shd w:val="clear" w:color="auto" w:fill="auto"/>
            <w:vAlign w:val="center"/>
          </w:tcPr>
          <w:p w14:paraId="1CE28E96"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0.41</w:t>
            </w:r>
          </w:p>
        </w:tc>
        <w:tc>
          <w:tcPr>
            <w:tcW w:w="167" w:type="pct"/>
            <w:shd w:val="clear" w:color="auto" w:fill="auto"/>
            <w:vAlign w:val="center"/>
          </w:tcPr>
          <w:p w14:paraId="3A84DB1F" w14:textId="77777777" w:rsidR="004F491E" w:rsidRPr="0097150E" w:rsidRDefault="004F491E" w:rsidP="0018380D">
            <w:pPr>
              <w:spacing w:line="240" w:lineRule="auto"/>
              <w:ind w:firstLine="0"/>
              <w:rPr>
                <w:rFonts w:eastAsia="Calibri"/>
                <w:vertAlign w:val="superscript"/>
                <w:lang w:bidi="ar-SA"/>
              </w:rPr>
            </w:pPr>
            <w:r w:rsidRPr="007843F7">
              <w:rPr>
                <w:rFonts w:eastAsia="Calibri"/>
                <w:vertAlign w:val="superscript"/>
                <w:lang w:bidi="ar-SA"/>
              </w:rPr>
              <w:t>*</w:t>
            </w:r>
          </w:p>
        </w:tc>
        <w:tc>
          <w:tcPr>
            <w:tcW w:w="388" w:type="pct"/>
            <w:shd w:val="clear" w:color="auto" w:fill="auto"/>
            <w:vAlign w:val="center"/>
          </w:tcPr>
          <w:p w14:paraId="15D70ACF"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0.50</w:t>
            </w:r>
          </w:p>
        </w:tc>
        <w:tc>
          <w:tcPr>
            <w:tcW w:w="136" w:type="pct"/>
            <w:shd w:val="clear" w:color="auto" w:fill="auto"/>
            <w:vAlign w:val="center"/>
          </w:tcPr>
          <w:p w14:paraId="75C652CE"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63" w:type="pct"/>
            <w:shd w:val="clear" w:color="auto" w:fill="auto"/>
            <w:vAlign w:val="center"/>
          </w:tcPr>
          <w:p w14:paraId="54639E19"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0.35</w:t>
            </w:r>
          </w:p>
        </w:tc>
        <w:tc>
          <w:tcPr>
            <w:tcW w:w="162" w:type="pct"/>
            <w:shd w:val="clear" w:color="auto" w:fill="auto"/>
            <w:vAlign w:val="center"/>
          </w:tcPr>
          <w:p w14:paraId="0CB50944"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218" w:type="pct"/>
            <w:shd w:val="clear" w:color="auto" w:fill="auto"/>
            <w:vAlign w:val="center"/>
          </w:tcPr>
          <w:p w14:paraId="18312390" w14:textId="77777777" w:rsidR="004F491E" w:rsidRPr="0018380D" w:rsidRDefault="004F491E" w:rsidP="0018380D">
            <w:pPr>
              <w:spacing w:line="240" w:lineRule="auto"/>
              <w:ind w:firstLine="0"/>
              <w:jc w:val="right"/>
              <w:rPr>
                <w:rFonts w:eastAsia="Calibri"/>
                <w:lang w:bidi="ar-SA"/>
              </w:rPr>
            </w:pPr>
          </w:p>
        </w:tc>
        <w:tc>
          <w:tcPr>
            <w:tcW w:w="340" w:type="pct"/>
            <w:shd w:val="clear" w:color="auto" w:fill="auto"/>
            <w:vAlign w:val="center"/>
          </w:tcPr>
          <w:p w14:paraId="302E0515"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0.40</w:t>
            </w:r>
          </w:p>
        </w:tc>
        <w:tc>
          <w:tcPr>
            <w:tcW w:w="184" w:type="pct"/>
            <w:shd w:val="clear" w:color="auto" w:fill="auto"/>
            <w:vAlign w:val="center"/>
          </w:tcPr>
          <w:p w14:paraId="7085D230"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71" w:type="pct"/>
            <w:shd w:val="clear" w:color="auto" w:fill="auto"/>
            <w:vAlign w:val="center"/>
          </w:tcPr>
          <w:p w14:paraId="58DD7A4A"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0.46</w:t>
            </w:r>
          </w:p>
        </w:tc>
        <w:tc>
          <w:tcPr>
            <w:tcW w:w="153" w:type="pct"/>
            <w:shd w:val="clear" w:color="auto" w:fill="auto"/>
            <w:vAlign w:val="center"/>
          </w:tcPr>
          <w:p w14:paraId="43A956A7"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46" w:type="pct"/>
            <w:shd w:val="clear" w:color="auto" w:fill="auto"/>
            <w:vAlign w:val="center"/>
          </w:tcPr>
          <w:p w14:paraId="526E227A"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0.34</w:t>
            </w:r>
          </w:p>
        </w:tc>
        <w:tc>
          <w:tcPr>
            <w:tcW w:w="176" w:type="pct"/>
            <w:shd w:val="clear" w:color="auto" w:fill="auto"/>
            <w:vAlign w:val="center"/>
          </w:tcPr>
          <w:p w14:paraId="662D8C0B"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r>
      <w:tr w:rsidR="004F491E" w:rsidRPr="0018380D" w14:paraId="36F6C2B6" w14:textId="77777777" w:rsidTr="0018380D">
        <w:tc>
          <w:tcPr>
            <w:tcW w:w="1639" w:type="pct"/>
            <w:shd w:val="clear" w:color="auto" w:fill="auto"/>
            <w:vAlign w:val="center"/>
          </w:tcPr>
          <w:p w14:paraId="661BFEE2" w14:textId="77777777" w:rsidR="005267DC" w:rsidRPr="0018380D" w:rsidRDefault="0026445A" w:rsidP="0018380D">
            <w:pPr>
              <w:spacing w:line="240" w:lineRule="auto"/>
              <w:ind w:firstLine="0"/>
              <w:rPr>
                <w:rFonts w:eastAsia="Calibri"/>
                <w:lang w:bidi="ar-SA"/>
              </w:rPr>
            </w:pPr>
            <w:r w:rsidRPr="0018380D">
              <w:rPr>
                <w:rFonts w:eastAsia="Calibri"/>
                <w:lang w:bidi="ar-SA"/>
              </w:rPr>
              <w:t>Ratio &gt; 2</w:t>
            </w:r>
          </w:p>
          <w:p w14:paraId="5B0E1B76" w14:textId="77777777" w:rsidR="004F491E" w:rsidRPr="0018380D" w:rsidRDefault="0026445A" w:rsidP="0018380D">
            <w:pPr>
              <w:spacing w:line="240" w:lineRule="auto"/>
              <w:ind w:left="284" w:firstLine="0"/>
              <w:rPr>
                <w:rFonts w:eastAsia="Calibri"/>
                <w:lang w:bidi="ar-SA"/>
              </w:rPr>
            </w:pPr>
            <w:r w:rsidRPr="0018380D">
              <w:rPr>
                <w:rFonts w:eastAsia="Calibri"/>
                <w:lang w:bidi="ar-SA"/>
              </w:rPr>
              <w:t>amplitude</w:t>
            </w:r>
          </w:p>
        </w:tc>
        <w:tc>
          <w:tcPr>
            <w:tcW w:w="357" w:type="pct"/>
            <w:shd w:val="clear" w:color="auto" w:fill="auto"/>
            <w:vAlign w:val="center"/>
          </w:tcPr>
          <w:p w14:paraId="47406545"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0.51</w:t>
            </w:r>
          </w:p>
        </w:tc>
        <w:tc>
          <w:tcPr>
            <w:tcW w:w="167" w:type="pct"/>
            <w:shd w:val="clear" w:color="auto" w:fill="auto"/>
            <w:vAlign w:val="center"/>
          </w:tcPr>
          <w:p w14:paraId="0C79D505" w14:textId="77777777" w:rsidR="004F491E" w:rsidRPr="0097150E" w:rsidRDefault="004F491E" w:rsidP="0018380D">
            <w:pPr>
              <w:spacing w:line="240" w:lineRule="auto"/>
              <w:ind w:firstLine="0"/>
              <w:rPr>
                <w:rFonts w:eastAsia="Calibri"/>
                <w:vertAlign w:val="superscript"/>
                <w:lang w:bidi="ar-SA"/>
              </w:rPr>
            </w:pPr>
            <w:r w:rsidRPr="007843F7">
              <w:rPr>
                <w:rFonts w:eastAsia="Calibri"/>
                <w:vertAlign w:val="superscript"/>
                <w:lang w:bidi="ar-SA"/>
              </w:rPr>
              <w:t>**</w:t>
            </w:r>
          </w:p>
        </w:tc>
        <w:tc>
          <w:tcPr>
            <w:tcW w:w="388" w:type="pct"/>
            <w:shd w:val="clear" w:color="auto" w:fill="auto"/>
            <w:vAlign w:val="center"/>
          </w:tcPr>
          <w:p w14:paraId="38EDE933"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0.42</w:t>
            </w:r>
          </w:p>
        </w:tc>
        <w:tc>
          <w:tcPr>
            <w:tcW w:w="136" w:type="pct"/>
            <w:shd w:val="clear" w:color="auto" w:fill="auto"/>
            <w:vAlign w:val="center"/>
          </w:tcPr>
          <w:p w14:paraId="1A180ED7"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63" w:type="pct"/>
            <w:shd w:val="clear" w:color="auto" w:fill="auto"/>
            <w:vAlign w:val="center"/>
          </w:tcPr>
          <w:p w14:paraId="27FE0242"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0.49</w:t>
            </w:r>
          </w:p>
        </w:tc>
        <w:tc>
          <w:tcPr>
            <w:tcW w:w="162" w:type="pct"/>
            <w:shd w:val="clear" w:color="auto" w:fill="auto"/>
            <w:vAlign w:val="center"/>
          </w:tcPr>
          <w:p w14:paraId="56A961A3"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218" w:type="pct"/>
            <w:shd w:val="clear" w:color="auto" w:fill="auto"/>
            <w:vAlign w:val="center"/>
          </w:tcPr>
          <w:p w14:paraId="3B1384E1" w14:textId="77777777" w:rsidR="004F491E" w:rsidRPr="0018380D" w:rsidRDefault="004F491E" w:rsidP="0018380D">
            <w:pPr>
              <w:spacing w:line="240" w:lineRule="auto"/>
              <w:ind w:firstLine="0"/>
              <w:jc w:val="right"/>
              <w:rPr>
                <w:rFonts w:eastAsia="Calibri"/>
                <w:lang w:bidi="ar-SA"/>
              </w:rPr>
            </w:pPr>
          </w:p>
        </w:tc>
        <w:tc>
          <w:tcPr>
            <w:tcW w:w="340" w:type="pct"/>
            <w:shd w:val="clear" w:color="auto" w:fill="auto"/>
            <w:vAlign w:val="center"/>
          </w:tcPr>
          <w:p w14:paraId="76DD7D55"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0.50</w:t>
            </w:r>
          </w:p>
        </w:tc>
        <w:tc>
          <w:tcPr>
            <w:tcW w:w="184" w:type="pct"/>
            <w:shd w:val="clear" w:color="auto" w:fill="auto"/>
            <w:vAlign w:val="center"/>
          </w:tcPr>
          <w:p w14:paraId="2A1E1EAA"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71" w:type="pct"/>
            <w:shd w:val="clear" w:color="auto" w:fill="auto"/>
            <w:vAlign w:val="center"/>
          </w:tcPr>
          <w:p w14:paraId="608B321A"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0.38</w:t>
            </w:r>
          </w:p>
        </w:tc>
        <w:tc>
          <w:tcPr>
            <w:tcW w:w="153" w:type="pct"/>
            <w:shd w:val="clear" w:color="auto" w:fill="auto"/>
            <w:vAlign w:val="center"/>
          </w:tcPr>
          <w:p w14:paraId="570E012F"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346" w:type="pct"/>
            <w:shd w:val="clear" w:color="auto" w:fill="auto"/>
            <w:vAlign w:val="center"/>
          </w:tcPr>
          <w:p w14:paraId="4F505DF0"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0.56</w:t>
            </w:r>
          </w:p>
        </w:tc>
        <w:tc>
          <w:tcPr>
            <w:tcW w:w="176" w:type="pct"/>
            <w:shd w:val="clear" w:color="auto" w:fill="auto"/>
            <w:vAlign w:val="center"/>
          </w:tcPr>
          <w:p w14:paraId="59308F50"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r>
      <w:tr w:rsidR="004F491E" w:rsidRPr="0018380D" w14:paraId="499998DB" w14:textId="77777777" w:rsidTr="0018380D">
        <w:tc>
          <w:tcPr>
            <w:tcW w:w="1639" w:type="pct"/>
            <w:shd w:val="clear" w:color="auto" w:fill="auto"/>
            <w:vAlign w:val="center"/>
          </w:tcPr>
          <w:p w14:paraId="33988102" w14:textId="77777777" w:rsidR="005267DC" w:rsidRPr="0018380D" w:rsidRDefault="0026445A" w:rsidP="0018380D">
            <w:pPr>
              <w:spacing w:line="240" w:lineRule="auto"/>
              <w:ind w:firstLine="0"/>
              <w:rPr>
                <w:rFonts w:eastAsia="Calibri"/>
                <w:lang w:bidi="ar-SA"/>
              </w:rPr>
            </w:pPr>
            <w:r w:rsidRPr="0018380D">
              <w:rPr>
                <w:rFonts w:eastAsia="Calibri"/>
                <w:lang w:bidi="ar-SA"/>
              </w:rPr>
              <w:t>Ratio &lt; 2</w:t>
            </w:r>
          </w:p>
          <w:p w14:paraId="7C99E8BD" w14:textId="77777777" w:rsidR="004F491E" w:rsidRPr="0018380D" w:rsidRDefault="0026445A" w:rsidP="0018380D">
            <w:pPr>
              <w:spacing w:line="240" w:lineRule="auto"/>
              <w:ind w:left="284" w:firstLine="0"/>
              <w:rPr>
                <w:rFonts w:eastAsia="Calibri"/>
                <w:lang w:bidi="ar-SA"/>
              </w:rPr>
            </w:pPr>
            <w:r w:rsidRPr="0018380D">
              <w:rPr>
                <w:rFonts w:eastAsia="Calibri"/>
                <w:lang w:bidi="ar-SA"/>
              </w:rPr>
              <w:t>amplitude</w:t>
            </w:r>
          </w:p>
        </w:tc>
        <w:tc>
          <w:tcPr>
            <w:tcW w:w="357" w:type="pct"/>
            <w:shd w:val="clear" w:color="auto" w:fill="auto"/>
            <w:vAlign w:val="center"/>
          </w:tcPr>
          <w:p w14:paraId="378291A6"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-0.03</w:t>
            </w:r>
          </w:p>
        </w:tc>
        <w:tc>
          <w:tcPr>
            <w:tcW w:w="167" w:type="pct"/>
            <w:shd w:val="clear" w:color="auto" w:fill="auto"/>
            <w:vAlign w:val="center"/>
          </w:tcPr>
          <w:p w14:paraId="271A51DE" w14:textId="77777777" w:rsidR="004F491E" w:rsidRPr="007843F7" w:rsidRDefault="004F491E" w:rsidP="0018380D">
            <w:pPr>
              <w:spacing w:line="240" w:lineRule="auto"/>
              <w:ind w:firstLine="0"/>
              <w:rPr>
                <w:rFonts w:eastAsia="Calibri"/>
                <w:vertAlign w:val="superscript"/>
                <w:lang w:bidi="ar-SA"/>
              </w:rPr>
            </w:pPr>
          </w:p>
        </w:tc>
        <w:tc>
          <w:tcPr>
            <w:tcW w:w="388" w:type="pct"/>
            <w:shd w:val="clear" w:color="auto" w:fill="auto"/>
            <w:vAlign w:val="center"/>
          </w:tcPr>
          <w:p w14:paraId="37C36CD8"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0.05</w:t>
            </w:r>
          </w:p>
        </w:tc>
        <w:tc>
          <w:tcPr>
            <w:tcW w:w="136" w:type="pct"/>
            <w:shd w:val="clear" w:color="auto" w:fill="auto"/>
            <w:vAlign w:val="center"/>
          </w:tcPr>
          <w:p w14:paraId="5F3360FA" w14:textId="77777777" w:rsidR="004F491E" w:rsidRPr="007843F7" w:rsidRDefault="004F491E" w:rsidP="0018380D">
            <w:pPr>
              <w:spacing w:line="240" w:lineRule="auto"/>
              <w:ind w:firstLine="0"/>
              <w:rPr>
                <w:rFonts w:eastAsia="Calibri"/>
                <w:lang w:bidi="ar-SA"/>
              </w:rPr>
            </w:pPr>
          </w:p>
        </w:tc>
        <w:tc>
          <w:tcPr>
            <w:tcW w:w="363" w:type="pct"/>
            <w:shd w:val="clear" w:color="auto" w:fill="auto"/>
            <w:vAlign w:val="center"/>
          </w:tcPr>
          <w:p w14:paraId="511C2DBD"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-0.08</w:t>
            </w:r>
          </w:p>
        </w:tc>
        <w:tc>
          <w:tcPr>
            <w:tcW w:w="162" w:type="pct"/>
            <w:shd w:val="clear" w:color="auto" w:fill="auto"/>
            <w:vAlign w:val="center"/>
          </w:tcPr>
          <w:p w14:paraId="41137A1C" w14:textId="77777777" w:rsidR="004F491E" w:rsidRPr="007843F7" w:rsidRDefault="004F491E" w:rsidP="0018380D">
            <w:pPr>
              <w:spacing w:line="240" w:lineRule="auto"/>
              <w:ind w:firstLine="0"/>
              <w:rPr>
                <w:rFonts w:eastAsia="Calibri"/>
                <w:lang w:bidi="ar-SA"/>
              </w:rPr>
            </w:pPr>
          </w:p>
        </w:tc>
        <w:tc>
          <w:tcPr>
            <w:tcW w:w="218" w:type="pct"/>
            <w:shd w:val="clear" w:color="auto" w:fill="auto"/>
            <w:vAlign w:val="center"/>
          </w:tcPr>
          <w:p w14:paraId="234064D5" w14:textId="77777777" w:rsidR="004F491E" w:rsidRPr="0018380D" w:rsidRDefault="004F491E" w:rsidP="0018380D">
            <w:pPr>
              <w:spacing w:line="240" w:lineRule="auto"/>
              <w:ind w:firstLine="0"/>
              <w:jc w:val="right"/>
              <w:rPr>
                <w:rFonts w:eastAsia="Calibri"/>
                <w:lang w:bidi="ar-SA"/>
              </w:rPr>
            </w:pPr>
          </w:p>
        </w:tc>
        <w:tc>
          <w:tcPr>
            <w:tcW w:w="340" w:type="pct"/>
            <w:shd w:val="clear" w:color="auto" w:fill="auto"/>
            <w:vAlign w:val="center"/>
          </w:tcPr>
          <w:p w14:paraId="7868FEFD"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-0.02</w:t>
            </w:r>
          </w:p>
        </w:tc>
        <w:tc>
          <w:tcPr>
            <w:tcW w:w="184" w:type="pct"/>
            <w:shd w:val="clear" w:color="auto" w:fill="auto"/>
            <w:vAlign w:val="center"/>
          </w:tcPr>
          <w:p w14:paraId="6F0B3847" w14:textId="77777777" w:rsidR="004F491E" w:rsidRPr="007843F7" w:rsidRDefault="004F491E" w:rsidP="0018380D">
            <w:pPr>
              <w:spacing w:line="240" w:lineRule="auto"/>
              <w:ind w:firstLine="0"/>
              <w:rPr>
                <w:rFonts w:eastAsia="Calibri"/>
                <w:lang w:bidi="ar-SA"/>
              </w:rPr>
            </w:pPr>
          </w:p>
        </w:tc>
        <w:tc>
          <w:tcPr>
            <w:tcW w:w="371" w:type="pct"/>
            <w:shd w:val="clear" w:color="auto" w:fill="auto"/>
            <w:vAlign w:val="center"/>
          </w:tcPr>
          <w:p w14:paraId="1C7AEC1D"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0.02</w:t>
            </w:r>
          </w:p>
        </w:tc>
        <w:tc>
          <w:tcPr>
            <w:tcW w:w="153" w:type="pct"/>
            <w:shd w:val="clear" w:color="auto" w:fill="auto"/>
            <w:vAlign w:val="center"/>
          </w:tcPr>
          <w:p w14:paraId="32C0D2CD" w14:textId="77777777" w:rsidR="004F491E" w:rsidRPr="007843F7" w:rsidRDefault="004F491E" w:rsidP="0018380D">
            <w:pPr>
              <w:spacing w:line="240" w:lineRule="auto"/>
              <w:ind w:firstLine="0"/>
              <w:rPr>
                <w:rFonts w:eastAsia="Calibri"/>
                <w:lang w:bidi="ar-SA"/>
              </w:rPr>
            </w:pPr>
          </w:p>
        </w:tc>
        <w:tc>
          <w:tcPr>
            <w:tcW w:w="346" w:type="pct"/>
            <w:shd w:val="clear" w:color="auto" w:fill="auto"/>
            <w:vAlign w:val="center"/>
          </w:tcPr>
          <w:p w14:paraId="2A63DA24"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-0.04</w:t>
            </w:r>
          </w:p>
        </w:tc>
        <w:tc>
          <w:tcPr>
            <w:tcW w:w="176" w:type="pct"/>
            <w:shd w:val="clear" w:color="auto" w:fill="auto"/>
            <w:vAlign w:val="center"/>
          </w:tcPr>
          <w:p w14:paraId="53B45E7C" w14:textId="77777777" w:rsidR="004F491E" w:rsidRPr="007843F7" w:rsidRDefault="004F491E" w:rsidP="0018380D">
            <w:pPr>
              <w:spacing w:line="240" w:lineRule="auto"/>
              <w:ind w:firstLine="0"/>
              <w:rPr>
                <w:rFonts w:eastAsia="Calibri"/>
                <w:lang w:bidi="ar-SA"/>
              </w:rPr>
            </w:pPr>
          </w:p>
        </w:tc>
      </w:tr>
      <w:tr w:rsidR="004F491E" w:rsidRPr="0018380D" w14:paraId="3C0188AC" w14:textId="77777777" w:rsidTr="0018380D">
        <w:tc>
          <w:tcPr>
            <w:tcW w:w="1639" w:type="pct"/>
            <w:tcBorders>
              <w:bottom w:val="single" w:sz="4" w:space="0" w:color="auto"/>
            </w:tcBorders>
            <w:shd w:val="clear" w:color="auto" w:fill="auto"/>
            <w:vAlign w:val="center"/>
          </w:tcPr>
          <w:p w14:paraId="2489F349" w14:textId="77777777" w:rsidR="005267DC" w:rsidRPr="0018380D" w:rsidRDefault="0026445A" w:rsidP="0018380D">
            <w:pPr>
              <w:spacing w:line="240" w:lineRule="auto"/>
              <w:ind w:firstLine="0"/>
              <w:rPr>
                <w:rFonts w:eastAsia="Calibri"/>
                <w:lang w:bidi="ar-SA"/>
              </w:rPr>
            </w:pPr>
            <w:r w:rsidRPr="0018380D">
              <w:rPr>
                <w:rFonts w:eastAsia="Calibri"/>
                <w:lang w:bidi="ar-SA"/>
              </w:rPr>
              <w:t>Ratio &gt;</w:t>
            </w:r>
            <w:r w:rsidR="002606F9">
              <w:rPr>
                <w:rFonts w:eastAsia="Calibri"/>
                <w:lang w:bidi="ar-SA"/>
              </w:rPr>
              <w:t xml:space="preserve"> </w:t>
            </w:r>
            <w:r w:rsidRPr="0018380D">
              <w:rPr>
                <w:rFonts w:eastAsia="Calibri"/>
                <w:lang w:bidi="ar-SA"/>
              </w:rPr>
              <w:t>2 minus &lt;</w:t>
            </w:r>
            <w:r w:rsidR="002606F9">
              <w:rPr>
                <w:rFonts w:eastAsia="Calibri"/>
                <w:lang w:bidi="ar-SA"/>
              </w:rPr>
              <w:t xml:space="preserve"> </w:t>
            </w:r>
            <w:r w:rsidRPr="0018380D">
              <w:rPr>
                <w:rFonts w:eastAsia="Calibri"/>
                <w:lang w:bidi="ar-SA"/>
              </w:rPr>
              <w:t>2</w:t>
            </w:r>
          </w:p>
          <w:p w14:paraId="5B46F64F" w14:textId="77777777" w:rsidR="004F491E" w:rsidRPr="0018380D" w:rsidRDefault="0026445A" w:rsidP="0018380D">
            <w:pPr>
              <w:spacing w:line="240" w:lineRule="auto"/>
              <w:ind w:left="284" w:firstLine="0"/>
              <w:rPr>
                <w:rFonts w:eastAsia="Calibri"/>
                <w:lang w:bidi="ar-SA"/>
              </w:rPr>
            </w:pPr>
            <w:r w:rsidRPr="0018380D">
              <w:rPr>
                <w:rFonts w:eastAsia="Calibri"/>
                <w:lang w:bidi="ar-SA"/>
              </w:rPr>
              <w:t xml:space="preserve">amplitude difference </w:t>
            </w:r>
          </w:p>
        </w:tc>
        <w:tc>
          <w:tcPr>
            <w:tcW w:w="357" w:type="pct"/>
            <w:tcBorders>
              <w:bottom w:val="single" w:sz="4" w:space="0" w:color="auto"/>
            </w:tcBorders>
            <w:shd w:val="clear" w:color="auto" w:fill="auto"/>
            <w:vAlign w:val="center"/>
          </w:tcPr>
          <w:p w14:paraId="4C6416C8"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0.34</w:t>
            </w:r>
          </w:p>
        </w:tc>
        <w:tc>
          <w:tcPr>
            <w:tcW w:w="167" w:type="pct"/>
            <w:tcBorders>
              <w:bottom w:val="single" w:sz="4" w:space="0" w:color="auto"/>
            </w:tcBorders>
            <w:shd w:val="clear" w:color="auto" w:fill="auto"/>
            <w:vAlign w:val="center"/>
          </w:tcPr>
          <w:p w14:paraId="36CAC794" w14:textId="77777777" w:rsidR="004F491E" w:rsidRPr="0097150E" w:rsidRDefault="0026445A" w:rsidP="0018380D">
            <w:pPr>
              <w:spacing w:line="240" w:lineRule="auto"/>
              <w:ind w:firstLine="0"/>
              <w:rPr>
                <w:rFonts w:eastAsia="Calibri"/>
                <w:vertAlign w:val="superscript"/>
                <w:lang w:bidi="ar-SA"/>
              </w:rPr>
            </w:pPr>
            <w:r w:rsidRPr="007843F7">
              <w:rPr>
                <w:rFonts w:eastAsia="Calibri"/>
                <w:vertAlign w:val="superscript"/>
                <w:lang w:bidi="ar-SA"/>
              </w:rPr>
              <w:t>†</w:t>
            </w:r>
          </w:p>
        </w:tc>
        <w:tc>
          <w:tcPr>
            <w:tcW w:w="388" w:type="pct"/>
            <w:tcBorders>
              <w:bottom w:val="single" w:sz="4" w:space="0" w:color="auto"/>
            </w:tcBorders>
            <w:shd w:val="clear" w:color="auto" w:fill="auto"/>
            <w:vAlign w:val="center"/>
          </w:tcPr>
          <w:p w14:paraId="1C575933"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0.23</w:t>
            </w:r>
          </w:p>
        </w:tc>
        <w:tc>
          <w:tcPr>
            <w:tcW w:w="136" w:type="pct"/>
            <w:tcBorders>
              <w:bottom w:val="single" w:sz="4" w:space="0" w:color="auto"/>
            </w:tcBorders>
            <w:shd w:val="clear" w:color="auto" w:fill="auto"/>
            <w:vAlign w:val="center"/>
          </w:tcPr>
          <w:p w14:paraId="5E05CA99" w14:textId="77777777" w:rsidR="004F491E" w:rsidRPr="007843F7" w:rsidRDefault="004F491E" w:rsidP="0018380D">
            <w:pPr>
              <w:spacing w:line="240" w:lineRule="auto"/>
              <w:ind w:firstLine="0"/>
              <w:rPr>
                <w:rFonts w:eastAsia="Calibri"/>
                <w:lang w:bidi="ar-SA"/>
              </w:rPr>
            </w:pPr>
          </w:p>
        </w:tc>
        <w:tc>
          <w:tcPr>
            <w:tcW w:w="363" w:type="pct"/>
            <w:tcBorders>
              <w:bottom w:val="single" w:sz="4" w:space="0" w:color="auto"/>
            </w:tcBorders>
            <w:shd w:val="clear" w:color="auto" w:fill="auto"/>
            <w:vAlign w:val="center"/>
          </w:tcPr>
          <w:p w14:paraId="1F3A3DF4"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0.36</w:t>
            </w:r>
          </w:p>
        </w:tc>
        <w:tc>
          <w:tcPr>
            <w:tcW w:w="162" w:type="pct"/>
            <w:tcBorders>
              <w:bottom w:val="single" w:sz="4" w:space="0" w:color="auto"/>
            </w:tcBorders>
            <w:shd w:val="clear" w:color="auto" w:fill="auto"/>
            <w:vAlign w:val="center"/>
          </w:tcPr>
          <w:p w14:paraId="18678279"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c>
          <w:tcPr>
            <w:tcW w:w="218" w:type="pct"/>
            <w:tcBorders>
              <w:bottom w:val="single" w:sz="4" w:space="0" w:color="auto"/>
            </w:tcBorders>
            <w:shd w:val="clear" w:color="auto" w:fill="auto"/>
            <w:vAlign w:val="center"/>
          </w:tcPr>
          <w:p w14:paraId="560524B6" w14:textId="77777777" w:rsidR="004F491E" w:rsidRPr="0018380D" w:rsidRDefault="004F491E" w:rsidP="0018380D">
            <w:pPr>
              <w:spacing w:line="240" w:lineRule="auto"/>
              <w:ind w:firstLine="0"/>
              <w:jc w:val="right"/>
              <w:rPr>
                <w:rFonts w:eastAsia="Calibri"/>
                <w:lang w:bidi="ar-SA"/>
              </w:rPr>
            </w:pPr>
          </w:p>
        </w:tc>
        <w:tc>
          <w:tcPr>
            <w:tcW w:w="340" w:type="pct"/>
            <w:tcBorders>
              <w:bottom w:val="single" w:sz="4" w:space="0" w:color="auto"/>
            </w:tcBorders>
            <w:shd w:val="clear" w:color="auto" w:fill="auto"/>
            <w:vAlign w:val="center"/>
          </w:tcPr>
          <w:p w14:paraId="1E5E4245"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0.33</w:t>
            </w:r>
          </w:p>
        </w:tc>
        <w:tc>
          <w:tcPr>
            <w:tcW w:w="184" w:type="pct"/>
            <w:tcBorders>
              <w:bottom w:val="single" w:sz="4" w:space="0" w:color="auto"/>
            </w:tcBorders>
            <w:shd w:val="clear" w:color="auto" w:fill="auto"/>
            <w:vAlign w:val="center"/>
          </w:tcPr>
          <w:p w14:paraId="212116FA" w14:textId="77777777" w:rsidR="004F491E" w:rsidRPr="0097150E" w:rsidRDefault="0026445A" w:rsidP="0018380D">
            <w:pPr>
              <w:spacing w:line="240" w:lineRule="auto"/>
              <w:ind w:firstLine="0"/>
              <w:rPr>
                <w:rFonts w:eastAsia="Calibri"/>
                <w:lang w:bidi="ar-SA"/>
              </w:rPr>
            </w:pPr>
            <w:r w:rsidRPr="007843F7">
              <w:rPr>
                <w:rFonts w:eastAsia="Calibri"/>
                <w:vertAlign w:val="superscript"/>
                <w:lang w:bidi="ar-SA"/>
              </w:rPr>
              <w:t>†</w:t>
            </w:r>
          </w:p>
        </w:tc>
        <w:tc>
          <w:tcPr>
            <w:tcW w:w="371" w:type="pct"/>
            <w:tcBorders>
              <w:bottom w:val="single" w:sz="4" w:space="0" w:color="auto"/>
            </w:tcBorders>
            <w:shd w:val="clear" w:color="auto" w:fill="auto"/>
            <w:vAlign w:val="center"/>
          </w:tcPr>
          <w:p w14:paraId="0D7B3A5B"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0.22</w:t>
            </w:r>
          </w:p>
        </w:tc>
        <w:tc>
          <w:tcPr>
            <w:tcW w:w="153" w:type="pct"/>
            <w:tcBorders>
              <w:bottom w:val="single" w:sz="4" w:space="0" w:color="auto"/>
            </w:tcBorders>
            <w:shd w:val="clear" w:color="auto" w:fill="auto"/>
            <w:vAlign w:val="center"/>
          </w:tcPr>
          <w:p w14:paraId="4B7A7E1D" w14:textId="77777777" w:rsidR="004F491E" w:rsidRPr="007843F7" w:rsidRDefault="004F491E" w:rsidP="0018380D">
            <w:pPr>
              <w:spacing w:line="240" w:lineRule="auto"/>
              <w:ind w:firstLine="0"/>
              <w:rPr>
                <w:rFonts w:eastAsia="Calibri"/>
                <w:lang w:bidi="ar-SA"/>
              </w:rPr>
            </w:pPr>
          </w:p>
        </w:tc>
        <w:tc>
          <w:tcPr>
            <w:tcW w:w="346" w:type="pct"/>
            <w:tcBorders>
              <w:bottom w:val="single" w:sz="4" w:space="0" w:color="auto"/>
            </w:tcBorders>
            <w:shd w:val="clear" w:color="auto" w:fill="auto"/>
            <w:vAlign w:val="center"/>
          </w:tcPr>
          <w:p w14:paraId="3544FC32" w14:textId="77777777" w:rsidR="004F491E" w:rsidRPr="0018380D" w:rsidRDefault="004F491E" w:rsidP="0018380D">
            <w:pPr>
              <w:spacing w:line="240" w:lineRule="auto"/>
              <w:ind w:firstLine="0"/>
              <w:jc w:val="right"/>
              <w:rPr>
                <w:rFonts w:eastAsia="Calibri"/>
                <w:lang w:bidi="ar-SA"/>
              </w:rPr>
            </w:pPr>
            <w:r w:rsidRPr="0018380D">
              <w:rPr>
                <w:rFonts w:eastAsia="Calibri"/>
                <w:lang w:bidi="ar-SA"/>
              </w:rPr>
              <w:t>0.38</w:t>
            </w:r>
          </w:p>
        </w:tc>
        <w:tc>
          <w:tcPr>
            <w:tcW w:w="176" w:type="pct"/>
            <w:tcBorders>
              <w:bottom w:val="single" w:sz="4" w:space="0" w:color="auto"/>
            </w:tcBorders>
            <w:shd w:val="clear" w:color="auto" w:fill="auto"/>
            <w:vAlign w:val="center"/>
          </w:tcPr>
          <w:p w14:paraId="328BE5F4" w14:textId="77777777" w:rsidR="004F491E" w:rsidRPr="0097150E" w:rsidRDefault="004F491E" w:rsidP="0018380D">
            <w:pPr>
              <w:spacing w:line="240" w:lineRule="auto"/>
              <w:ind w:firstLine="0"/>
              <w:rPr>
                <w:rFonts w:eastAsia="Calibri"/>
                <w:lang w:bidi="ar-SA"/>
              </w:rPr>
            </w:pPr>
            <w:r w:rsidRPr="007843F7">
              <w:rPr>
                <w:rFonts w:eastAsia="Calibri"/>
                <w:vertAlign w:val="superscript"/>
                <w:lang w:bidi="ar-SA"/>
              </w:rPr>
              <w:t>*</w:t>
            </w:r>
          </w:p>
        </w:tc>
      </w:tr>
      <w:tr w:rsidR="0026445A" w:rsidRPr="0018380D" w14:paraId="723BBA1B" w14:textId="77777777" w:rsidTr="0018380D">
        <w:tc>
          <w:tcPr>
            <w:tcW w:w="5000" w:type="pct"/>
            <w:gridSpan w:val="14"/>
            <w:tcBorders>
              <w:top w:val="single" w:sz="4" w:space="0" w:color="auto"/>
            </w:tcBorders>
            <w:shd w:val="clear" w:color="auto" w:fill="auto"/>
            <w:vAlign w:val="center"/>
          </w:tcPr>
          <w:p w14:paraId="21E50FD2" w14:textId="77777777" w:rsidR="0026445A" w:rsidRPr="0018380D" w:rsidRDefault="002606F9" w:rsidP="0018380D">
            <w:pPr>
              <w:spacing w:line="240" w:lineRule="auto"/>
              <w:ind w:firstLine="0"/>
              <w:rPr>
                <w:rFonts w:eastAsia="Calibri"/>
                <w:lang w:bidi="ar-SA"/>
              </w:rPr>
            </w:pPr>
            <w:r w:rsidRPr="00AC59B0">
              <w:rPr>
                <w:rFonts w:eastAsia="Calibri"/>
                <w:i/>
                <w:lang w:bidi="ar-SA"/>
              </w:rPr>
              <w:t>Note.</w:t>
            </w:r>
            <w:r>
              <w:rPr>
                <w:rFonts w:eastAsia="Calibri"/>
                <w:lang w:bidi="ar-SA"/>
              </w:rPr>
              <w:t xml:space="preserve"> </w:t>
            </w:r>
            <w:r w:rsidR="0026445A" w:rsidRPr="0018380D">
              <w:rPr>
                <w:rFonts w:eastAsia="Calibri"/>
                <w:lang w:bidi="ar-SA"/>
              </w:rPr>
              <w:t xml:space="preserve">Values are Pearson </w:t>
            </w:r>
            <w:r w:rsidR="0026445A" w:rsidRPr="007843F7">
              <w:rPr>
                <w:rFonts w:eastAsia="Calibri"/>
                <w:i/>
                <w:iCs/>
                <w:lang w:bidi="ar-SA"/>
              </w:rPr>
              <w:t>r</w:t>
            </w:r>
          </w:p>
          <w:p w14:paraId="6B9C9CE4" w14:textId="77777777" w:rsidR="0026445A" w:rsidRPr="00917292" w:rsidRDefault="0026445A" w:rsidP="0018380D">
            <w:pPr>
              <w:spacing w:line="240" w:lineRule="auto"/>
              <w:ind w:firstLine="0"/>
              <w:rPr>
                <w:rFonts w:eastAsia="Calibri"/>
                <w:lang w:bidi="ar-SA"/>
              </w:rPr>
            </w:pPr>
            <w:r w:rsidRPr="007843F7">
              <w:rPr>
                <w:rFonts w:eastAsia="Calibri"/>
                <w:vertAlign w:val="superscript"/>
                <w:lang w:bidi="ar-SA"/>
              </w:rPr>
              <w:t>†</w:t>
            </w:r>
            <w:r w:rsidRPr="0097150E">
              <w:rPr>
                <w:rFonts w:eastAsia="Calibri"/>
                <w:i/>
                <w:iCs/>
                <w:lang w:bidi="ar-SA"/>
              </w:rPr>
              <w:t>p</w:t>
            </w:r>
            <w:r w:rsidRPr="0097150E">
              <w:rPr>
                <w:rFonts w:eastAsia="Calibri"/>
                <w:lang w:bidi="ar-SA"/>
              </w:rPr>
              <w:t xml:space="preserve"> &lt; .10    </w:t>
            </w:r>
            <w:r w:rsidR="005267DC" w:rsidRPr="00FD1F07">
              <w:rPr>
                <w:rFonts w:eastAsia="Calibri"/>
                <w:vertAlign w:val="superscript"/>
                <w:lang w:bidi="ar-SA"/>
              </w:rPr>
              <w:t>*</w:t>
            </w:r>
            <w:r w:rsidRPr="00FD1F07">
              <w:rPr>
                <w:rFonts w:eastAsia="Calibri"/>
                <w:i/>
                <w:iCs/>
                <w:lang w:bidi="ar-SA"/>
              </w:rPr>
              <w:t>p</w:t>
            </w:r>
            <w:r w:rsidRPr="00FD1F07">
              <w:rPr>
                <w:rFonts w:eastAsia="Calibri"/>
                <w:lang w:bidi="ar-SA"/>
              </w:rPr>
              <w:t xml:space="preserve"> &lt; .05    </w:t>
            </w:r>
            <w:r w:rsidR="005267DC" w:rsidRPr="00FD1F07">
              <w:rPr>
                <w:rFonts w:eastAsia="Calibri"/>
                <w:vertAlign w:val="superscript"/>
                <w:lang w:bidi="ar-SA"/>
              </w:rPr>
              <w:t>**</w:t>
            </w:r>
            <w:r w:rsidRPr="009D7348">
              <w:rPr>
                <w:rFonts w:eastAsia="Calibri"/>
                <w:i/>
                <w:iCs/>
                <w:lang w:bidi="ar-SA"/>
              </w:rPr>
              <w:t>p</w:t>
            </w:r>
            <w:r w:rsidRPr="009D7348">
              <w:rPr>
                <w:rFonts w:eastAsia="Calibri"/>
                <w:lang w:bidi="ar-SA"/>
              </w:rPr>
              <w:t xml:space="preserve"> &lt; .01   </w:t>
            </w:r>
            <w:r w:rsidR="005267DC" w:rsidRPr="009D7348">
              <w:rPr>
                <w:rFonts w:eastAsia="Calibri"/>
                <w:vertAlign w:val="superscript"/>
                <w:lang w:bidi="ar-SA"/>
              </w:rPr>
              <w:t>***</w:t>
            </w:r>
            <w:r w:rsidRPr="00B73D26">
              <w:rPr>
                <w:rFonts w:eastAsia="Calibri"/>
                <w:i/>
                <w:iCs/>
                <w:lang w:bidi="ar-SA"/>
              </w:rPr>
              <w:t>p</w:t>
            </w:r>
            <w:r w:rsidRPr="00917292">
              <w:rPr>
                <w:rFonts w:eastAsia="Calibri"/>
                <w:lang w:bidi="ar-SA"/>
              </w:rPr>
              <w:t xml:space="preserve"> &lt; .001</w:t>
            </w:r>
          </w:p>
        </w:tc>
      </w:tr>
    </w:tbl>
    <w:p w14:paraId="785F9192" w14:textId="77777777" w:rsidR="00CE1CFE" w:rsidRPr="00CE1CFE" w:rsidRDefault="00CE1CFE" w:rsidP="00617102">
      <w:pPr>
        <w:ind w:firstLine="0"/>
        <w:rPr>
          <w:rFonts w:eastAsia="Calibri"/>
          <w:lang w:bidi="ar-SA"/>
        </w:rPr>
      </w:pPr>
    </w:p>
    <w:p w14:paraId="0560804F" w14:textId="77777777" w:rsidR="00606A3E" w:rsidRDefault="00606A3E" w:rsidP="00202D5C">
      <w:pPr>
        <w:rPr>
          <w:rFonts w:eastAsia="Calibri"/>
          <w:lang w:bidi="ar-SA"/>
        </w:rPr>
        <w:sectPr w:rsidR="00606A3E" w:rsidSect="00CC0D3A">
          <w:pgSz w:w="15840" w:h="12240" w:orient="landscape" w:code="1"/>
          <w:pgMar w:top="1440" w:right="1440" w:bottom="1440" w:left="1440" w:header="720" w:footer="720" w:gutter="0"/>
          <w:cols w:space="708"/>
          <w:docGrid w:linePitch="360"/>
        </w:sectPr>
      </w:pPr>
    </w:p>
    <w:p w14:paraId="62270A53" w14:textId="77777777" w:rsidR="002606F9" w:rsidRDefault="0082472A" w:rsidP="00617102">
      <w:pPr>
        <w:ind w:firstLine="0"/>
        <w:rPr>
          <w:rFonts w:eastAsia="Calibri"/>
          <w:lang w:bidi="ar-SA"/>
        </w:rPr>
      </w:pPr>
      <w:r w:rsidRPr="00AC59B0">
        <w:rPr>
          <w:rFonts w:eastAsia="Calibri"/>
          <w:iCs/>
          <w:lang w:bidi="ar-SA"/>
        </w:rPr>
        <w:lastRenderedPageBreak/>
        <w:t>Table 3</w:t>
      </w:r>
      <w:r w:rsidRPr="00CE1CFE">
        <w:rPr>
          <w:rFonts w:eastAsia="Calibri"/>
          <w:lang w:bidi="ar-SA"/>
        </w:rPr>
        <w:t xml:space="preserve">  </w:t>
      </w:r>
    </w:p>
    <w:p w14:paraId="0EC3F1C4" w14:textId="77777777" w:rsidR="0082472A" w:rsidRPr="00AC59B0" w:rsidRDefault="0082472A" w:rsidP="00617102">
      <w:pPr>
        <w:ind w:firstLine="0"/>
        <w:rPr>
          <w:rFonts w:eastAsia="Calibri"/>
          <w:i/>
          <w:lang w:bidi="ar-SA"/>
        </w:rPr>
      </w:pPr>
      <w:r w:rsidRPr="00AC59B0">
        <w:rPr>
          <w:rFonts w:eastAsia="Calibri"/>
          <w:i/>
          <w:lang w:bidi="ar-SA"/>
        </w:rPr>
        <w:t xml:space="preserve">Correlation of </w:t>
      </w:r>
      <w:r w:rsidR="00FD6D33" w:rsidRPr="00AC59B0">
        <w:rPr>
          <w:rFonts w:eastAsia="Calibri"/>
          <w:i/>
          <w:lang w:bidi="ar-SA"/>
        </w:rPr>
        <w:t>C</w:t>
      </w:r>
      <w:r w:rsidRPr="00AC59B0">
        <w:rPr>
          <w:rFonts w:eastAsia="Calibri"/>
          <w:i/>
          <w:lang w:bidi="ar-SA"/>
        </w:rPr>
        <w:t xml:space="preserve">ontrol </w:t>
      </w:r>
      <w:r w:rsidR="00FD6D33" w:rsidRPr="00AC59B0">
        <w:rPr>
          <w:rFonts w:eastAsia="Calibri"/>
          <w:i/>
          <w:lang w:bidi="ar-SA"/>
        </w:rPr>
        <w:t>V</w:t>
      </w:r>
      <w:r w:rsidRPr="00AC59B0">
        <w:rPr>
          <w:rFonts w:eastAsia="Calibri"/>
          <w:i/>
          <w:lang w:bidi="ar-SA"/>
        </w:rPr>
        <w:t xml:space="preserve">ariables to ERP </w:t>
      </w:r>
      <w:r w:rsidR="00FD6D33" w:rsidRPr="00AC59B0">
        <w:rPr>
          <w:rFonts w:eastAsia="Calibri"/>
          <w:i/>
          <w:lang w:bidi="ar-SA"/>
        </w:rPr>
        <w:t>O</w:t>
      </w:r>
      <w:r w:rsidRPr="00AC59B0">
        <w:rPr>
          <w:rFonts w:eastAsia="Calibri"/>
          <w:i/>
          <w:lang w:bidi="ar-SA"/>
        </w:rPr>
        <w:t>utcomes</w:t>
      </w:r>
      <w:r w:rsidR="00E7055A" w:rsidRPr="00AC59B0">
        <w:rPr>
          <w:rFonts w:eastAsia="Calibri"/>
          <w:i/>
          <w:lang w:bidi="ar-SA"/>
        </w:rPr>
        <w:t xml:space="preserve"> </w:t>
      </w:r>
      <w:r w:rsidR="0075743F" w:rsidRPr="00AC59B0">
        <w:rPr>
          <w:rFonts w:eastAsia="Calibri"/>
          <w:i/>
          <w:lang w:bidi="ar-SA"/>
        </w:rPr>
        <w:t>(</w:t>
      </w:r>
      <w:r w:rsidR="00854913" w:rsidRPr="000A2C26">
        <w:rPr>
          <w:rFonts w:eastAsia="Calibri"/>
          <w:i/>
          <w:lang w:bidi="ar-SA"/>
        </w:rPr>
        <w:t>N</w:t>
      </w:r>
      <w:r w:rsidR="00854913" w:rsidRPr="00AC59B0">
        <w:rPr>
          <w:rFonts w:eastAsia="Calibri"/>
          <w:i/>
          <w:lang w:bidi="ar-SA"/>
        </w:rPr>
        <w:t xml:space="preserve"> = </w:t>
      </w:r>
      <w:r w:rsidR="004A5DCE" w:rsidRPr="00AC59B0">
        <w:rPr>
          <w:rFonts w:eastAsia="Calibri"/>
          <w:i/>
          <w:lang w:bidi="ar-SA"/>
        </w:rPr>
        <w:t>33</w:t>
      </w:r>
      <w:r w:rsidR="0043577B" w:rsidRPr="00AC59B0">
        <w:rPr>
          <w:rFonts w:eastAsia="Calibri"/>
          <w:i/>
          <w:lang w:bidi="ar-SA"/>
        </w:rPr>
        <w:t>)</w:t>
      </w:r>
      <w:r w:rsidR="001B0DDD" w:rsidRPr="00AC59B0">
        <w:rPr>
          <w:rFonts w:eastAsia="Calibri"/>
          <w:i/>
          <w:lang w:bidi="ar-SA"/>
        </w:rPr>
        <w:t xml:space="preserve">  </w:t>
      </w:r>
    </w:p>
    <w:tbl>
      <w:tblPr>
        <w:tblW w:w="5000" w:type="pct"/>
        <w:tblCellMar>
          <w:top w:w="85" w:type="dxa"/>
          <w:left w:w="0" w:type="dxa"/>
          <w:bottom w:w="85" w:type="dxa"/>
          <w:right w:w="0" w:type="dxa"/>
        </w:tblCellMar>
        <w:tblLook w:val="04A0" w:firstRow="1" w:lastRow="0" w:firstColumn="1" w:lastColumn="0" w:noHBand="0" w:noVBand="1"/>
      </w:tblPr>
      <w:tblGrid>
        <w:gridCol w:w="3389"/>
        <w:gridCol w:w="869"/>
        <w:gridCol w:w="331"/>
        <w:gridCol w:w="799"/>
        <w:gridCol w:w="395"/>
        <w:gridCol w:w="882"/>
        <w:gridCol w:w="314"/>
        <w:gridCol w:w="818"/>
        <w:gridCol w:w="376"/>
        <w:gridCol w:w="758"/>
        <w:gridCol w:w="429"/>
        <w:tblGridChange w:id="6">
          <w:tblGrid>
            <w:gridCol w:w="3389"/>
            <w:gridCol w:w="869"/>
            <w:gridCol w:w="331"/>
            <w:gridCol w:w="799"/>
            <w:gridCol w:w="395"/>
            <w:gridCol w:w="882"/>
            <w:gridCol w:w="314"/>
            <w:gridCol w:w="818"/>
            <w:gridCol w:w="376"/>
            <w:gridCol w:w="758"/>
            <w:gridCol w:w="429"/>
          </w:tblGrid>
        </w:tblGridChange>
      </w:tblGrid>
      <w:tr w:rsidR="00161411" w:rsidRPr="0018380D" w14:paraId="2C5D18B3" w14:textId="77777777" w:rsidTr="0018380D">
        <w:tc>
          <w:tcPr>
            <w:tcW w:w="1810" w:type="pct"/>
            <w:tcBorders>
              <w:top w:val="single" w:sz="4" w:space="0" w:color="auto"/>
              <w:bottom w:val="single" w:sz="4" w:space="0" w:color="auto"/>
            </w:tcBorders>
            <w:shd w:val="clear" w:color="auto" w:fill="auto"/>
          </w:tcPr>
          <w:p w14:paraId="0E1E96FE" w14:textId="77777777" w:rsidR="00575AE9" w:rsidRPr="0018380D" w:rsidRDefault="00575AE9" w:rsidP="0018380D">
            <w:pPr>
              <w:spacing w:line="240" w:lineRule="auto"/>
              <w:ind w:firstLine="0"/>
              <w:rPr>
                <w:rFonts w:eastAsia="Calibri"/>
                <w:lang w:bidi="ar-SA"/>
              </w:rPr>
            </w:pPr>
          </w:p>
        </w:tc>
        <w:tc>
          <w:tcPr>
            <w:tcW w:w="641" w:type="pct"/>
            <w:gridSpan w:val="2"/>
            <w:tcBorders>
              <w:top w:val="single" w:sz="4" w:space="0" w:color="auto"/>
              <w:bottom w:val="single" w:sz="4" w:space="0" w:color="auto"/>
            </w:tcBorders>
            <w:shd w:val="clear" w:color="auto" w:fill="auto"/>
            <w:vAlign w:val="center"/>
          </w:tcPr>
          <w:p w14:paraId="469336E2"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Infant</w:t>
            </w:r>
          </w:p>
          <w:p w14:paraId="18AD672D"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sex</w:t>
            </w:r>
          </w:p>
        </w:tc>
        <w:tc>
          <w:tcPr>
            <w:tcW w:w="638" w:type="pct"/>
            <w:gridSpan w:val="2"/>
            <w:tcBorders>
              <w:top w:val="single" w:sz="4" w:space="0" w:color="auto"/>
              <w:bottom w:val="single" w:sz="4" w:space="0" w:color="auto"/>
            </w:tcBorders>
            <w:shd w:val="clear" w:color="auto" w:fill="auto"/>
            <w:vAlign w:val="center"/>
          </w:tcPr>
          <w:p w14:paraId="4F5BF27A"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Infant age</w:t>
            </w:r>
          </w:p>
          <w:p w14:paraId="157216F4" w14:textId="77777777" w:rsidR="00575AE9" w:rsidRPr="0018380D" w:rsidRDefault="00617102" w:rsidP="0018380D">
            <w:pPr>
              <w:spacing w:line="240" w:lineRule="auto"/>
              <w:ind w:firstLine="0"/>
              <w:jc w:val="center"/>
              <w:rPr>
                <w:rFonts w:eastAsia="Calibri"/>
                <w:lang w:bidi="ar-SA"/>
              </w:rPr>
            </w:pPr>
            <w:r>
              <w:rPr>
                <w:rFonts w:eastAsia="Calibri"/>
                <w:lang w:bidi="ar-SA"/>
              </w:rPr>
              <w:t>a</w:t>
            </w:r>
            <w:r w:rsidR="00575AE9" w:rsidRPr="0018380D">
              <w:rPr>
                <w:rFonts w:eastAsia="Calibri"/>
                <w:lang w:bidi="ar-SA"/>
              </w:rPr>
              <w:t>t testing</w:t>
            </w:r>
          </w:p>
        </w:tc>
        <w:tc>
          <w:tcPr>
            <w:tcW w:w="639" w:type="pct"/>
            <w:gridSpan w:val="2"/>
            <w:tcBorders>
              <w:top w:val="single" w:sz="4" w:space="0" w:color="auto"/>
              <w:bottom w:val="single" w:sz="4" w:space="0" w:color="auto"/>
            </w:tcBorders>
            <w:shd w:val="clear" w:color="auto" w:fill="auto"/>
            <w:vAlign w:val="center"/>
          </w:tcPr>
          <w:p w14:paraId="54E73FF1"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Maternal</w:t>
            </w:r>
          </w:p>
          <w:p w14:paraId="468CEE52" w14:textId="77777777" w:rsidR="00575AE9" w:rsidRPr="0018380D" w:rsidRDefault="00617102" w:rsidP="0018380D">
            <w:pPr>
              <w:spacing w:line="240" w:lineRule="auto"/>
              <w:ind w:firstLine="0"/>
              <w:jc w:val="center"/>
              <w:rPr>
                <w:rFonts w:eastAsia="Calibri"/>
                <w:lang w:bidi="ar-SA"/>
              </w:rPr>
            </w:pPr>
            <w:r>
              <w:rPr>
                <w:rFonts w:eastAsia="Calibri"/>
                <w:lang w:bidi="ar-SA"/>
              </w:rPr>
              <w:t>e</w:t>
            </w:r>
            <w:r w:rsidR="00575AE9" w:rsidRPr="0018380D">
              <w:rPr>
                <w:rFonts w:eastAsia="Calibri"/>
                <w:lang w:bidi="ar-SA"/>
              </w:rPr>
              <w:t>ducation</w:t>
            </w:r>
          </w:p>
        </w:tc>
        <w:tc>
          <w:tcPr>
            <w:tcW w:w="638" w:type="pct"/>
            <w:gridSpan w:val="2"/>
            <w:tcBorders>
              <w:top w:val="single" w:sz="4" w:space="0" w:color="auto"/>
              <w:bottom w:val="single" w:sz="4" w:space="0" w:color="auto"/>
            </w:tcBorders>
            <w:shd w:val="clear" w:color="auto" w:fill="auto"/>
            <w:vAlign w:val="center"/>
          </w:tcPr>
          <w:p w14:paraId="279F9D9A"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Prenatal</w:t>
            </w:r>
          </w:p>
          <w:p w14:paraId="316DE04F" w14:textId="77777777" w:rsidR="00575AE9" w:rsidRPr="0018380D" w:rsidRDefault="00617102" w:rsidP="0018380D">
            <w:pPr>
              <w:spacing w:line="240" w:lineRule="auto"/>
              <w:ind w:firstLine="0"/>
              <w:jc w:val="center"/>
              <w:rPr>
                <w:rFonts w:eastAsia="Calibri"/>
                <w:lang w:bidi="ar-SA"/>
              </w:rPr>
            </w:pPr>
            <w:r>
              <w:rPr>
                <w:rFonts w:eastAsia="Calibri"/>
                <w:lang w:bidi="ar-SA"/>
              </w:rPr>
              <w:t>m</w:t>
            </w:r>
            <w:r w:rsidR="00575AE9" w:rsidRPr="0018380D">
              <w:rPr>
                <w:rFonts w:eastAsia="Calibri"/>
                <w:lang w:bidi="ar-SA"/>
              </w:rPr>
              <w:t>arijuana</w:t>
            </w:r>
          </w:p>
        </w:tc>
        <w:tc>
          <w:tcPr>
            <w:tcW w:w="634" w:type="pct"/>
            <w:gridSpan w:val="2"/>
            <w:tcBorders>
              <w:top w:val="single" w:sz="4" w:space="0" w:color="auto"/>
              <w:bottom w:val="single" w:sz="4" w:space="0" w:color="auto"/>
            </w:tcBorders>
            <w:shd w:val="clear" w:color="auto" w:fill="auto"/>
            <w:vAlign w:val="center"/>
          </w:tcPr>
          <w:p w14:paraId="5F42F57D"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Prenatal</w:t>
            </w:r>
          </w:p>
          <w:p w14:paraId="26D09E7E" w14:textId="77777777" w:rsidR="00575AE9" w:rsidRPr="0018380D" w:rsidRDefault="00575AE9" w:rsidP="0018380D">
            <w:pPr>
              <w:spacing w:line="240" w:lineRule="auto"/>
              <w:ind w:firstLine="0"/>
              <w:jc w:val="center"/>
              <w:rPr>
                <w:rFonts w:eastAsia="Calibri"/>
                <w:lang w:bidi="ar-SA"/>
              </w:rPr>
            </w:pPr>
            <w:r w:rsidRPr="0018380D">
              <w:rPr>
                <w:rFonts w:eastAsia="Calibri"/>
                <w:lang w:bidi="ar-SA"/>
              </w:rPr>
              <w:t>smoking</w:t>
            </w:r>
          </w:p>
        </w:tc>
      </w:tr>
      <w:tr w:rsidR="00161411" w:rsidRPr="0018380D" w14:paraId="7ED72900" w14:textId="77777777" w:rsidTr="0018380D">
        <w:tc>
          <w:tcPr>
            <w:tcW w:w="1810" w:type="pct"/>
            <w:tcBorders>
              <w:top w:val="single" w:sz="4" w:space="0" w:color="auto"/>
            </w:tcBorders>
            <w:shd w:val="clear" w:color="auto" w:fill="auto"/>
            <w:vAlign w:val="center"/>
          </w:tcPr>
          <w:p w14:paraId="0A89451A" w14:textId="77777777" w:rsidR="00161411" w:rsidRPr="0018380D" w:rsidRDefault="00161411" w:rsidP="0018380D">
            <w:pPr>
              <w:spacing w:line="240" w:lineRule="auto"/>
              <w:ind w:firstLine="0"/>
              <w:rPr>
                <w:rFonts w:eastAsia="Calibri"/>
                <w:lang w:bidi="ar-SA"/>
              </w:rPr>
            </w:pPr>
            <w:r w:rsidRPr="0018380D">
              <w:rPr>
                <w:rFonts w:eastAsia="Calibri"/>
                <w:lang w:bidi="ar-SA"/>
              </w:rPr>
              <w:t>Dishabituation</w:t>
            </w:r>
          </w:p>
          <w:p w14:paraId="4F2CA127" w14:textId="77777777" w:rsidR="00161411" w:rsidRPr="0018380D" w:rsidRDefault="00161411" w:rsidP="0018380D">
            <w:pPr>
              <w:spacing w:line="240" w:lineRule="auto"/>
              <w:ind w:left="284" w:firstLine="0"/>
              <w:rPr>
                <w:rFonts w:eastAsia="Calibri"/>
                <w:lang w:bidi="ar-SA"/>
              </w:rPr>
            </w:pPr>
            <w:r w:rsidRPr="0018380D">
              <w:rPr>
                <w:rFonts w:eastAsia="Calibri"/>
                <w:lang w:bidi="ar-SA"/>
              </w:rPr>
              <w:t>peak response latency</w:t>
            </w:r>
          </w:p>
        </w:tc>
        <w:tc>
          <w:tcPr>
            <w:tcW w:w="464" w:type="pct"/>
            <w:tcBorders>
              <w:top w:val="single" w:sz="4" w:space="0" w:color="auto"/>
            </w:tcBorders>
            <w:shd w:val="clear" w:color="auto" w:fill="auto"/>
            <w:vAlign w:val="center"/>
          </w:tcPr>
          <w:p w14:paraId="7E2F4389"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0.08</w:t>
            </w:r>
          </w:p>
        </w:tc>
        <w:tc>
          <w:tcPr>
            <w:tcW w:w="177" w:type="pct"/>
            <w:tcBorders>
              <w:top w:val="single" w:sz="4" w:space="0" w:color="auto"/>
            </w:tcBorders>
            <w:shd w:val="clear" w:color="auto" w:fill="auto"/>
            <w:vAlign w:val="center"/>
          </w:tcPr>
          <w:p w14:paraId="763ECDF6" w14:textId="77777777" w:rsidR="00161411" w:rsidRPr="007843F7" w:rsidRDefault="00161411" w:rsidP="0018380D">
            <w:pPr>
              <w:spacing w:line="240" w:lineRule="auto"/>
              <w:ind w:firstLine="0"/>
              <w:rPr>
                <w:rFonts w:eastAsia="Calibri"/>
                <w:vertAlign w:val="superscript"/>
                <w:lang w:bidi="ar-SA"/>
              </w:rPr>
            </w:pPr>
          </w:p>
        </w:tc>
        <w:tc>
          <w:tcPr>
            <w:tcW w:w="427" w:type="pct"/>
            <w:tcBorders>
              <w:top w:val="single" w:sz="4" w:space="0" w:color="auto"/>
            </w:tcBorders>
            <w:shd w:val="clear" w:color="auto" w:fill="auto"/>
            <w:vAlign w:val="center"/>
          </w:tcPr>
          <w:p w14:paraId="6270457C"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-0.15</w:t>
            </w:r>
          </w:p>
        </w:tc>
        <w:tc>
          <w:tcPr>
            <w:tcW w:w="211" w:type="pct"/>
            <w:tcBorders>
              <w:top w:val="single" w:sz="4" w:space="0" w:color="auto"/>
            </w:tcBorders>
            <w:shd w:val="clear" w:color="auto" w:fill="auto"/>
            <w:vAlign w:val="center"/>
          </w:tcPr>
          <w:p w14:paraId="08268E47" w14:textId="77777777" w:rsidR="00161411" w:rsidRPr="007843F7" w:rsidRDefault="00161411" w:rsidP="0018380D">
            <w:pPr>
              <w:spacing w:line="240" w:lineRule="auto"/>
              <w:ind w:firstLine="0"/>
              <w:rPr>
                <w:rFonts w:eastAsia="Calibri"/>
                <w:vertAlign w:val="superscript"/>
                <w:lang w:bidi="ar-SA"/>
              </w:rPr>
            </w:pPr>
          </w:p>
        </w:tc>
        <w:tc>
          <w:tcPr>
            <w:tcW w:w="471" w:type="pct"/>
            <w:tcBorders>
              <w:top w:val="single" w:sz="4" w:space="0" w:color="auto"/>
            </w:tcBorders>
            <w:shd w:val="clear" w:color="auto" w:fill="auto"/>
            <w:vAlign w:val="center"/>
          </w:tcPr>
          <w:p w14:paraId="4A2CE04E"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-0.32</w:t>
            </w:r>
          </w:p>
        </w:tc>
        <w:tc>
          <w:tcPr>
            <w:tcW w:w="168" w:type="pct"/>
            <w:tcBorders>
              <w:top w:val="single" w:sz="4" w:space="0" w:color="auto"/>
            </w:tcBorders>
            <w:shd w:val="clear" w:color="auto" w:fill="auto"/>
            <w:vAlign w:val="center"/>
          </w:tcPr>
          <w:p w14:paraId="36A5F81D" w14:textId="77777777" w:rsidR="00161411" w:rsidRPr="007843F7" w:rsidRDefault="00161411" w:rsidP="0018380D">
            <w:pPr>
              <w:spacing w:line="240" w:lineRule="auto"/>
              <w:ind w:firstLine="0"/>
              <w:rPr>
                <w:rFonts w:eastAsia="Calibri"/>
                <w:vertAlign w:val="superscript"/>
                <w:lang w:bidi="ar-SA"/>
              </w:rPr>
            </w:pPr>
            <w:r w:rsidRPr="0018380D">
              <w:rPr>
                <w:rFonts w:eastAsia="Calibri"/>
                <w:vertAlign w:val="superscript"/>
                <w:lang w:bidi="ar-SA"/>
              </w:rPr>
              <w:t>†</w:t>
            </w:r>
          </w:p>
        </w:tc>
        <w:tc>
          <w:tcPr>
            <w:tcW w:w="437" w:type="pct"/>
            <w:tcBorders>
              <w:top w:val="single" w:sz="4" w:space="0" w:color="auto"/>
            </w:tcBorders>
            <w:shd w:val="clear" w:color="auto" w:fill="auto"/>
            <w:vAlign w:val="center"/>
          </w:tcPr>
          <w:p w14:paraId="182C39F8"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0.14</w:t>
            </w:r>
          </w:p>
        </w:tc>
        <w:tc>
          <w:tcPr>
            <w:tcW w:w="201" w:type="pct"/>
            <w:tcBorders>
              <w:top w:val="single" w:sz="4" w:space="0" w:color="auto"/>
            </w:tcBorders>
            <w:shd w:val="clear" w:color="auto" w:fill="auto"/>
            <w:vAlign w:val="center"/>
          </w:tcPr>
          <w:p w14:paraId="73B892DE" w14:textId="77777777" w:rsidR="00161411" w:rsidRPr="007843F7" w:rsidRDefault="00161411" w:rsidP="0018380D">
            <w:pPr>
              <w:spacing w:line="240" w:lineRule="auto"/>
              <w:ind w:firstLine="0"/>
              <w:rPr>
                <w:rFonts w:eastAsia="Calibri"/>
                <w:vertAlign w:val="superscript"/>
                <w:lang w:bidi="ar-SA"/>
              </w:rPr>
            </w:pPr>
          </w:p>
        </w:tc>
        <w:tc>
          <w:tcPr>
            <w:tcW w:w="405" w:type="pct"/>
            <w:tcBorders>
              <w:top w:val="single" w:sz="4" w:space="0" w:color="auto"/>
            </w:tcBorders>
            <w:shd w:val="clear" w:color="auto" w:fill="auto"/>
            <w:vAlign w:val="center"/>
          </w:tcPr>
          <w:p w14:paraId="0AE73C32"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0.04</w:t>
            </w:r>
          </w:p>
        </w:tc>
        <w:tc>
          <w:tcPr>
            <w:tcW w:w="229" w:type="pct"/>
            <w:tcBorders>
              <w:top w:val="single" w:sz="4" w:space="0" w:color="auto"/>
            </w:tcBorders>
            <w:shd w:val="clear" w:color="auto" w:fill="auto"/>
            <w:vAlign w:val="center"/>
          </w:tcPr>
          <w:p w14:paraId="63FD1338" w14:textId="77777777" w:rsidR="00161411" w:rsidRPr="007843F7" w:rsidRDefault="00161411" w:rsidP="0018380D">
            <w:pPr>
              <w:spacing w:line="240" w:lineRule="auto"/>
              <w:ind w:firstLine="0"/>
              <w:rPr>
                <w:rFonts w:eastAsia="Calibri"/>
                <w:vertAlign w:val="superscript"/>
                <w:lang w:bidi="ar-SA"/>
              </w:rPr>
            </w:pPr>
          </w:p>
        </w:tc>
      </w:tr>
      <w:tr w:rsidR="00161411" w:rsidRPr="0018380D" w14:paraId="60BF789A" w14:textId="77777777" w:rsidTr="0018380D">
        <w:tc>
          <w:tcPr>
            <w:tcW w:w="1810" w:type="pct"/>
            <w:shd w:val="clear" w:color="auto" w:fill="auto"/>
            <w:vAlign w:val="center"/>
          </w:tcPr>
          <w:p w14:paraId="1F4CE727" w14:textId="77777777" w:rsidR="00161411" w:rsidRPr="0018380D" w:rsidRDefault="00161411" w:rsidP="0018380D">
            <w:pPr>
              <w:spacing w:line="240" w:lineRule="auto"/>
              <w:ind w:firstLine="0"/>
              <w:rPr>
                <w:rFonts w:eastAsia="Calibri"/>
                <w:lang w:bidi="ar-SA"/>
              </w:rPr>
            </w:pPr>
            <w:r w:rsidRPr="0018380D">
              <w:rPr>
                <w:rFonts w:eastAsia="Calibri"/>
                <w:lang w:bidi="ar-SA"/>
              </w:rPr>
              <w:t>Dishabituation-Habituation</w:t>
            </w:r>
          </w:p>
          <w:p w14:paraId="644C8A46" w14:textId="77777777" w:rsidR="00161411" w:rsidRPr="0018380D" w:rsidRDefault="00161411" w:rsidP="0018380D">
            <w:pPr>
              <w:spacing w:line="240" w:lineRule="auto"/>
              <w:ind w:left="284" w:firstLine="0"/>
              <w:rPr>
                <w:rFonts w:eastAsia="Calibri"/>
                <w:lang w:bidi="ar-SA"/>
              </w:rPr>
            </w:pPr>
            <w:r w:rsidRPr="0018380D">
              <w:rPr>
                <w:rFonts w:eastAsia="Calibri"/>
                <w:lang w:bidi="ar-SA"/>
              </w:rPr>
              <w:t xml:space="preserve">amplitude difference  </w:t>
            </w:r>
          </w:p>
        </w:tc>
        <w:tc>
          <w:tcPr>
            <w:tcW w:w="464" w:type="pct"/>
            <w:shd w:val="clear" w:color="auto" w:fill="auto"/>
            <w:vAlign w:val="center"/>
          </w:tcPr>
          <w:p w14:paraId="676187BA"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-0.05</w:t>
            </w:r>
          </w:p>
        </w:tc>
        <w:tc>
          <w:tcPr>
            <w:tcW w:w="177" w:type="pct"/>
            <w:shd w:val="clear" w:color="auto" w:fill="auto"/>
            <w:vAlign w:val="center"/>
          </w:tcPr>
          <w:p w14:paraId="23A0E4C8" w14:textId="77777777" w:rsidR="00161411" w:rsidRPr="007843F7" w:rsidRDefault="00161411" w:rsidP="0018380D">
            <w:pPr>
              <w:spacing w:line="240" w:lineRule="auto"/>
              <w:ind w:firstLine="0"/>
              <w:rPr>
                <w:rFonts w:eastAsia="Calibri"/>
                <w:vertAlign w:val="superscript"/>
                <w:lang w:bidi="ar-SA"/>
              </w:rPr>
            </w:pPr>
          </w:p>
        </w:tc>
        <w:tc>
          <w:tcPr>
            <w:tcW w:w="427" w:type="pct"/>
            <w:shd w:val="clear" w:color="auto" w:fill="auto"/>
            <w:vAlign w:val="center"/>
          </w:tcPr>
          <w:p w14:paraId="6E7589F2"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-0.14</w:t>
            </w:r>
          </w:p>
        </w:tc>
        <w:tc>
          <w:tcPr>
            <w:tcW w:w="211" w:type="pct"/>
            <w:shd w:val="clear" w:color="auto" w:fill="auto"/>
            <w:vAlign w:val="center"/>
          </w:tcPr>
          <w:p w14:paraId="2E39F915" w14:textId="77777777" w:rsidR="00161411" w:rsidRPr="007843F7" w:rsidRDefault="00161411" w:rsidP="0018380D">
            <w:pPr>
              <w:spacing w:line="240" w:lineRule="auto"/>
              <w:ind w:firstLine="0"/>
              <w:rPr>
                <w:rFonts w:eastAsia="Calibri"/>
                <w:vertAlign w:val="superscript"/>
                <w:lang w:bidi="ar-SA"/>
              </w:rPr>
            </w:pPr>
          </w:p>
        </w:tc>
        <w:tc>
          <w:tcPr>
            <w:tcW w:w="471" w:type="pct"/>
            <w:shd w:val="clear" w:color="auto" w:fill="auto"/>
            <w:vAlign w:val="center"/>
          </w:tcPr>
          <w:p w14:paraId="01157153"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-0.18</w:t>
            </w:r>
          </w:p>
        </w:tc>
        <w:tc>
          <w:tcPr>
            <w:tcW w:w="168" w:type="pct"/>
            <w:shd w:val="clear" w:color="auto" w:fill="auto"/>
            <w:vAlign w:val="center"/>
          </w:tcPr>
          <w:p w14:paraId="2EA936B3" w14:textId="77777777" w:rsidR="00161411" w:rsidRPr="007843F7" w:rsidRDefault="00161411" w:rsidP="0018380D">
            <w:pPr>
              <w:spacing w:line="240" w:lineRule="auto"/>
              <w:ind w:firstLine="0"/>
              <w:rPr>
                <w:rFonts w:eastAsia="Calibri"/>
                <w:vertAlign w:val="superscript"/>
                <w:lang w:bidi="ar-SA"/>
              </w:rPr>
            </w:pPr>
          </w:p>
        </w:tc>
        <w:tc>
          <w:tcPr>
            <w:tcW w:w="437" w:type="pct"/>
            <w:shd w:val="clear" w:color="auto" w:fill="auto"/>
            <w:vAlign w:val="center"/>
          </w:tcPr>
          <w:p w14:paraId="2CA437B0"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0.22</w:t>
            </w:r>
          </w:p>
        </w:tc>
        <w:tc>
          <w:tcPr>
            <w:tcW w:w="201" w:type="pct"/>
            <w:shd w:val="clear" w:color="auto" w:fill="auto"/>
            <w:vAlign w:val="center"/>
          </w:tcPr>
          <w:p w14:paraId="32F924EE" w14:textId="77777777" w:rsidR="00161411" w:rsidRPr="007843F7" w:rsidRDefault="00161411" w:rsidP="0018380D">
            <w:pPr>
              <w:spacing w:line="240" w:lineRule="auto"/>
              <w:ind w:firstLine="0"/>
              <w:rPr>
                <w:rFonts w:eastAsia="Calibri"/>
                <w:vertAlign w:val="superscript"/>
                <w:lang w:bidi="ar-SA"/>
              </w:rPr>
            </w:pPr>
          </w:p>
        </w:tc>
        <w:tc>
          <w:tcPr>
            <w:tcW w:w="405" w:type="pct"/>
            <w:shd w:val="clear" w:color="auto" w:fill="auto"/>
            <w:vAlign w:val="center"/>
          </w:tcPr>
          <w:p w14:paraId="1B0A9352"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-0.24</w:t>
            </w:r>
          </w:p>
        </w:tc>
        <w:tc>
          <w:tcPr>
            <w:tcW w:w="229" w:type="pct"/>
            <w:shd w:val="clear" w:color="auto" w:fill="auto"/>
            <w:vAlign w:val="center"/>
          </w:tcPr>
          <w:p w14:paraId="7FC26C3E" w14:textId="77777777" w:rsidR="00161411" w:rsidRPr="007843F7" w:rsidRDefault="00161411" w:rsidP="0018380D">
            <w:pPr>
              <w:spacing w:line="240" w:lineRule="auto"/>
              <w:ind w:firstLine="0"/>
              <w:rPr>
                <w:rFonts w:eastAsia="Calibri"/>
                <w:vertAlign w:val="superscript"/>
                <w:lang w:bidi="ar-SA"/>
              </w:rPr>
            </w:pPr>
          </w:p>
        </w:tc>
      </w:tr>
      <w:tr w:rsidR="00161411" w:rsidRPr="0018380D" w14:paraId="40EB8BFA" w14:textId="77777777" w:rsidTr="0018380D">
        <w:tc>
          <w:tcPr>
            <w:tcW w:w="1810" w:type="pct"/>
            <w:shd w:val="clear" w:color="auto" w:fill="auto"/>
            <w:vAlign w:val="center"/>
          </w:tcPr>
          <w:p w14:paraId="2C8287BC" w14:textId="77777777" w:rsidR="00161411" w:rsidRPr="0018380D" w:rsidRDefault="00161411" w:rsidP="0018380D">
            <w:pPr>
              <w:spacing w:line="240" w:lineRule="auto"/>
              <w:ind w:firstLine="0"/>
              <w:rPr>
                <w:rFonts w:eastAsia="Calibri"/>
                <w:lang w:bidi="ar-SA"/>
              </w:rPr>
            </w:pPr>
            <w:r w:rsidRPr="0018380D">
              <w:rPr>
                <w:rFonts w:eastAsia="Calibri"/>
                <w:lang w:bidi="ar-SA"/>
              </w:rPr>
              <w:t>Ratio &gt; 2</w:t>
            </w:r>
          </w:p>
          <w:p w14:paraId="269DFE55" w14:textId="77777777" w:rsidR="00161411" w:rsidRPr="0018380D" w:rsidRDefault="00161411" w:rsidP="0018380D">
            <w:pPr>
              <w:spacing w:line="240" w:lineRule="auto"/>
              <w:ind w:left="284" w:firstLine="0"/>
              <w:rPr>
                <w:rFonts w:eastAsia="Calibri"/>
                <w:lang w:bidi="ar-SA"/>
              </w:rPr>
            </w:pPr>
            <w:r w:rsidRPr="0018380D">
              <w:rPr>
                <w:rFonts w:eastAsia="Calibri"/>
                <w:lang w:bidi="ar-SA"/>
              </w:rPr>
              <w:t>amplitude</w:t>
            </w:r>
          </w:p>
        </w:tc>
        <w:tc>
          <w:tcPr>
            <w:tcW w:w="464" w:type="pct"/>
            <w:shd w:val="clear" w:color="auto" w:fill="auto"/>
            <w:vAlign w:val="center"/>
          </w:tcPr>
          <w:p w14:paraId="1632BDDA"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-0.06</w:t>
            </w:r>
          </w:p>
        </w:tc>
        <w:tc>
          <w:tcPr>
            <w:tcW w:w="177" w:type="pct"/>
            <w:shd w:val="clear" w:color="auto" w:fill="auto"/>
            <w:vAlign w:val="center"/>
          </w:tcPr>
          <w:p w14:paraId="33AA05CD" w14:textId="77777777" w:rsidR="00161411" w:rsidRPr="007843F7" w:rsidRDefault="00161411" w:rsidP="0018380D">
            <w:pPr>
              <w:spacing w:line="240" w:lineRule="auto"/>
              <w:ind w:firstLine="0"/>
              <w:rPr>
                <w:rFonts w:eastAsia="Calibri"/>
                <w:vertAlign w:val="superscript"/>
                <w:lang w:bidi="ar-SA"/>
              </w:rPr>
            </w:pPr>
          </w:p>
        </w:tc>
        <w:tc>
          <w:tcPr>
            <w:tcW w:w="427" w:type="pct"/>
            <w:shd w:val="clear" w:color="auto" w:fill="auto"/>
            <w:vAlign w:val="center"/>
          </w:tcPr>
          <w:p w14:paraId="1CAD4664"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0.24</w:t>
            </w:r>
          </w:p>
        </w:tc>
        <w:tc>
          <w:tcPr>
            <w:tcW w:w="211" w:type="pct"/>
            <w:shd w:val="clear" w:color="auto" w:fill="auto"/>
            <w:vAlign w:val="center"/>
          </w:tcPr>
          <w:p w14:paraId="3E7237A8" w14:textId="77777777" w:rsidR="00161411" w:rsidRPr="007843F7" w:rsidRDefault="00161411" w:rsidP="0018380D">
            <w:pPr>
              <w:spacing w:line="240" w:lineRule="auto"/>
              <w:ind w:firstLine="0"/>
              <w:rPr>
                <w:rFonts w:eastAsia="Calibri"/>
                <w:vertAlign w:val="superscript"/>
                <w:lang w:bidi="ar-SA"/>
              </w:rPr>
            </w:pPr>
          </w:p>
        </w:tc>
        <w:tc>
          <w:tcPr>
            <w:tcW w:w="471" w:type="pct"/>
            <w:shd w:val="clear" w:color="auto" w:fill="auto"/>
            <w:vAlign w:val="center"/>
          </w:tcPr>
          <w:p w14:paraId="3ECDECE4"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-0.19</w:t>
            </w:r>
          </w:p>
        </w:tc>
        <w:tc>
          <w:tcPr>
            <w:tcW w:w="168" w:type="pct"/>
            <w:shd w:val="clear" w:color="auto" w:fill="auto"/>
            <w:vAlign w:val="center"/>
          </w:tcPr>
          <w:p w14:paraId="7D05BDE4" w14:textId="77777777" w:rsidR="00161411" w:rsidRPr="007843F7" w:rsidRDefault="00161411" w:rsidP="0018380D">
            <w:pPr>
              <w:spacing w:line="240" w:lineRule="auto"/>
              <w:ind w:firstLine="0"/>
              <w:rPr>
                <w:rFonts w:eastAsia="Calibri"/>
                <w:vertAlign w:val="superscript"/>
                <w:lang w:bidi="ar-SA"/>
              </w:rPr>
            </w:pPr>
          </w:p>
        </w:tc>
        <w:tc>
          <w:tcPr>
            <w:tcW w:w="437" w:type="pct"/>
            <w:shd w:val="clear" w:color="auto" w:fill="auto"/>
            <w:vAlign w:val="center"/>
          </w:tcPr>
          <w:p w14:paraId="6052D694"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-0.18</w:t>
            </w:r>
          </w:p>
        </w:tc>
        <w:tc>
          <w:tcPr>
            <w:tcW w:w="201" w:type="pct"/>
            <w:shd w:val="clear" w:color="auto" w:fill="auto"/>
            <w:vAlign w:val="center"/>
          </w:tcPr>
          <w:p w14:paraId="64FEC441" w14:textId="77777777" w:rsidR="00161411" w:rsidRPr="007843F7" w:rsidRDefault="00161411" w:rsidP="0018380D">
            <w:pPr>
              <w:spacing w:line="240" w:lineRule="auto"/>
              <w:ind w:firstLine="0"/>
              <w:rPr>
                <w:rFonts w:eastAsia="Calibri"/>
                <w:vertAlign w:val="superscript"/>
                <w:lang w:bidi="ar-SA"/>
              </w:rPr>
            </w:pPr>
          </w:p>
        </w:tc>
        <w:tc>
          <w:tcPr>
            <w:tcW w:w="405" w:type="pct"/>
            <w:shd w:val="clear" w:color="auto" w:fill="auto"/>
            <w:vAlign w:val="center"/>
          </w:tcPr>
          <w:p w14:paraId="1CBBDF50"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0.18</w:t>
            </w:r>
          </w:p>
        </w:tc>
        <w:tc>
          <w:tcPr>
            <w:tcW w:w="229" w:type="pct"/>
            <w:shd w:val="clear" w:color="auto" w:fill="auto"/>
            <w:vAlign w:val="center"/>
          </w:tcPr>
          <w:p w14:paraId="6E72B08A" w14:textId="77777777" w:rsidR="00161411" w:rsidRPr="007843F7" w:rsidRDefault="00161411" w:rsidP="0018380D">
            <w:pPr>
              <w:spacing w:line="240" w:lineRule="auto"/>
              <w:ind w:firstLine="0"/>
              <w:rPr>
                <w:rFonts w:eastAsia="Calibri"/>
                <w:vertAlign w:val="superscript"/>
                <w:lang w:bidi="ar-SA"/>
              </w:rPr>
            </w:pPr>
          </w:p>
        </w:tc>
      </w:tr>
      <w:tr w:rsidR="00161411" w:rsidRPr="0018380D" w14:paraId="07FFF48F" w14:textId="77777777" w:rsidTr="0018380D">
        <w:tc>
          <w:tcPr>
            <w:tcW w:w="1810" w:type="pct"/>
            <w:shd w:val="clear" w:color="auto" w:fill="auto"/>
            <w:vAlign w:val="center"/>
          </w:tcPr>
          <w:p w14:paraId="2765DAC0" w14:textId="77777777" w:rsidR="00161411" w:rsidRPr="0018380D" w:rsidRDefault="00161411" w:rsidP="0018380D">
            <w:pPr>
              <w:spacing w:line="240" w:lineRule="auto"/>
              <w:ind w:firstLine="0"/>
              <w:rPr>
                <w:rFonts w:eastAsia="Calibri"/>
                <w:lang w:bidi="ar-SA"/>
              </w:rPr>
            </w:pPr>
            <w:r w:rsidRPr="0018380D">
              <w:rPr>
                <w:rFonts w:eastAsia="Calibri"/>
                <w:lang w:bidi="ar-SA"/>
              </w:rPr>
              <w:t>Ratio &lt; 2</w:t>
            </w:r>
          </w:p>
          <w:p w14:paraId="0985C4EE" w14:textId="77777777" w:rsidR="00161411" w:rsidRPr="0018380D" w:rsidRDefault="00161411" w:rsidP="0018380D">
            <w:pPr>
              <w:spacing w:line="240" w:lineRule="auto"/>
              <w:ind w:left="284" w:firstLine="0"/>
              <w:rPr>
                <w:rFonts w:eastAsia="Calibri"/>
                <w:lang w:bidi="ar-SA"/>
              </w:rPr>
            </w:pPr>
            <w:r w:rsidRPr="0018380D">
              <w:rPr>
                <w:rFonts w:eastAsia="Calibri"/>
                <w:lang w:bidi="ar-SA"/>
              </w:rPr>
              <w:t>amplitude</w:t>
            </w:r>
          </w:p>
        </w:tc>
        <w:tc>
          <w:tcPr>
            <w:tcW w:w="464" w:type="pct"/>
            <w:shd w:val="clear" w:color="auto" w:fill="auto"/>
            <w:vAlign w:val="center"/>
          </w:tcPr>
          <w:p w14:paraId="6BE09562"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-0.09</w:t>
            </w:r>
          </w:p>
        </w:tc>
        <w:tc>
          <w:tcPr>
            <w:tcW w:w="177" w:type="pct"/>
            <w:shd w:val="clear" w:color="auto" w:fill="auto"/>
            <w:vAlign w:val="center"/>
          </w:tcPr>
          <w:p w14:paraId="21CFAFEA" w14:textId="77777777" w:rsidR="00161411" w:rsidRPr="007843F7" w:rsidRDefault="00161411" w:rsidP="0018380D">
            <w:pPr>
              <w:spacing w:line="240" w:lineRule="auto"/>
              <w:ind w:firstLine="0"/>
              <w:rPr>
                <w:rFonts w:eastAsia="Calibri"/>
                <w:vertAlign w:val="superscript"/>
                <w:lang w:bidi="ar-SA"/>
              </w:rPr>
            </w:pPr>
          </w:p>
        </w:tc>
        <w:tc>
          <w:tcPr>
            <w:tcW w:w="427" w:type="pct"/>
            <w:shd w:val="clear" w:color="auto" w:fill="auto"/>
            <w:vAlign w:val="center"/>
          </w:tcPr>
          <w:p w14:paraId="379C5948"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0.15</w:t>
            </w:r>
          </w:p>
        </w:tc>
        <w:tc>
          <w:tcPr>
            <w:tcW w:w="211" w:type="pct"/>
            <w:shd w:val="clear" w:color="auto" w:fill="auto"/>
            <w:vAlign w:val="center"/>
          </w:tcPr>
          <w:p w14:paraId="0419FE9E" w14:textId="77777777" w:rsidR="00161411" w:rsidRPr="007843F7" w:rsidRDefault="00161411" w:rsidP="0018380D">
            <w:pPr>
              <w:spacing w:line="240" w:lineRule="auto"/>
              <w:ind w:firstLine="0"/>
              <w:rPr>
                <w:rFonts w:eastAsia="Calibri"/>
                <w:vertAlign w:val="superscript"/>
                <w:lang w:bidi="ar-SA"/>
              </w:rPr>
            </w:pPr>
          </w:p>
        </w:tc>
        <w:tc>
          <w:tcPr>
            <w:tcW w:w="471" w:type="pct"/>
            <w:shd w:val="clear" w:color="auto" w:fill="auto"/>
            <w:vAlign w:val="center"/>
          </w:tcPr>
          <w:p w14:paraId="7449B69B"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0.27</w:t>
            </w:r>
          </w:p>
        </w:tc>
        <w:tc>
          <w:tcPr>
            <w:tcW w:w="168" w:type="pct"/>
            <w:shd w:val="clear" w:color="auto" w:fill="auto"/>
            <w:vAlign w:val="center"/>
          </w:tcPr>
          <w:p w14:paraId="4AEF55E3" w14:textId="77777777" w:rsidR="00161411" w:rsidRPr="007843F7" w:rsidRDefault="00161411" w:rsidP="0018380D">
            <w:pPr>
              <w:spacing w:line="240" w:lineRule="auto"/>
              <w:ind w:firstLine="0"/>
              <w:rPr>
                <w:rFonts w:eastAsia="Calibri"/>
                <w:vertAlign w:val="superscript"/>
                <w:lang w:bidi="ar-SA"/>
              </w:rPr>
            </w:pPr>
          </w:p>
        </w:tc>
        <w:tc>
          <w:tcPr>
            <w:tcW w:w="437" w:type="pct"/>
            <w:shd w:val="clear" w:color="auto" w:fill="auto"/>
            <w:vAlign w:val="center"/>
          </w:tcPr>
          <w:p w14:paraId="5ABECFC9"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-0.23</w:t>
            </w:r>
          </w:p>
        </w:tc>
        <w:tc>
          <w:tcPr>
            <w:tcW w:w="201" w:type="pct"/>
            <w:shd w:val="clear" w:color="auto" w:fill="auto"/>
            <w:vAlign w:val="center"/>
          </w:tcPr>
          <w:p w14:paraId="6536488E" w14:textId="77777777" w:rsidR="00161411" w:rsidRPr="007843F7" w:rsidRDefault="00161411" w:rsidP="0018380D">
            <w:pPr>
              <w:spacing w:line="240" w:lineRule="auto"/>
              <w:ind w:firstLine="0"/>
              <w:rPr>
                <w:rFonts w:eastAsia="Calibri"/>
                <w:vertAlign w:val="superscript"/>
                <w:lang w:bidi="ar-SA"/>
              </w:rPr>
            </w:pPr>
          </w:p>
        </w:tc>
        <w:tc>
          <w:tcPr>
            <w:tcW w:w="405" w:type="pct"/>
            <w:shd w:val="clear" w:color="auto" w:fill="auto"/>
            <w:vAlign w:val="center"/>
          </w:tcPr>
          <w:p w14:paraId="6E8A570F"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-0.01</w:t>
            </w:r>
          </w:p>
        </w:tc>
        <w:tc>
          <w:tcPr>
            <w:tcW w:w="229" w:type="pct"/>
            <w:shd w:val="clear" w:color="auto" w:fill="auto"/>
            <w:vAlign w:val="center"/>
          </w:tcPr>
          <w:p w14:paraId="4C3AD4BB" w14:textId="77777777" w:rsidR="00161411" w:rsidRPr="007843F7" w:rsidRDefault="00161411" w:rsidP="0018380D">
            <w:pPr>
              <w:spacing w:line="240" w:lineRule="auto"/>
              <w:ind w:firstLine="0"/>
              <w:rPr>
                <w:rFonts w:eastAsia="Calibri"/>
                <w:vertAlign w:val="superscript"/>
                <w:lang w:bidi="ar-SA"/>
              </w:rPr>
            </w:pPr>
          </w:p>
        </w:tc>
      </w:tr>
      <w:tr w:rsidR="00161411" w:rsidRPr="0018380D" w14:paraId="38B8299D" w14:textId="77777777" w:rsidTr="0018380D">
        <w:tc>
          <w:tcPr>
            <w:tcW w:w="1810" w:type="pct"/>
            <w:tcBorders>
              <w:bottom w:val="single" w:sz="4" w:space="0" w:color="auto"/>
            </w:tcBorders>
            <w:shd w:val="clear" w:color="auto" w:fill="auto"/>
            <w:vAlign w:val="center"/>
          </w:tcPr>
          <w:p w14:paraId="0155D7A3" w14:textId="77777777" w:rsidR="00161411" w:rsidRPr="0018380D" w:rsidRDefault="00161411" w:rsidP="0018380D">
            <w:pPr>
              <w:spacing w:line="240" w:lineRule="auto"/>
              <w:ind w:firstLine="0"/>
              <w:rPr>
                <w:rFonts w:eastAsia="Calibri"/>
                <w:lang w:bidi="ar-SA"/>
              </w:rPr>
            </w:pPr>
            <w:r w:rsidRPr="0018380D">
              <w:rPr>
                <w:rFonts w:eastAsia="Calibri"/>
                <w:lang w:bidi="ar-SA"/>
              </w:rPr>
              <w:t>Ratio &gt;</w:t>
            </w:r>
            <w:r w:rsidR="002606F9">
              <w:rPr>
                <w:rFonts w:eastAsia="Calibri"/>
                <w:lang w:bidi="ar-SA"/>
              </w:rPr>
              <w:t xml:space="preserve"> </w:t>
            </w:r>
            <w:r w:rsidRPr="0018380D">
              <w:rPr>
                <w:rFonts w:eastAsia="Calibri"/>
                <w:lang w:bidi="ar-SA"/>
              </w:rPr>
              <w:t>2 minus &lt;</w:t>
            </w:r>
            <w:r w:rsidR="002606F9">
              <w:rPr>
                <w:rFonts w:eastAsia="Calibri"/>
                <w:lang w:bidi="ar-SA"/>
              </w:rPr>
              <w:t xml:space="preserve"> </w:t>
            </w:r>
            <w:r w:rsidRPr="0018380D">
              <w:rPr>
                <w:rFonts w:eastAsia="Calibri"/>
                <w:lang w:bidi="ar-SA"/>
              </w:rPr>
              <w:t>2</w:t>
            </w:r>
          </w:p>
          <w:p w14:paraId="553E38D8" w14:textId="77777777" w:rsidR="00161411" w:rsidRPr="0018380D" w:rsidRDefault="00161411" w:rsidP="0018380D">
            <w:pPr>
              <w:spacing w:line="240" w:lineRule="auto"/>
              <w:ind w:left="284" w:firstLine="0"/>
              <w:rPr>
                <w:rFonts w:eastAsia="Calibri"/>
                <w:lang w:bidi="ar-SA"/>
              </w:rPr>
            </w:pPr>
            <w:r w:rsidRPr="0018380D">
              <w:rPr>
                <w:rFonts w:eastAsia="Calibri"/>
                <w:lang w:bidi="ar-SA"/>
              </w:rPr>
              <w:t xml:space="preserve">amplitude difference </w:t>
            </w:r>
          </w:p>
        </w:tc>
        <w:tc>
          <w:tcPr>
            <w:tcW w:w="464" w:type="pct"/>
            <w:tcBorders>
              <w:bottom w:val="single" w:sz="4" w:space="0" w:color="auto"/>
            </w:tcBorders>
            <w:shd w:val="clear" w:color="auto" w:fill="auto"/>
            <w:vAlign w:val="center"/>
          </w:tcPr>
          <w:p w14:paraId="4F178BE3"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0.02</w:t>
            </w:r>
          </w:p>
        </w:tc>
        <w:tc>
          <w:tcPr>
            <w:tcW w:w="177" w:type="pct"/>
            <w:tcBorders>
              <w:bottom w:val="single" w:sz="4" w:space="0" w:color="auto"/>
            </w:tcBorders>
            <w:shd w:val="clear" w:color="auto" w:fill="auto"/>
            <w:vAlign w:val="center"/>
          </w:tcPr>
          <w:p w14:paraId="555E6B77" w14:textId="77777777" w:rsidR="00161411" w:rsidRPr="007843F7" w:rsidRDefault="00161411" w:rsidP="0018380D">
            <w:pPr>
              <w:spacing w:line="240" w:lineRule="auto"/>
              <w:ind w:firstLine="0"/>
              <w:rPr>
                <w:rFonts w:eastAsia="Calibri"/>
                <w:vertAlign w:val="superscript"/>
                <w:lang w:bidi="ar-SA"/>
              </w:rPr>
            </w:pPr>
          </w:p>
        </w:tc>
        <w:tc>
          <w:tcPr>
            <w:tcW w:w="427" w:type="pct"/>
            <w:tcBorders>
              <w:bottom w:val="single" w:sz="4" w:space="0" w:color="auto"/>
            </w:tcBorders>
            <w:shd w:val="clear" w:color="auto" w:fill="auto"/>
            <w:vAlign w:val="center"/>
          </w:tcPr>
          <w:p w14:paraId="224D9291"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0.05</w:t>
            </w:r>
          </w:p>
        </w:tc>
        <w:tc>
          <w:tcPr>
            <w:tcW w:w="211" w:type="pct"/>
            <w:tcBorders>
              <w:bottom w:val="single" w:sz="4" w:space="0" w:color="auto"/>
            </w:tcBorders>
            <w:shd w:val="clear" w:color="auto" w:fill="auto"/>
            <w:vAlign w:val="center"/>
          </w:tcPr>
          <w:p w14:paraId="14FC9274" w14:textId="77777777" w:rsidR="00161411" w:rsidRPr="007843F7" w:rsidRDefault="00161411" w:rsidP="0018380D">
            <w:pPr>
              <w:spacing w:line="240" w:lineRule="auto"/>
              <w:ind w:firstLine="0"/>
              <w:rPr>
                <w:rFonts w:eastAsia="Calibri"/>
                <w:vertAlign w:val="superscript"/>
                <w:lang w:bidi="ar-SA"/>
              </w:rPr>
            </w:pPr>
          </w:p>
        </w:tc>
        <w:tc>
          <w:tcPr>
            <w:tcW w:w="471" w:type="pct"/>
            <w:tcBorders>
              <w:bottom w:val="single" w:sz="4" w:space="0" w:color="auto"/>
            </w:tcBorders>
            <w:shd w:val="clear" w:color="auto" w:fill="auto"/>
            <w:vAlign w:val="center"/>
          </w:tcPr>
          <w:p w14:paraId="388B3472"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-0.29</w:t>
            </w:r>
          </w:p>
        </w:tc>
        <w:tc>
          <w:tcPr>
            <w:tcW w:w="168" w:type="pct"/>
            <w:tcBorders>
              <w:bottom w:val="single" w:sz="4" w:space="0" w:color="auto"/>
            </w:tcBorders>
            <w:shd w:val="clear" w:color="auto" w:fill="auto"/>
            <w:vAlign w:val="center"/>
          </w:tcPr>
          <w:p w14:paraId="4F67DE1E" w14:textId="77777777" w:rsidR="00161411" w:rsidRPr="007843F7" w:rsidRDefault="00161411" w:rsidP="0018380D">
            <w:pPr>
              <w:spacing w:line="240" w:lineRule="auto"/>
              <w:ind w:firstLine="0"/>
              <w:rPr>
                <w:rFonts w:eastAsia="Calibri"/>
                <w:vertAlign w:val="superscript"/>
                <w:lang w:bidi="ar-SA"/>
              </w:rPr>
            </w:pPr>
          </w:p>
        </w:tc>
        <w:tc>
          <w:tcPr>
            <w:tcW w:w="437" w:type="pct"/>
            <w:tcBorders>
              <w:bottom w:val="single" w:sz="4" w:space="0" w:color="auto"/>
            </w:tcBorders>
            <w:shd w:val="clear" w:color="auto" w:fill="auto"/>
            <w:vAlign w:val="center"/>
          </w:tcPr>
          <w:p w14:paraId="5EC10388"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-0.04</w:t>
            </w:r>
          </w:p>
        </w:tc>
        <w:tc>
          <w:tcPr>
            <w:tcW w:w="201" w:type="pct"/>
            <w:tcBorders>
              <w:bottom w:val="single" w:sz="4" w:space="0" w:color="auto"/>
            </w:tcBorders>
            <w:shd w:val="clear" w:color="auto" w:fill="auto"/>
            <w:vAlign w:val="center"/>
          </w:tcPr>
          <w:p w14:paraId="2DB1620E" w14:textId="77777777" w:rsidR="00161411" w:rsidRPr="007843F7" w:rsidRDefault="00161411" w:rsidP="0018380D">
            <w:pPr>
              <w:spacing w:line="240" w:lineRule="auto"/>
              <w:ind w:firstLine="0"/>
              <w:rPr>
                <w:rFonts w:eastAsia="Calibri"/>
                <w:vertAlign w:val="superscript"/>
                <w:lang w:bidi="ar-SA"/>
              </w:rPr>
            </w:pPr>
          </w:p>
        </w:tc>
        <w:tc>
          <w:tcPr>
            <w:tcW w:w="405" w:type="pct"/>
            <w:tcBorders>
              <w:bottom w:val="single" w:sz="4" w:space="0" w:color="auto"/>
            </w:tcBorders>
            <w:shd w:val="clear" w:color="auto" w:fill="auto"/>
            <w:vAlign w:val="center"/>
          </w:tcPr>
          <w:p w14:paraId="090B9146" w14:textId="77777777" w:rsidR="00161411" w:rsidRPr="0018380D" w:rsidRDefault="00161411" w:rsidP="0018380D">
            <w:pPr>
              <w:spacing w:line="240" w:lineRule="auto"/>
              <w:ind w:firstLine="0"/>
              <w:jc w:val="right"/>
              <w:rPr>
                <w:rFonts w:eastAsia="Calibri"/>
                <w:lang w:bidi="ar-SA"/>
              </w:rPr>
            </w:pPr>
            <w:r w:rsidRPr="0018380D">
              <w:rPr>
                <w:rFonts w:eastAsia="Calibri"/>
                <w:lang w:bidi="ar-SA"/>
              </w:rPr>
              <w:t>0.10</w:t>
            </w:r>
          </w:p>
        </w:tc>
        <w:tc>
          <w:tcPr>
            <w:tcW w:w="229" w:type="pct"/>
            <w:tcBorders>
              <w:bottom w:val="single" w:sz="4" w:space="0" w:color="auto"/>
            </w:tcBorders>
            <w:shd w:val="clear" w:color="auto" w:fill="auto"/>
            <w:vAlign w:val="center"/>
          </w:tcPr>
          <w:p w14:paraId="1BD0EA45" w14:textId="77777777" w:rsidR="00161411" w:rsidRPr="0018380D" w:rsidRDefault="00161411" w:rsidP="0018380D">
            <w:pPr>
              <w:spacing w:line="240" w:lineRule="auto"/>
              <w:ind w:firstLine="0"/>
              <w:rPr>
                <w:rFonts w:eastAsia="Calibri"/>
                <w:lang w:bidi="ar-SA"/>
              </w:rPr>
            </w:pPr>
          </w:p>
        </w:tc>
      </w:tr>
      <w:tr w:rsidR="00A4678F" w:rsidRPr="0018380D" w14:paraId="15CCA0FE" w14:textId="77777777" w:rsidTr="0018380D">
        <w:tc>
          <w:tcPr>
            <w:tcW w:w="5000" w:type="pct"/>
            <w:gridSpan w:val="11"/>
            <w:tcBorders>
              <w:top w:val="single" w:sz="4" w:space="0" w:color="auto"/>
            </w:tcBorders>
            <w:shd w:val="clear" w:color="auto" w:fill="auto"/>
          </w:tcPr>
          <w:p w14:paraId="0C214FFE" w14:textId="77777777" w:rsidR="00A4678F" w:rsidRPr="0018380D" w:rsidRDefault="002606F9" w:rsidP="0018380D">
            <w:pPr>
              <w:spacing w:line="240" w:lineRule="auto"/>
              <w:ind w:firstLine="0"/>
              <w:rPr>
                <w:rFonts w:eastAsia="Calibri"/>
                <w:lang w:bidi="ar-SA"/>
              </w:rPr>
            </w:pPr>
            <w:r w:rsidRPr="00AC59B0">
              <w:rPr>
                <w:rFonts w:eastAsia="Calibri"/>
                <w:i/>
                <w:lang w:bidi="ar-SA"/>
              </w:rPr>
              <w:t>Note.</w:t>
            </w:r>
            <w:r>
              <w:rPr>
                <w:rFonts w:eastAsia="Calibri"/>
                <w:lang w:bidi="ar-SA"/>
              </w:rPr>
              <w:t xml:space="preserve"> </w:t>
            </w:r>
            <w:r w:rsidR="00A4678F" w:rsidRPr="0018380D">
              <w:rPr>
                <w:rFonts w:eastAsia="Calibri"/>
                <w:lang w:bidi="ar-SA"/>
              </w:rPr>
              <w:t xml:space="preserve">Values are Pearson </w:t>
            </w:r>
            <w:r w:rsidR="00A4678F" w:rsidRPr="0018380D">
              <w:rPr>
                <w:rFonts w:eastAsia="Calibri"/>
                <w:i/>
                <w:iCs/>
                <w:lang w:bidi="ar-SA"/>
              </w:rPr>
              <w:t>r</w:t>
            </w:r>
          </w:p>
          <w:p w14:paraId="75068296" w14:textId="77777777" w:rsidR="00A4678F" w:rsidRPr="0018380D" w:rsidRDefault="00A4678F" w:rsidP="0018380D">
            <w:pPr>
              <w:spacing w:line="240" w:lineRule="auto"/>
              <w:ind w:firstLine="0"/>
              <w:rPr>
                <w:rFonts w:eastAsia="Calibri"/>
                <w:lang w:bidi="ar-SA"/>
              </w:rPr>
            </w:pPr>
            <w:r w:rsidRPr="0018380D">
              <w:rPr>
                <w:rFonts w:eastAsia="Calibri"/>
                <w:vertAlign w:val="superscript"/>
                <w:lang w:bidi="ar-SA"/>
              </w:rPr>
              <w:t>†</w:t>
            </w:r>
            <w:r w:rsidRPr="0018380D">
              <w:rPr>
                <w:rFonts w:eastAsia="Calibri"/>
                <w:i/>
                <w:iCs/>
                <w:lang w:bidi="ar-SA"/>
              </w:rPr>
              <w:t>p</w:t>
            </w:r>
            <w:r w:rsidRPr="0018380D">
              <w:rPr>
                <w:rFonts w:eastAsia="Calibri"/>
                <w:lang w:bidi="ar-SA"/>
              </w:rPr>
              <w:t xml:space="preserve"> &lt; .10</w:t>
            </w:r>
          </w:p>
        </w:tc>
      </w:tr>
    </w:tbl>
    <w:p w14:paraId="6648E459" w14:textId="77777777" w:rsidR="0005299A" w:rsidRPr="00FA0C18" w:rsidRDefault="00824BE9" w:rsidP="008224F7">
      <w:pPr>
        <w:pStyle w:val="Heading1"/>
      </w:pPr>
      <w:r w:rsidRPr="00FA0C18">
        <w:t xml:space="preserve"> </w:t>
      </w:r>
    </w:p>
    <w:p w14:paraId="156D0D64" w14:textId="77777777" w:rsidR="00902A25" w:rsidRDefault="00902A25" w:rsidP="00E53BBF">
      <w:pPr>
        <w:rPr>
          <w:rtl/>
        </w:rPr>
      </w:pPr>
    </w:p>
    <w:sectPr w:rsidR="00902A25" w:rsidSect="00606A3E">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4895B" w14:textId="77777777" w:rsidR="00463D50" w:rsidRDefault="00463D50" w:rsidP="006A34EA">
      <w:r>
        <w:separator/>
      </w:r>
    </w:p>
  </w:endnote>
  <w:endnote w:type="continuationSeparator" w:id="0">
    <w:p w14:paraId="01D1D064" w14:textId="77777777" w:rsidR="00463D50" w:rsidRDefault="00463D50" w:rsidP="006A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idien-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AF84B" w14:textId="77777777" w:rsidR="00463D50" w:rsidRDefault="00463D50" w:rsidP="006A34EA">
      <w:r>
        <w:separator/>
      </w:r>
    </w:p>
  </w:footnote>
  <w:footnote w:type="continuationSeparator" w:id="0">
    <w:p w14:paraId="2EFE3C29" w14:textId="77777777" w:rsidR="00463D50" w:rsidRDefault="00463D50" w:rsidP="006A3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EAF6" w14:textId="77777777" w:rsidR="007D727A" w:rsidRPr="00FA0C18" w:rsidRDefault="007D727A" w:rsidP="006A34EA"/>
  <w:p w14:paraId="5800AECA" w14:textId="77777777" w:rsidR="007D727A" w:rsidRDefault="007D727A" w:rsidP="00917292">
    <w:pPr>
      <w:ind w:firstLine="0"/>
    </w:pPr>
    <w:r>
      <w:t>PRENATAL ALCOHOL</w:t>
    </w:r>
    <w:r w:rsidRPr="00FA0C18">
      <w:t xml:space="preserve"> </w:t>
    </w:r>
    <w:r>
      <w:t xml:space="preserve">AND INFANT NUMEROSITY </w:t>
    </w:r>
    <w:r>
      <w:tab/>
    </w:r>
    <w:r>
      <w:tab/>
    </w:r>
    <w:r>
      <w:tab/>
    </w:r>
    <w:r>
      <w:tab/>
    </w:r>
    <w:r>
      <w:tab/>
    </w:r>
    <w:r>
      <w:fldChar w:fldCharType="begin"/>
    </w:r>
    <w:r>
      <w:instrText xml:space="preserve"> PAGE   \* MERGEFORMAT </w:instrText>
    </w:r>
    <w:r>
      <w:fldChar w:fldCharType="separate"/>
    </w:r>
    <w:r w:rsidR="00DE228D">
      <w:rPr>
        <w:noProof/>
      </w:rPr>
      <w:t>26</w:t>
    </w:r>
    <w:r>
      <w:rPr>
        <w:noProof/>
      </w:rPr>
      <w:fldChar w:fldCharType="end"/>
    </w:r>
  </w:p>
  <w:p w14:paraId="2D3E69E7" w14:textId="77777777" w:rsidR="007D727A" w:rsidRDefault="007D727A" w:rsidP="009172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1B573" w14:textId="77777777" w:rsidR="007D727A" w:rsidRPr="00FA0C18" w:rsidRDefault="007D727A" w:rsidP="0026445A"/>
  <w:p w14:paraId="633AE5AD" w14:textId="77777777" w:rsidR="007D727A" w:rsidRPr="00162AB8" w:rsidRDefault="007D727A" w:rsidP="00917292">
    <w:pPr>
      <w:ind w:firstLine="0"/>
    </w:pPr>
    <w:r w:rsidRPr="00162AB8">
      <w:t xml:space="preserve">Running Head:  PRENATAL ALCOHOL AND INFANT NUMEROSITY </w:t>
    </w:r>
    <w:r w:rsidRPr="00162AB8">
      <w:tab/>
    </w:r>
    <w:r w:rsidRPr="00162AB8">
      <w:tab/>
    </w:r>
    <w:r w:rsidRPr="00162AB8">
      <w:fldChar w:fldCharType="begin"/>
    </w:r>
    <w:r w:rsidRPr="00162AB8">
      <w:instrText xml:space="preserve"> PAGE   \* MERGEFORMAT </w:instrText>
    </w:r>
    <w:r w:rsidRPr="00162AB8">
      <w:fldChar w:fldCharType="separate"/>
    </w:r>
    <w:r w:rsidR="00DE228D">
      <w:rPr>
        <w:noProof/>
      </w:rPr>
      <w:t>35</w:t>
    </w:r>
    <w:r w:rsidRPr="00663259">
      <w:rPr>
        <w:noProof/>
      </w:rPr>
      <w:fldChar w:fldCharType="end"/>
    </w:r>
  </w:p>
  <w:p w14:paraId="658A0313" w14:textId="77777777" w:rsidR="007D727A" w:rsidRDefault="007D727A" w:rsidP="00264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9856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F5D5B"/>
    <w:multiLevelType w:val="hybridMultilevel"/>
    <w:tmpl w:val="C8C6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0B5A"/>
    <w:multiLevelType w:val="hybridMultilevel"/>
    <w:tmpl w:val="C7DCE12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74E0"/>
    <w:multiLevelType w:val="hybridMultilevel"/>
    <w:tmpl w:val="199A8DA2"/>
    <w:lvl w:ilvl="0" w:tplc="0FEAFDD2">
      <w:start w:val="596"/>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032FEE"/>
    <w:multiLevelType w:val="hybridMultilevel"/>
    <w:tmpl w:val="976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8B67D5D"/>
    <w:multiLevelType w:val="hybridMultilevel"/>
    <w:tmpl w:val="CB38D6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86055"/>
    <w:multiLevelType w:val="hybridMultilevel"/>
    <w:tmpl w:val="B3323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4C7470"/>
    <w:multiLevelType w:val="hybridMultilevel"/>
    <w:tmpl w:val="71869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C0BD0"/>
    <w:multiLevelType w:val="hybridMultilevel"/>
    <w:tmpl w:val="E778A8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721B6"/>
    <w:multiLevelType w:val="hybridMultilevel"/>
    <w:tmpl w:val="5D526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0"/>
  </w:num>
  <w:num w:numId="5">
    <w:abstractNumId w:val="2"/>
  </w:num>
  <w:num w:numId="6">
    <w:abstractNumId w:val="8"/>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LYwNDGwMDc3NrOwtDBV0lEKTi0uzszPAymwqAUAbWGfXSwAAAA="/>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elf Regulation.enl&lt;/item&gt;&lt;/Libraries&gt;&lt;/ENLibraries&gt;"/>
  </w:docVars>
  <w:rsids>
    <w:rsidRoot w:val="00DB0637"/>
    <w:rsid w:val="00000007"/>
    <w:rsid w:val="00000027"/>
    <w:rsid w:val="0000003F"/>
    <w:rsid w:val="00000176"/>
    <w:rsid w:val="0000119A"/>
    <w:rsid w:val="00001647"/>
    <w:rsid w:val="00002235"/>
    <w:rsid w:val="00002401"/>
    <w:rsid w:val="000025DB"/>
    <w:rsid w:val="000025DD"/>
    <w:rsid w:val="0000466E"/>
    <w:rsid w:val="00004A56"/>
    <w:rsid w:val="00006E7A"/>
    <w:rsid w:val="000075ED"/>
    <w:rsid w:val="000103E5"/>
    <w:rsid w:val="0001182E"/>
    <w:rsid w:val="00011A49"/>
    <w:rsid w:val="00012A68"/>
    <w:rsid w:val="00012E2C"/>
    <w:rsid w:val="0001328F"/>
    <w:rsid w:val="00013302"/>
    <w:rsid w:val="000133D6"/>
    <w:rsid w:val="00015F41"/>
    <w:rsid w:val="000160D2"/>
    <w:rsid w:val="00016305"/>
    <w:rsid w:val="0001678B"/>
    <w:rsid w:val="0001684A"/>
    <w:rsid w:val="00016B1A"/>
    <w:rsid w:val="0002067F"/>
    <w:rsid w:val="000212DF"/>
    <w:rsid w:val="000213A7"/>
    <w:rsid w:val="00021B02"/>
    <w:rsid w:val="0002211D"/>
    <w:rsid w:val="00022F7F"/>
    <w:rsid w:val="000236FB"/>
    <w:rsid w:val="000247D5"/>
    <w:rsid w:val="00024850"/>
    <w:rsid w:val="00024BB1"/>
    <w:rsid w:val="00025696"/>
    <w:rsid w:val="00025AE5"/>
    <w:rsid w:val="00025CE0"/>
    <w:rsid w:val="00026BC8"/>
    <w:rsid w:val="000312A6"/>
    <w:rsid w:val="00034549"/>
    <w:rsid w:val="00035667"/>
    <w:rsid w:val="0003572D"/>
    <w:rsid w:val="00036227"/>
    <w:rsid w:val="00036E86"/>
    <w:rsid w:val="0003734C"/>
    <w:rsid w:val="00037696"/>
    <w:rsid w:val="00037EF8"/>
    <w:rsid w:val="00040863"/>
    <w:rsid w:val="00040A58"/>
    <w:rsid w:val="00041710"/>
    <w:rsid w:val="0004193F"/>
    <w:rsid w:val="00041DB1"/>
    <w:rsid w:val="000424FB"/>
    <w:rsid w:val="0004293D"/>
    <w:rsid w:val="00042F28"/>
    <w:rsid w:val="00043EEC"/>
    <w:rsid w:val="0004469E"/>
    <w:rsid w:val="000447DD"/>
    <w:rsid w:val="00046EA8"/>
    <w:rsid w:val="00047FE7"/>
    <w:rsid w:val="000502BB"/>
    <w:rsid w:val="00050840"/>
    <w:rsid w:val="000512B0"/>
    <w:rsid w:val="00051BD8"/>
    <w:rsid w:val="0005299A"/>
    <w:rsid w:val="0005302E"/>
    <w:rsid w:val="000539AB"/>
    <w:rsid w:val="000547CB"/>
    <w:rsid w:val="00056B6A"/>
    <w:rsid w:val="00057633"/>
    <w:rsid w:val="00057A47"/>
    <w:rsid w:val="00057B7B"/>
    <w:rsid w:val="00060292"/>
    <w:rsid w:val="00060E86"/>
    <w:rsid w:val="00061B09"/>
    <w:rsid w:val="00063503"/>
    <w:rsid w:val="00064247"/>
    <w:rsid w:val="00065EB7"/>
    <w:rsid w:val="00066115"/>
    <w:rsid w:val="000663F4"/>
    <w:rsid w:val="00067672"/>
    <w:rsid w:val="000677B4"/>
    <w:rsid w:val="000679EB"/>
    <w:rsid w:val="00070EDD"/>
    <w:rsid w:val="0007124E"/>
    <w:rsid w:val="0007186B"/>
    <w:rsid w:val="00071921"/>
    <w:rsid w:val="00071C02"/>
    <w:rsid w:val="00071EA3"/>
    <w:rsid w:val="00073DE9"/>
    <w:rsid w:val="00074A64"/>
    <w:rsid w:val="0007669C"/>
    <w:rsid w:val="00076E2E"/>
    <w:rsid w:val="000774D7"/>
    <w:rsid w:val="000776DB"/>
    <w:rsid w:val="00080389"/>
    <w:rsid w:val="00080706"/>
    <w:rsid w:val="00081187"/>
    <w:rsid w:val="000815C3"/>
    <w:rsid w:val="0008170C"/>
    <w:rsid w:val="00083130"/>
    <w:rsid w:val="0008371A"/>
    <w:rsid w:val="00083864"/>
    <w:rsid w:val="00084BA3"/>
    <w:rsid w:val="0008506A"/>
    <w:rsid w:val="00085274"/>
    <w:rsid w:val="00085634"/>
    <w:rsid w:val="0008607D"/>
    <w:rsid w:val="0008637D"/>
    <w:rsid w:val="00086A1E"/>
    <w:rsid w:val="00087BCB"/>
    <w:rsid w:val="0009042A"/>
    <w:rsid w:val="00090492"/>
    <w:rsid w:val="0009073C"/>
    <w:rsid w:val="00090A79"/>
    <w:rsid w:val="00090FBA"/>
    <w:rsid w:val="0009194B"/>
    <w:rsid w:val="00091E50"/>
    <w:rsid w:val="000922D1"/>
    <w:rsid w:val="00092479"/>
    <w:rsid w:val="000926F8"/>
    <w:rsid w:val="0009299E"/>
    <w:rsid w:val="00096870"/>
    <w:rsid w:val="0009757D"/>
    <w:rsid w:val="00097662"/>
    <w:rsid w:val="000A012D"/>
    <w:rsid w:val="000A0974"/>
    <w:rsid w:val="000A0C53"/>
    <w:rsid w:val="000A0EB2"/>
    <w:rsid w:val="000A1777"/>
    <w:rsid w:val="000A269B"/>
    <w:rsid w:val="000A2756"/>
    <w:rsid w:val="000A28AA"/>
    <w:rsid w:val="000A2A21"/>
    <w:rsid w:val="000A2C26"/>
    <w:rsid w:val="000A3184"/>
    <w:rsid w:val="000A4798"/>
    <w:rsid w:val="000A5C58"/>
    <w:rsid w:val="000A75CB"/>
    <w:rsid w:val="000A7A69"/>
    <w:rsid w:val="000B0CB7"/>
    <w:rsid w:val="000B1A8E"/>
    <w:rsid w:val="000B20BB"/>
    <w:rsid w:val="000B2EED"/>
    <w:rsid w:val="000B3FB7"/>
    <w:rsid w:val="000B78DE"/>
    <w:rsid w:val="000B7A04"/>
    <w:rsid w:val="000C0F26"/>
    <w:rsid w:val="000C1DCB"/>
    <w:rsid w:val="000C2F85"/>
    <w:rsid w:val="000C3888"/>
    <w:rsid w:val="000C3B4A"/>
    <w:rsid w:val="000C3DF7"/>
    <w:rsid w:val="000C3EA7"/>
    <w:rsid w:val="000C4AB8"/>
    <w:rsid w:val="000C5170"/>
    <w:rsid w:val="000C524B"/>
    <w:rsid w:val="000C60D7"/>
    <w:rsid w:val="000C69B7"/>
    <w:rsid w:val="000C6B5E"/>
    <w:rsid w:val="000D22AA"/>
    <w:rsid w:val="000D2CD6"/>
    <w:rsid w:val="000D3A3C"/>
    <w:rsid w:val="000D4CDF"/>
    <w:rsid w:val="000D502A"/>
    <w:rsid w:val="000D604A"/>
    <w:rsid w:val="000D67FC"/>
    <w:rsid w:val="000D6DFB"/>
    <w:rsid w:val="000D7125"/>
    <w:rsid w:val="000D771E"/>
    <w:rsid w:val="000D796D"/>
    <w:rsid w:val="000D7C39"/>
    <w:rsid w:val="000E1A1F"/>
    <w:rsid w:val="000E75D4"/>
    <w:rsid w:val="000F0558"/>
    <w:rsid w:val="000F08B2"/>
    <w:rsid w:val="000F143C"/>
    <w:rsid w:val="000F2CB3"/>
    <w:rsid w:val="000F3780"/>
    <w:rsid w:val="000F4B43"/>
    <w:rsid w:val="000F4E39"/>
    <w:rsid w:val="000F523F"/>
    <w:rsid w:val="000F5310"/>
    <w:rsid w:val="001015D4"/>
    <w:rsid w:val="00101A67"/>
    <w:rsid w:val="001021E4"/>
    <w:rsid w:val="00102FD8"/>
    <w:rsid w:val="00103083"/>
    <w:rsid w:val="00103415"/>
    <w:rsid w:val="001060D2"/>
    <w:rsid w:val="00106830"/>
    <w:rsid w:val="00106FD8"/>
    <w:rsid w:val="00107F67"/>
    <w:rsid w:val="00110A25"/>
    <w:rsid w:val="00110CDB"/>
    <w:rsid w:val="00111C26"/>
    <w:rsid w:val="0011307B"/>
    <w:rsid w:val="001131DC"/>
    <w:rsid w:val="0011320F"/>
    <w:rsid w:val="00113CF1"/>
    <w:rsid w:val="0011404D"/>
    <w:rsid w:val="00115654"/>
    <w:rsid w:val="00116A4D"/>
    <w:rsid w:val="00117AB6"/>
    <w:rsid w:val="00120496"/>
    <w:rsid w:val="001211D6"/>
    <w:rsid w:val="00121243"/>
    <w:rsid w:val="00121C4F"/>
    <w:rsid w:val="001227B6"/>
    <w:rsid w:val="00122C85"/>
    <w:rsid w:val="00123236"/>
    <w:rsid w:val="00123354"/>
    <w:rsid w:val="0012388D"/>
    <w:rsid w:val="00123AFC"/>
    <w:rsid w:val="00123E52"/>
    <w:rsid w:val="0013087F"/>
    <w:rsid w:val="00130E55"/>
    <w:rsid w:val="0013251D"/>
    <w:rsid w:val="00132B16"/>
    <w:rsid w:val="0013326C"/>
    <w:rsid w:val="00133F22"/>
    <w:rsid w:val="00134008"/>
    <w:rsid w:val="001343DE"/>
    <w:rsid w:val="00136886"/>
    <w:rsid w:val="00136D10"/>
    <w:rsid w:val="0013738E"/>
    <w:rsid w:val="001402A8"/>
    <w:rsid w:val="00140F9B"/>
    <w:rsid w:val="00141195"/>
    <w:rsid w:val="001418FC"/>
    <w:rsid w:val="00142436"/>
    <w:rsid w:val="0014254E"/>
    <w:rsid w:val="00142B19"/>
    <w:rsid w:val="00143387"/>
    <w:rsid w:val="00143953"/>
    <w:rsid w:val="00145CFE"/>
    <w:rsid w:val="001461DE"/>
    <w:rsid w:val="00146697"/>
    <w:rsid w:val="00147D93"/>
    <w:rsid w:val="00147EE7"/>
    <w:rsid w:val="001512BC"/>
    <w:rsid w:val="00151685"/>
    <w:rsid w:val="001520B2"/>
    <w:rsid w:val="00153DB5"/>
    <w:rsid w:val="00155007"/>
    <w:rsid w:val="00155A59"/>
    <w:rsid w:val="00156D01"/>
    <w:rsid w:val="00157895"/>
    <w:rsid w:val="00160B6F"/>
    <w:rsid w:val="00161411"/>
    <w:rsid w:val="001622F8"/>
    <w:rsid w:val="00162312"/>
    <w:rsid w:val="00162AB8"/>
    <w:rsid w:val="00163F39"/>
    <w:rsid w:val="00164AAE"/>
    <w:rsid w:val="00164BA3"/>
    <w:rsid w:val="0016679F"/>
    <w:rsid w:val="00166AA2"/>
    <w:rsid w:val="00167678"/>
    <w:rsid w:val="001679E6"/>
    <w:rsid w:val="00170BF0"/>
    <w:rsid w:val="00170D20"/>
    <w:rsid w:val="00171760"/>
    <w:rsid w:val="001718B2"/>
    <w:rsid w:val="00172553"/>
    <w:rsid w:val="00172B4F"/>
    <w:rsid w:val="00172FCD"/>
    <w:rsid w:val="00173AA7"/>
    <w:rsid w:val="0017454F"/>
    <w:rsid w:val="00174EFE"/>
    <w:rsid w:val="00175AA2"/>
    <w:rsid w:val="001765CA"/>
    <w:rsid w:val="0018015F"/>
    <w:rsid w:val="0018145B"/>
    <w:rsid w:val="001816D0"/>
    <w:rsid w:val="001818C2"/>
    <w:rsid w:val="00181D0F"/>
    <w:rsid w:val="00182009"/>
    <w:rsid w:val="00182683"/>
    <w:rsid w:val="001826A6"/>
    <w:rsid w:val="0018294D"/>
    <w:rsid w:val="00182E44"/>
    <w:rsid w:val="00182E60"/>
    <w:rsid w:val="0018380D"/>
    <w:rsid w:val="0018416D"/>
    <w:rsid w:val="00184C0C"/>
    <w:rsid w:val="00186469"/>
    <w:rsid w:val="001866B8"/>
    <w:rsid w:val="0018677A"/>
    <w:rsid w:val="00187945"/>
    <w:rsid w:val="001904CB"/>
    <w:rsid w:val="00190A64"/>
    <w:rsid w:val="00190D6E"/>
    <w:rsid w:val="001911C4"/>
    <w:rsid w:val="00191DBD"/>
    <w:rsid w:val="00193006"/>
    <w:rsid w:val="001944B6"/>
    <w:rsid w:val="00195E18"/>
    <w:rsid w:val="00196742"/>
    <w:rsid w:val="00196970"/>
    <w:rsid w:val="00197836"/>
    <w:rsid w:val="001A033B"/>
    <w:rsid w:val="001A0472"/>
    <w:rsid w:val="001A0E8A"/>
    <w:rsid w:val="001A28E2"/>
    <w:rsid w:val="001A2DE9"/>
    <w:rsid w:val="001A33C9"/>
    <w:rsid w:val="001A3C02"/>
    <w:rsid w:val="001A3C8E"/>
    <w:rsid w:val="001A4624"/>
    <w:rsid w:val="001A5319"/>
    <w:rsid w:val="001A5AC4"/>
    <w:rsid w:val="001A5E55"/>
    <w:rsid w:val="001A64C5"/>
    <w:rsid w:val="001A656E"/>
    <w:rsid w:val="001A6F6F"/>
    <w:rsid w:val="001B0091"/>
    <w:rsid w:val="001B0BF0"/>
    <w:rsid w:val="001B0DDD"/>
    <w:rsid w:val="001B0FFF"/>
    <w:rsid w:val="001B1925"/>
    <w:rsid w:val="001B475F"/>
    <w:rsid w:val="001B4804"/>
    <w:rsid w:val="001B6685"/>
    <w:rsid w:val="001B7058"/>
    <w:rsid w:val="001B763E"/>
    <w:rsid w:val="001C30CB"/>
    <w:rsid w:val="001C3199"/>
    <w:rsid w:val="001C41D8"/>
    <w:rsid w:val="001C590B"/>
    <w:rsid w:val="001C742D"/>
    <w:rsid w:val="001D1103"/>
    <w:rsid w:val="001D1DEF"/>
    <w:rsid w:val="001D2319"/>
    <w:rsid w:val="001D2C9D"/>
    <w:rsid w:val="001D2DEF"/>
    <w:rsid w:val="001D3F04"/>
    <w:rsid w:val="001D4746"/>
    <w:rsid w:val="001D58DC"/>
    <w:rsid w:val="001D66C1"/>
    <w:rsid w:val="001D6DC2"/>
    <w:rsid w:val="001E06EE"/>
    <w:rsid w:val="001E12E7"/>
    <w:rsid w:val="001E4369"/>
    <w:rsid w:val="001E4F8B"/>
    <w:rsid w:val="001E587F"/>
    <w:rsid w:val="001E5A09"/>
    <w:rsid w:val="001E6A27"/>
    <w:rsid w:val="001E6EEE"/>
    <w:rsid w:val="001E6FC9"/>
    <w:rsid w:val="001F017C"/>
    <w:rsid w:val="001F061E"/>
    <w:rsid w:val="001F1695"/>
    <w:rsid w:val="001F1F3E"/>
    <w:rsid w:val="001F2585"/>
    <w:rsid w:val="001F49DE"/>
    <w:rsid w:val="001F51BC"/>
    <w:rsid w:val="001F5791"/>
    <w:rsid w:val="001F7044"/>
    <w:rsid w:val="001F7070"/>
    <w:rsid w:val="00201149"/>
    <w:rsid w:val="00201590"/>
    <w:rsid w:val="0020163E"/>
    <w:rsid w:val="00201BDF"/>
    <w:rsid w:val="00202248"/>
    <w:rsid w:val="002023CD"/>
    <w:rsid w:val="00202D5C"/>
    <w:rsid w:val="002032AA"/>
    <w:rsid w:val="002032C0"/>
    <w:rsid w:val="00203B25"/>
    <w:rsid w:val="00204148"/>
    <w:rsid w:val="002042AD"/>
    <w:rsid w:val="00204D13"/>
    <w:rsid w:val="00206E3B"/>
    <w:rsid w:val="002077D7"/>
    <w:rsid w:val="00207F90"/>
    <w:rsid w:val="00210A00"/>
    <w:rsid w:val="002114D6"/>
    <w:rsid w:val="002115E8"/>
    <w:rsid w:val="00212609"/>
    <w:rsid w:val="00213790"/>
    <w:rsid w:val="00213AB7"/>
    <w:rsid w:val="00213BE9"/>
    <w:rsid w:val="00213EF8"/>
    <w:rsid w:val="00215391"/>
    <w:rsid w:val="00215999"/>
    <w:rsid w:val="00215B5E"/>
    <w:rsid w:val="00216689"/>
    <w:rsid w:val="00217E63"/>
    <w:rsid w:val="00220535"/>
    <w:rsid w:val="0022203E"/>
    <w:rsid w:val="002248FC"/>
    <w:rsid w:val="00224D63"/>
    <w:rsid w:val="002264D6"/>
    <w:rsid w:val="00227824"/>
    <w:rsid w:val="00227D8C"/>
    <w:rsid w:val="002311B0"/>
    <w:rsid w:val="00231307"/>
    <w:rsid w:val="00231828"/>
    <w:rsid w:val="00231DAA"/>
    <w:rsid w:val="00232119"/>
    <w:rsid w:val="0023324F"/>
    <w:rsid w:val="002345DA"/>
    <w:rsid w:val="00234F9B"/>
    <w:rsid w:val="0023517A"/>
    <w:rsid w:val="00236522"/>
    <w:rsid w:val="0023660B"/>
    <w:rsid w:val="002403F6"/>
    <w:rsid w:val="002408CF"/>
    <w:rsid w:val="002414C1"/>
    <w:rsid w:val="0024181A"/>
    <w:rsid w:val="00241F1B"/>
    <w:rsid w:val="0024264D"/>
    <w:rsid w:val="00242838"/>
    <w:rsid w:val="002429C9"/>
    <w:rsid w:val="0024414C"/>
    <w:rsid w:val="00245384"/>
    <w:rsid w:val="002454DF"/>
    <w:rsid w:val="00245BD5"/>
    <w:rsid w:val="0024746A"/>
    <w:rsid w:val="00247DA2"/>
    <w:rsid w:val="002512B8"/>
    <w:rsid w:val="00251583"/>
    <w:rsid w:val="002520B4"/>
    <w:rsid w:val="0025241D"/>
    <w:rsid w:val="002527FC"/>
    <w:rsid w:val="00252B6D"/>
    <w:rsid w:val="0025341E"/>
    <w:rsid w:val="00253435"/>
    <w:rsid w:val="00253834"/>
    <w:rsid w:val="00253DC0"/>
    <w:rsid w:val="00253FAE"/>
    <w:rsid w:val="002553D3"/>
    <w:rsid w:val="0025559A"/>
    <w:rsid w:val="002559E8"/>
    <w:rsid w:val="00255E2C"/>
    <w:rsid w:val="002560E3"/>
    <w:rsid w:val="00257151"/>
    <w:rsid w:val="002573B9"/>
    <w:rsid w:val="002576FE"/>
    <w:rsid w:val="002606F9"/>
    <w:rsid w:val="002619DC"/>
    <w:rsid w:val="00261AC0"/>
    <w:rsid w:val="00262CB7"/>
    <w:rsid w:val="00262EC0"/>
    <w:rsid w:val="0026312F"/>
    <w:rsid w:val="00263D72"/>
    <w:rsid w:val="0026445A"/>
    <w:rsid w:val="00265092"/>
    <w:rsid w:val="00265821"/>
    <w:rsid w:val="0026649F"/>
    <w:rsid w:val="0026716C"/>
    <w:rsid w:val="00267865"/>
    <w:rsid w:val="00267B36"/>
    <w:rsid w:val="00270A55"/>
    <w:rsid w:val="00272E56"/>
    <w:rsid w:val="002734D7"/>
    <w:rsid w:val="002739D4"/>
    <w:rsid w:val="00273BBC"/>
    <w:rsid w:val="00275B8C"/>
    <w:rsid w:val="00277027"/>
    <w:rsid w:val="002805C7"/>
    <w:rsid w:val="00282AB8"/>
    <w:rsid w:val="002830EB"/>
    <w:rsid w:val="002834E7"/>
    <w:rsid w:val="00284878"/>
    <w:rsid w:val="00285726"/>
    <w:rsid w:val="00286FA1"/>
    <w:rsid w:val="00287A42"/>
    <w:rsid w:val="00290500"/>
    <w:rsid w:val="00292305"/>
    <w:rsid w:val="00293CA7"/>
    <w:rsid w:val="0029427C"/>
    <w:rsid w:val="00295337"/>
    <w:rsid w:val="00297229"/>
    <w:rsid w:val="002A07E2"/>
    <w:rsid w:val="002A0880"/>
    <w:rsid w:val="002A09D5"/>
    <w:rsid w:val="002A0E04"/>
    <w:rsid w:val="002A11B4"/>
    <w:rsid w:val="002A1B65"/>
    <w:rsid w:val="002A1CB4"/>
    <w:rsid w:val="002A310D"/>
    <w:rsid w:val="002A41F4"/>
    <w:rsid w:val="002A431E"/>
    <w:rsid w:val="002A4B86"/>
    <w:rsid w:val="002A4EAF"/>
    <w:rsid w:val="002A5FD0"/>
    <w:rsid w:val="002A6408"/>
    <w:rsid w:val="002A690C"/>
    <w:rsid w:val="002A73B1"/>
    <w:rsid w:val="002B0D11"/>
    <w:rsid w:val="002B0F86"/>
    <w:rsid w:val="002B23D9"/>
    <w:rsid w:val="002B369E"/>
    <w:rsid w:val="002B36D2"/>
    <w:rsid w:val="002B5281"/>
    <w:rsid w:val="002B5B58"/>
    <w:rsid w:val="002B5CFA"/>
    <w:rsid w:val="002B68D6"/>
    <w:rsid w:val="002B7042"/>
    <w:rsid w:val="002B7571"/>
    <w:rsid w:val="002B76CB"/>
    <w:rsid w:val="002C06F3"/>
    <w:rsid w:val="002C1075"/>
    <w:rsid w:val="002C16E2"/>
    <w:rsid w:val="002C1FC4"/>
    <w:rsid w:val="002C3B2E"/>
    <w:rsid w:val="002C3B7B"/>
    <w:rsid w:val="002C6973"/>
    <w:rsid w:val="002C740E"/>
    <w:rsid w:val="002C7D68"/>
    <w:rsid w:val="002D06AE"/>
    <w:rsid w:val="002D0811"/>
    <w:rsid w:val="002D1751"/>
    <w:rsid w:val="002D175D"/>
    <w:rsid w:val="002D2A3A"/>
    <w:rsid w:val="002D3C7A"/>
    <w:rsid w:val="002D3D00"/>
    <w:rsid w:val="002D42D6"/>
    <w:rsid w:val="002D44BB"/>
    <w:rsid w:val="002D5C0F"/>
    <w:rsid w:val="002D6746"/>
    <w:rsid w:val="002D7028"/>
    <w:rsid w:val="002E1443"/>
    <w:rsid w:val="002E1500"/>
    <w:rsid w:val="002E20B3"/>
    <w:rsid w:val="002E2A94"/>
    <w:rsid w:val="002E34C3"/>
    <w:rsid w:val="002E4E53"/>
    <w:rsid w:val="002E523C"/>
    <w:rsid w:val="002E5952"/>
    <w:rsid w:val="002E5968"/>
    <w:rsid w:val="002E5B83"/>
    <w:rsid w:val="002E6BE5"/>
    <w:rsid w:val="002E7C7E"/>
    <w:rsid w:val="002F1379"/>
    <w:rsid w:val="002F1B1E"/>
    <w:rsid w:val="002F351B"/>
    <w:rsid w:val="002F41B4"/>
    <w:rsid w:val="002F4556"/>
    <w:rsid w:val="002F76E6"/>
    <w:rsid w:val="002F77B4"/>
    <w:rsid w:val="002F7BCF"/>
    <w:rsid w:val="003004B3"/>
    <w:rsid w:val="003009EA"/>
    <w:rsid w:val="00301E6B"/>
    <w:rsid w:val="00302C6A"/>
    <w:rsid w:val="00303B73"/>
    <w:rsid w:val="00305322"/>
    <w:rsid w:val="00305A0C"/>
    <w:rsid w:val="003106B8"/>
    <w:rsid w:val="00311FA9"/>
    <w:rsid w:val="00312484"/>
    <w:rsid w:val="0031354E"/>
    <w:rsid w:val="00313F4C"/>
    <w:rsid w:val="00313FE5"/>
    <w:rsid w:val="003142F2"/>
    <w:rsid w:val="00314614"/>
    <w:rsid w:val="00314F87"/>
    <w:rsid w:val="0031611E"/>
    <w:rsid w:val="0031686A"/>
    <w:rsid w:val="00316A78"/>
    <w:rsid w:val="00317465"/>
    <w:rsid w:val="00320E6F"/>
    <w:rsid w:val="0032379B"/>
    <w:rsid w:val="003242BE"/>
    <w:rsid w:val="003246FA"/>
    <w:rsid w:val="00325512"/>
    <w:rsid w:val="0032580B"/>
    <w:rsid w:val="00326863"/>
    <w:rsid w:val="00326B56"/>
    <w:rsid w:val="0033087A"/>
    <w:rsid w:val="00330E65"/>
    <w:rsid w:val="00330F7B"/>
    <w:rsid w:val="00331056"/>
    <w:rsid w:val="00331833"/>
    <w:rsid w:val="003325E0"/>
    <w:rsid w:val="00332F98"/>
    <w:rsid w:val="003338AA"/>
    <w:rsid w:val="00333949"/>
    <w:rsid w:val="003344CC"/>
    <w:rsid w:val="00336253"/>
    <w:rsid w:val="00336C31"/>
    <w:rsid w:val="0033761C"/>
    <w:rsid w:val="00340A62"/>
    <w:rsid w:val="003411DB"/>
    <w:rsid w:val="0034156E"/>
    <w:rsid w:val="0034345F"/>
    <w:rsid w:val="003443B6"/>
    <w:rsid w:val="00344491"/>
    <w:rsid w:val="0034514B"/>
    <w:rsid w:val="00345353"/>
    <w:rsid w:val="003460CF"/>
    <w:rsid w:val="00346135"/>
    <w:rsid w:val="003468D5"/>
    <w:rsid w:val="00346BFB"/>
    <w:rsid w:val="00346F27"/>
    <w:rsid w:val="00350ECC"/>
    <w:rsid w:val="0035144F"/>
    <w:rsid w:val="00351896"/>
    <w:rsid w:val="00353EF4"/>
    <w:rsid w:val="00355842"/>
    <w:rsid w:val="00360DF9"/>
    <w:rsid w:val="003617D1"/>
    <w:rsid w:val="00361DD2"/>
    <w:rsid w:val="00362577"/>
    <w:rsid w:val="00362C13"/>
    <w:rsid w:val="003632E1"/>
    <w:rsid w:val="003642A9"/>
    <w:rsid w:val="00364692"/>
    <w:rsid w:val="00364E6A"/>
    <w:rsid w:val="00364F53"/>
    <w:rsid w:val="00365053"/>
    <w:rsid w:val="00365C9F"/>
    <w:rsid w:val="0036638D"/>
    <w:rsid w:val="003674DD"/>
    <w:rsid w:val="00367F13"/>
    <w:rsid w:val="003709CB"/>
    <w:rsid w:val="00370A2D"/>
    <w:rsid w:val="003712AD"/>
    <w:rsid w:val="003718D8"/>
    <w:rsid w:val="003722EE"/>
    <w:rsid w:val="00372CC9"/>
    <w:rsid w:val="0037354B"/>
    <w:rsid w:val="00375225"/>
    <w:rsid w:val="00375F37"/>
    <w:rsid w:val="00376159"/>
    <w:rsid w:val="003769C5"/>
    <w:rsid w:val="0038399E"/>
    <w:rsid w:val="00383AAD"/>
    <w:rsid w:val="003859F5"/>
    <w:rsid w:val="003870A2"/>
    <w:rsid w:val="00387891"/>
    <w:rsid w:val="003902D0"/>
    <w:rsid w:val="003918F9"/>
    <w:rsid w:val="0039416B"/>
    <w:rsid w:val="00394E2E"/>
    <w:rsid w:val="0039545E"/>
    <w:rsid w:val="00395641"/>
    <w:rsid w:val="00396672"/>
    <w:rsid w:val="00396D0B"/>
    <w:rsid w:val="003975A6"/>
    <w:rsid w:val="003A1D56"/>
    <w:rsid w:val="003A46E4"/>
    <w:rsid w:val="003A4965"/>
    <w:rsid w:val="003A62DC"/>
    <w:rsid w:val="003A6FEE"/>
    <w:rsid w:val="003B062A"/>
    <w:rsid w:val="003B0659"/>
    <w:rsid w:val="003B0DB1"/>
    <w:rsid w:val="003B27E8"/>
    <w:rsid w:val="003B2C20"/>
    <w:rsid w:val="003B42F0"/>
    <w:rsid w:val="003B5F5A"/>
    <w:rsid w:val="003B7918"/>
    <w:rsid w:val="003B7A66"/>
    <w:rsid w:val="003B7DFC"/>
    <w:rsid w:val="003C0510"/>
    <w:rsid w:val="003C0FCE"/>
    <w:rsid w:val="003C1ADA"/>
    <w:rsid w:val="003C202D"/>
    <w:rsid w:val="003C212B"/>
    <w:rsid w:val="003C2F48"/>
    <w:rsid w:val="003C34EC"/>
    <w:rsid w:val="003C3F00"/>
    <w:rsid w:val="003C4071"/>
    <w:rsid w:val="003C4E1C"/>
    <w:rsid w:val="003C5301"/>
    <w:rsid w:val="003C78E2"/>
    <w:rsid w:val="003D0084"/>
    <w:rsid w:val="003D116E"/>
    <w:rsid w:val="003D2E1D"/>
    <w:rsid w:val="003D312D"/>
    <w:rsid w:val="003D33A9"/>
    <w:rsid w:val="003D4422"/>
    <w:rsid w:val="003D4766"/>
    <w:rsid w:val="003D4967"/>
    <w:rsid w:val="003D507D"/>
    <w:rsid w:val="003D6171"/>
    <w:rsid w:val="003D635F"/>
    <w:rsid w:val="003D645C"/>
    <w:rsid w:val="003D6A50"/>
    <w:rsid w:val="003D7345"/>
    <w:rsid w:val="003D7A91"/>
    <w:rsid w:val="003E05B2"/>
    <w:rsid w:val="003E0653"/>
    <w:rsid w:val="003E0A80"/>
    <w:rsid w:val="003E1061"/>
    <w:rsid w:val="003E1B2A"/>
    <w:rsid w:val="003E23AC"/>
    <w:rsid w:val="003E24C6"/>
    <w:rsid w:val="003E29A8"/>
    <w:rsid w:val="003E3536"/>
    <w:rsid w:val="003E44F0"/>
    <w:rsid w:val="003E4C15"/>
    <w:rsid w:val="003E7224"/>
    <w:rsid w:val="003E7366"/>
    <w:rsid w:val="003F0230"/>
    <w:rsid w:val="003F0497"/>
    <w:rsid w:val="003F0819"/>
    <w:rsid w:val="003F0D98"/>
    <w:rsid w:val="003F1555"/>
    <w:rsid w:val="003F1AB6"/>
    <w:rsid w:val="003F2022"/>
    <w:rsid w:val="003F3448"/>
    <w:rsid w:val="003F3550"/>
    <w:rsid w:val="003F3874"/>
    <w:rsid w:val="003F46CB"/>
    <w:rsid w:val="003F53BA"/>
    <w:rsid w:val="003F5490"/>
    <w:rsid w:val="003F57F1"/>
    <w:rsid w:val="003F677F"/>
    <w:rsid w:val="003F7A2E"/>
    <w:rsid w:val="004023A1"/>
    <w:rsid w:val="00403101"/>
    <w:rsid w:val="004050B9"/>
    <w:rsid w:val="00407BBA"/>
    <w:rsid w:val="00410163"/>
    <w:rsid w:val="004106B6"/>
    <w:rsid w:val="00410AEF"/>
    <w:rsid w:val="00411294"/>
    <w:rsid w:val="00411439"/>
    <w:rsid w:val="00412213"/>
    <w:rsid w:val="00412AF4"/>
    <w:rsid w:val="00412BE0"/>
    <w:rsid w:val="004137AF"/>
    <w:rsid w:val="00413A08"/>
    <w:rsid w:val="00413D78"/>
    <w:rsid w:val="00413FAA"/>
    <w:rsid w:val="00413FB3"/>
    <w:rsid w:val="00414B7D"/>
    <w:rsid w:val="0041602C"/>
    <w:rsid w:val="0041630C"/>
    <w:rsid w:val="00416F5F"/>
    <w:rsid w:val="004170E7"/>
    <w:rsid w:val="004173B8"/>
    <w:rsid w:val="00417670"/>
    <w:rsid w:val="00417D9C"/>
    <w:rsid w:val="004213E9"/>
    <w:rsid w:val="004220F2"/>
    <w:rsid w:val="00422223"/>
    <w:rsid w:val="00422C76"/>
    <w:rsid w:val="004237E1"/>
    <w:rsid w:val="00424ADC"/>
    <w:rsid w:val="004252E9"/>
    <w:rsid w:val="0042581A"/>
    <w:rsid w:val="00426758"/>
    <w:rsid w:val="00426E13"/>
    <w:rsid w:val="00427BC0"/>
    <w:rsid w:val="004309DA"/>
    <w:rsid w:val="00431FCA"/>
    <w:rsid w:val="004323D5"/>
    <w:rsid w:val="00432576"/>
    <w:rsid w:val="00432A19"/>
    <w:rsid w:val="0043301D"/>
    <w:rsid w:val="004347AB"/>
    <w:rsid w:val="00434F3A"/>
    <w:rsid w:val="004352B8"/>
    <w:rsid w:val="0043577B"/>
    <w:rsid w:val="004376D8"/>
    <w:rsid w:val="00440E5D"/>
    <w:rsid w:val="00440EB0"/>
    <w:rsid w:val="0044107B"/>
    <w:rsid w:val="004418F3"/>
    <w:rsid w:val="00442225"/>
    <w:rsid w:val="0044265D"/>
    <w:rsid w:val="00442888"/>
    <w:rsid w:val="00443026"/>
    <w:rsid w:val="004435A0"/>
    <w:rsid w:val="004447CF"/>
    <w:rsid w:val="00444DDC"/>
    <w:rsid w:val="00445596"/>
    <w:rsid w:val="00446B31"/>
    <w:rsid w:val="004471CA"/>
    <w:rsid w:val="00447971"/>
    <w:rsid w:val="0045134D"/>
    <w:rsid w:val="0045174A"/>
    <w:rsid w:val="00451D4F"/>
    <w:rsid w:val="0045267F"/>
    <w:rsid w:val="004528A5"/>
    <w:rsid w:val="0045366A"/>
    <w:rsid w:val="00453781"/>
    <w:rsid w:val="004552CA"/>
    <w:rsid w:val="00455D77"/>
    <w:rsid w:val="00456375"/>
    <w:rsid w:val="0045648E"/>
    <w:rsid w:val="00457045"/>
    <w:rsid w:val="004572D1"/>
    <w:rsid w:val="004578DF"/>
    <w:rsid w:val="00457DAF"/>
    <w:rsid w:val="0046038A"/>
    <w:rsid w:val="00460536"/>
    <w:rsid w:val="00460985"/>
    <w:rsid w:val="00461F34"/>
    <w:rsid w:val="00462006"/>
    <w:rsid w:val="004637DF"/>
    <w:rsid w:val="0046382B"/>
    <w:rsid w:val="00463C67"/>
    <w:rsid w:val="00463D50"/>
    <w:rsid w:val="0046531F"/>
    <w:rsid w:val="00465AC0"/>
    <w:rsid w:val="00465B49"/>
    <w:rsid w:val="00471995"/>
    <w:rsid w:val="00471A6A"/>
    <w:rsid w:val="00473285"/>
    <w:rsid w:val="00473638"/>
    <w:rsid w:val="00473F0D"/>
    <w:rsid w:val="00473F42"/>
    <w:rsid w:val="00474781"/>
    <w:rsid w:val="0047586A"/>
    <w:rsid w:val="00476866"/>
    <w:rsid w:val="00477120"/>
    <w:rsid w:val="0048007C"/>
    <w:rsid w:val="004809BD"/>
    <w:rsid w:val="00481AE2"/>
    <w:rsid w:val="00481B59"/>
    <w:rsid w:val="004826B3"/>
    <w:rsid w:val="00482D26"/>
    <w:rsid w:val="004830D8"/>
    <w:rsid w:val="00483E8A"/>
    <w:rsid w:val="0048551B"/>
    <w:rsid w:val="00485C8C"/>
    <w:rsid w:val="00485D26"/>
    <w:rsid w:val="00485FFF"/>
    <w:rsid w:val="00487133"/>
    <w:rsid w:val="00491565"/>
    <w:rsid w:val="00492BEE"/>
    <w:rsid w:val="00493510"/>
    <w:rsid w:val="004945A0"/>
    <w:rsid w:val="00494AAB"/>
    <w:rsid w:val="00494EFA"/>
    <w:rsid w:val="00495011"/>
    <w:rsid w:val="004954A5"/>
    <w:rsid w:val="004957FE"/>
    <w:rsid w:val="00495FB1"/>
    <w:rsid w:val="00496317"/>
    <w:rsid w:val="00497D2F"/>
    <w:rsid w:val="004A0C44"/>
    <w:rsid w:val="004A1470"/>
    <w:rsid w:val="004A15D0"/>
    <w:rsid w:val="004A195A"/>
    <w:rsid w:val="004A2F93"/>
    <w:rsid w:val="004A3A1E"/>
    <w:rsid w:val="004A442C"/>
    <w:rsid w:val="004A46B1"/>
    <w:rsid w:val="004A48BC"/>
    <w:rsid w:val="004A566F"/>
    <w:rsid w:val="004A59FC"/>
    <w:rsid w:val="004A5DCE"/>
    <w:rsid w:val="004A61E0"/>
    <w:rsid w:val="004A6469"/>
    <w:rsid w:val="004A657D"/>
    <w:rsid w:val="004A7304"/>
    <w:rsid w:val="004A78E3"/>
    <w:rsid w:val="004B0F35"/>
    <w:rsid w:val="004B1386"/>
    <w:rsid w:val="004B2896"/>
    <w:rsid w:val="004B482F"/>
    <w:rsid w:val="004B5014"/>
    <w:rsid w:val="004B5ADC"/>
    <w:rsid w:val="004B653A"/>
    <w:rsid w:val="004B6CAC"/>
    <w:rsid w:val="004B7FAD"/>
    <w:rsid w:val="004B7FF6"/>
    <w:rsid w:val="004C10D3"/>
    <w:rsid w:val="004C1F19"/>
    <w:rsid w:val="004C26A5"/>
    <w:rsid w:val="004C2C53"/>
    <w:rsid w:val="004C3452"/>
    <w:rsid w:val="004C3D8C"/>
    <w:rsid w:val="004C42B1"/>
    <w:rsid w:val="004C54D2"/>
    <w:rsid w:val="004C5B15"/>
    <w:rsid w:val="004C6A1C"/>
    <w:rsid w:val="004C6A99"/>
    <w:rsid w:val="004C6C02"/>
    <w:rsid w:val="004C6F3A"/>
    <w:rsid w:val="004D0677"/>
    <w:rsid w:val="004D0EEC"/>
    <w:rsid w:val="004D15D6"/>
    <w:rsid w:val="004D33A7"/>
    <w:rsid w:val="004D3509"/>
    <w:rsid w:val="004D529A"/>
    <w:rsid w:val="004D6251"/>
    <w:rsid w:val="004D693D"/>
    <w:rsid w:val="004D6BD8"/>
    <w:rsid w:val="004D75FD"/>
    <w:rsid w:val="004E341F"/>
    <w:rsid w:val="004E43E9"/>
    <w:rsid w:val="004E468B"/>
    <w:rsid w:val="004E624F"/>
    <w:rsid w:val="004E6E3B"/>
    <w:rsid w:val="004E77A7"/>
    <w:rsid w:val="004F0B69"/>
    <w:rsid w:val="004F29DF"/>
    <w:rsid w:val="004F2F1E"/>
    <w:rsid w:val="004F3C72"/>
    <w:rsid w:val="004F491E"/>
    <w:rsid w:val="004F4BCC"/>
    <w:rsid w:val="004F5826"/>
    <w:rsid w:val="004F6953"/>
    <w:rsid w:val="004F69D8"/>
    <w:rsid w:val="004F76AA"/>
    <w:rsid w:val="004F7EFB"/>
    <w:rsid w:val="0050005A"/>
    <w:rsid w:val="005006B2"/>
    <w:rsid w:val="00501C30"/>
    <w:rsid w:val="00502045"/>
    <w:rsid w:val="00502E86"/>
    <w:rsid w:val="00503212"/>
    <w:rsid w:val="005039F1"/>
    <w:rsid w:val="0050475D"/>
    <w:rsid w:val="00504BE0"/>
    <w:rsid w:val="005076B1"/>
    <w:rsid w:val="005076D8"/>
    <w:rsid w:val="005106F7"/>
    <w:rsid w:val="00510752"/>
    <w:rsid w:val="00510A8F"/>
    <w:rsid w:val="00510B25"/>
    <w:rsid w:val="00511C3D"/>
    <w:rsid w:val="00511C3F"/>
    <w:rsid w:val="005122C3"/>
    <w:rsid w:val="00512424"/>
    <w:rsid w:val="005126B5"/>
    <w:rsid w:val="005127FC"/>
    <w:rsid w:val="00512F52"/>
    <w:rsid w:val="00514173"/>
    <w:rsid w:val="005147C8"/>
    <w:rsid w:val="00514F66"/>
    <w:rsid w:val="005171B2"/>
    <w:rsid w:val="00523668"/>
    <w:rsid w:val="00523E03"/>
    <w:rsid w:val="00524612"/>
    <w:rsid w:val="00524987"/>
    <w:rsid w:val="00524FD5"/>
    <w:rsid w:val="0052575E"/>
    <w:rsid w:val="005257B6"/>
    <w:rsid w:val="005267DC"/>
    <w:rsid w:val="005270F3"/>
    <w:rsid w:val="00527528"/>
    <w:rsid w:val="00530AC5"/>
    <w:rsid w:val="00530D99"/>
    <w:rsid w:val="00531854"/>
    <w:rsid w:val="00531E1C"/>
    <w:rsid w:val="00531FD6"/>
    <w:rsid w:val="005325EE"/>
    <w:rsid w:val="005331F8"/>
    <w:rsid w:val="00533D55"/>
    <w:rsid w:val="005343F8"/>
    <w:rsid w:val="00534959"/>
    <w:rsid w:val="00535120"/>
    <w:rsid w:val="00535248"/>
    <w:rsid w:val="005358B9"/>
    <w:rsid w:val="00537221"/>
    <w:rsid w:val="00540940"/>
    <w:rsid w:val="005409BE"/>
    <w:rsid w:val="00541815"/>
    <w:rsid w:val="00542921"/>
    <w:rsid w:val="00542B37"/>
    <w:rsid w:val="005444C1"/>
    <w:rsid w:val="005461FC"/>
    <w:rsid w:val="00546C9F"/>
    <w:rsid w:val="00546ED7"/>
    <w:rsid w:val="00547316"/>
    <w:rsid w:val="00550BBC"/>
    <w:rsid w:val="005525D6"/>
    <w:rsid w:val="005542F0"/>
    <w:rsid w:val="005552A7"/>
    <w:rsid w:val="005556A8"/>
    <w:rsid w:val="00555E6E"/>
    <w:rsid w:val="0055608A"/>
    <w:rsid w:val="005566E6"/>
    <w:rsid w:val="00557008"/>
    <w:rsid w:val="00557B7D"/>
    <w:rsid w:val="00560501"/>
    <w:rsid w:val="00564478"/>
    <w:rsid w:val="00564F45"/>
    <w:rsid w:val="00566BB2"/>
    <w:rsid w:val="00566E7A"/>
    <w:rsid w:val="00573422"/>
    <w:rsid w:val="00573612"/>
    <w:rsid w:val="00573EFB"/>
    <w:rsid w:val="0057513E"/>
    <w:rsid w:val="00575AE9"/>
    <w:rsid w:val="005773C9"/>
    <w:rsid w:val="00580368"/>
    <w:rsid w:val="005807B7"/>
    <w:rsid w:val="00580846"/>
    <w:rsid w:val="00580F1C"/>
    <w:rsid w:val="00581586"/>
    <w:rsid w:val="0058225F"/>
    <w:rsid w:val="00583C8B"/>
    <w:rsid w:val="005840B4"/>
    <w:rsid w:val="0058498A"/>
    <w:rsid w:val="00584E04"/>
    <w:rsid w:val="00585476"/>
    <w:rsid w:val="00585C9A"/>
    <w:rsid w:val="005860AD"/>
    <w:rsid w:val="005871F5"/>
    <w:rsid w:val="00587398"/>
    <w:rsid w:val="00590FC8"/>
    <w:rsid w:val="005911D6"/>
    <w:rsid w:val="00591679"/>
    <w:rsid w:val="00591722"/>
    <w:rsid w:val="0059221D"/>
    <w:rsid w:val="00592AB4"/>
    <w:rsid w:val="0059311F"/>
    <w:rsid w:val="005938BB"/>
    <w:rsid w:val="00593AEC"/>
    <w:rsid w:val="005947A3"/>
    <w:rsid w:val="00595011"/>
    <w:rsid w:val="00596B96"/>
    <w:rsid w:val="005A03F4"/>
    <w:rsid w:val="005A0D3E"/>
    <w:rsid w:val="005A14B1"/>
    <w:rsid w:val="005A39C3"/>
    <w:rsid w:val="005A4567"/>
    <w:rsid w:val="005A5BAD"/>
    <w:rsid w:val="005A7AD6"/>
    <w:rsid w:val="005A7F43"/>
    <w:rsid w:val="005B319F"/>
    <w:rsid w:val="005B3FE2"/>
    <w:rsid w:val="005B4C84"/>
    <w:rsid w:val="005B53B2"/>
    <w:rsid w:val="005B5DC5"/>
    <w:rsid w:val="005B5DD2"/>
    <w:rsid w:val="005B6B86"/>
    <w:rsid w:val="005B77D2"/>
    <w:rsid w:val="005C04C5"/>
    <w:rsid w:val="005C0F08"/>
    <w:rsid w:val="005C1556"/>
    <w:rsid w:val="005C15F3"/>
    <w:rsid w:val="005C1952"/>
    <w:rsid w:val="005C1957"/>
    <w:rsid w:val="005C1B59"/>
    <w:rsid w:val="005C2470"/>
    <w:rsid w:val="005C5A90"/>
    <w:rsid w:val="005C5CFC"/>
    <w:rsid w:val="005C5E68"/>
    <w:rsid w:val="005D03BF"/>
    <w:rsid w:val="005D1EA9"/>
    <w:rsid w:val="005D3CA3"/>
    <w:rsid w:val="005D413F"/>
    <w:rsid w:val="005D44F3"/>
    <w:rsid w:val="005D5480"/>
    <w:rsid w:val="005D5540"/>
    <w:rsid w:val="005D766A"/>
    <w:rsid w:val="005E0276"/>
    <w:rsid w:val="005E08C3"/>
    <w:rsid w:val="005E0C08"/>
    <w:rsid w:val="005E15A3"/>
    <w:rsid w:val="005E171B"/>
    <w:rsid w:val="005E1919"/>
    <w:rsid w:val="005E3F6A"/>
    <w:rsid w:val="005E64D5"/>
    <w:rsid w:val="005F14A7"/>
    <w:rsid w:val="005F2CB6"/>
    <w:rsid w:val="005F346C"/>
    <w:rsid w:val="005F6BFD"/>
    <w:rsid w:val="005F7222"/>
    <w:rsid w:val="005F7397"/>
    <w:rsid w:val="005F76DF"/>
    <w:rsid w:val="0060113D"/>
    <w:rsid w:val="00601887"/>
    <w:rsid w:val="00601E79"/>
    <w:rsid w:val="00602724"/>
    <w:rsid w:val="00602A8C"/>
    <w:rsid w:val="00603367"/>
    <w:rsid w:val="00603D04"/>
    <w:rsid w:val="006043C0"/>
    <w:rsid w:val="0060458C"/>
    <w:rsid w:val="0060469B"/>
    <w:rsid w:val="00604E97"/>
    <w:rsid w:val="00605596"/>
    <w:rsid w:val="006055AC"/>
    <w:rsid w:val="00605824"/>
    <w:rsid w:val="00605FB0"/>
    <w:rsid w:val="006063CA"/>
    <w:rsid w:val="006067BC"/>
    <w:rsid w:val="00606A3E"/>
    <w:rsid w:val="006111D2"/>
    <w:rsid w:val="006117C9"/>
    <w:rsid w:val="00612D9A"/>
    <w:rsid w:val="00613167"/>
    <w:rsid w:val="00613D82"/>
    <w:rsid w:val="006143FD"/>
    <w:rsid w:val="0061548D"/>
    <w:rsid w:val="0061645D"/>
    <w:rsid w:val="00617102"/>
    <w:rsid w:val="00620763"/>
    <w:rsid w:val="0062111C"/>
    <w:rsid w:val="006214B9"/>
    <w:rsid w:val="006217D5"/>
    <w:rsid w:val="0062196B"/>
    <w:rsid w:val="00621D70"/>
    <w:rsid w:val="00621F2F"/>
    <w:rsid w:val="00622767"/>
    <w:rsid w:val="006240C9"/>
    <w:rsid w:val="00624446"/>
    <w:rsid w:val="006246A7"/>
    <w:rsid w:val="00625A38"/>
    <w:rsid w:val="00626FA4"/>
    <w:rsid w:val="00630E2B"/>
    <w:rsid w:val="0063145B"/>
    <w:rsid w:val="006330B7"/>
    <w:rsid w:val="006332E0"/>
    <w:rsid w:val="00633330"/>
    <w:rsid w:val="00633CFD"/>
    <w:rsid w:val="006347B9"/>
    <w:rsid w:val="0063483C"/>
    <w:rsid w:val="00635452"/>
    <w:rsid w:val="00636390"/>
    <w:rsid w:val="006368B8"/>
    <w:rsid w:val="00636B4B"/>
    <w:rsid w:val="00636B7B"/>
    <w:rsid w:val="00640A20"/>
    <w:rsid w:val="00640C10"/>
    <w:rsid w:val="00640D7D"/>
    <w:rsid w:val="00640D94"/>
    <w:rsid w:val="00641795"/>
    <w:rsid w:val="00644445"/>
    <w:rsid w:val="0064530E"/>
    <w:rsid w:val="0064539D"/>
    <w:rsid w:val="006461DD"/>
    <w:rsid w:val="006466DF"/>
    <w:rsid w:val="00650028"/>
    <w:rsid w:val="00650AA5"/>
    <w:rsid w:val="00650DC0"/>
    <w:rsid w:val="00650E74"/>
    <w:rsid w:val="00650EC0"/>
    <w:rsid w:val="00654114"/>
    <w:rsid w:val="006547DB"/>
    <w:rsid w:val="0065628E"/>
    <w:rsid w:val="00660A59"/>
    <w:rsid w:val="0066162A"/>
    <w:rsid w:val="0066167F"/>
    <w:rsid w:val="00661DF9"/>
    <w:rsid w:val="006628C5"/>
    <w:rsid w:val="00663259"/>
    <w:rsid w:val="00663A56"/>
    <w:rsid w:val="00663A95"/>
    <w:rsid w:val="006643BA"/>
    <w:rsid w:val="0066448A"/>
    <w:rsid w:val="006659ED"/>
    <w:rsid w:val="00665D66"/>
    <w:rsid w:val="0066639E"/>
    <w:rsid w:val="006703AE"/>
    <w:rsid w:val="00670575"/>
    <w:rsid w:val="00671059"/>
    <w:rsid w:val="0067139F"/>
    <w:rsid w:val="006714D0"/>
    <w:rsid w:val="00672F18"/>
    <w:rsid w:val="00673AD0"/>
    <w:rsid w:val="00675484"/>
    <w:rsid w:val="006755F7"/>
    <w:rsid w:val="00676191"/>
    <w:rsid w:val="00676752"/>
    <w:rsid w:val="006778FA"/>
    <w:rsid w:val="00677B17"/>
    <w:rsid w:val="00677CE4"/>
    <w:rsid w:val="006828AE"/>
    <w:rsid w:val="00683361"/>
    <w:rsid w:val="006847B1"/>
    <w:rsid w:val="00684CA0"/>
    <w:rsid w:val="006852B6"/>
    <w:rsid w:val="00686522"/>
    <w:rsid w:val="00687791"/>
    <w:rsid w:val="00687990"/>
    <w:rsid w:val="00690F3A"/>
    <w:rsid w:val="00691F5E"/>
    <w:rsid w:val="006936C0"/>
    <w:rsid w:val="006937B3"/>
    <w:rsid w:val="00693E6F"/>
    <w:rsid w:val="0069401E"/>
    <w:rsid w:val="00694076"/>
    <w:rsid w:val="006942B3"/>
    <w:rsid w:val="00696D77"/>
    <w:rsid w:val="006A0078"/>
    <w:rsid w:val="006A21FE"/>
    <w:rsid w:val="006A2261"/>
    <w:rsid w:val="006A2A0F"/>
    <w:rsid w:val="006A34EA"/>
    <w:rsid w:val="006A36D7"/>
    <w:rsid w:val="006A398A"/>
    <w:rsid w:val="006A52DE"/>
    <w:rsid w:val="006A6D18"/>
    <w:rsid w:val="006A6E02"/>
    <w:rsid w:val="006A71D9"/>
    <w:rsid w:val="006A752B"/>
    <w:rsid w:val="006B04A4"/>
    <w:rsid w:val="006B1248"/>
    <w:rsid w:val="006B1425"/>
    <w:rsid w:val="006B160E"/>
    <w:rsid w:val="006B18A8"/>
    <w:rsid w:val="006B23CB"/>
    <w:rsid w:val="006B37A7"/>
    <w:rsid w:val="006B565A"/>
    <w:rsid w:val="006B5C89"/>
    <w:rsid w:val="006B60DE"/>
    <w:rsid w:val="006B6112"/>
    <w:rsid w:val="006B6BBE"/>
    <w:rsid w:val="006B6EEC"/>
    <w:rsid w:val="006B7243"/>
    <w:rsid w:val="006B785F"/>
    <w:rsid w:val="006B7F9B"/>
    <w:rsid w:val="006C0706"/>
    <w:rsid w:val="006C075B"/>
    <w:rsid w:val="006C0A70"/>
    <w:rsid w:val="006C0AAE"/>
    <w:rsid w:val="006C1D36"/>
    <w:rsid w:val="006C3834"/>
    <w:rsid w:val="006C449D"/>
    <w:rsid w:val="006C51FD"/>
    <w:rsid w:val="006D01AA"/>
    <w:rsid w:val="006D09EA"/>
    <w:rsid w:val="006D0A70"/>
    <w:rsid w:val="006D1676"/>
    <w:rsid w:val="006D1E98"/>
    <w:rsid w:val="006D259A"/>
    <w:rsid w:val="006D2F3D"/>
    <w:rsid w:val="006D3A0C"/>
    <w:rsid w:val="006D432B"/>
    <w:rsid w:val="006D4841"/>
    <w:rsid w:val="006D57D7"/>
    <w:rsid w:val="006D5C81"/>
    <w:rsid w:val="006D5D9E"/>
    <w:rsid w:val="006D672F"/>
    <w:rsid w:val="006D7273"/>
    <w:rsid w:val="006D7408"/>
    <w:rsid w:val="006D7ECF"/>
    <w:rsid w:val="006E00EE"/>
    <w:rsid w:val="006E014D"/>
    <w:rsid w:val="006E0658"/>
    <w:rsid w:val="006E10B7"/>
    <w:rsid w:val="006E1584"/>
    <w:rsid w:val="006E2CD7"/>
    <w:rsid w:val="006E3670"/>
    <w:rsid w:val="006E55D3"/>
    <w:rsid w:val="006E5EE7"/>
    <w:rsid w:val="006E629F"/>
    <w:rsid w:val="006F072D"/>
    <w:rsid w:val="006F28F8"/>
    <w:rsid w:val="006F4743"/>
    <w:rsid w:val="006F48AE"/>
    <w:rsid w:val="006F4D17"/>
    <w:rsid w:val="006F6CD2"/>
    <w:rsid w:val="006F763C"/>
    <w:rsid w:val="0070081A"/>
    <w:rsid w:val="007010F1"/>
    <w:rsid w:val="00701D20"/>
    <w:rsid w:val="00702007"/>
    <w:rsid w:val="007021C1"/>
    <w:rsid w:val="00702450"/>
    <w:rsid w:val="00702D20"/>
    <w:rsid w:val="007044AA"/>
    <w:rsid w:val="0070467A"/>
    <w:rsid w:val="00704F66"/>
    <w:rsid w:val="00705759"/>
    <w:rsid w:val="00705944"/>
    <w:rsid w:val="00706C7D"/>
    <w:rsid w:val="00706C8D"/>
    <w:rsid w:val="00707329"/>
    <w:rsid w:val="007111A2"/>
    <w:rsid w:val="007119BD"/>
    <w:rsid w:val="00711E24"/>
    <w:rsid w:val="0071203E"/>
    <w:rsid w:val="0071255D"/>
    <w:rsid w:val="00713229"/>
    <w:rsid w:val="00713289"/>
    <w:rsid w:val="007136A1"/>
    <w:rsid w:val="007139A8"/>
    <w:rsid w:val="00714572"/>
    <w:rsid w:val="0071499F"/>
    <w:rsid w:val="007152EC"/>
    <w:rsid w:val="007158B8"/>
    <w:rsid w:val="0071680A"/>
    <w:rsid w:val="00716C89"/>
    <w:rsid w:val="007170A3"/>
    <w:rsid w:val="007175BC"/>
    <w:rsid w:val="0072592C"/>
    <w:rsid w:val="00725F8A"/>
    <w:rsid w:val="00727AC7"/>
    <w:rsid w:val="00727B5C"/>
    <w:rsid w:val="007300DB"/>
    <w:rsid w:val="00730B1D"/>
    <w:rsid w:val="0073173B"/>
    <w:rsid w:val="00731DFA"/>
    <w:rsid w:val="00732108"/>
    <w:rsid w:val="007335F5"/>
    <w:rsid w:val="007350F3"/>
    <w:rsid w:val="007358B8"/>
    <w:rsid w:val="00737861"/>
    <w:rsid w:val="00737B17"/>
    <w:rsid w:val="00737F52"/>
    <w:rsid w:val="007410A0"/>
    <w:rsid w:val="007419C1"/>
    <w:rsid w:val="00741CA8"/>
    <w:rsid w:val="00741E43"/>
    <w:rsid w:val="00741F59"/>
    <w:rsid w:val="00742736"/>
    <w:rsid w:val="00742FB1"/>
    <w:rsid w:val="007432C1"/>
    <w:rsid w:val="007433D5"/>
    <w:rsid w:val="00744250"/>
    <w:rsid w:val="007449F4"/>
    <w:rsid w:val="007456F1"/>
    <w:rsid w:val="00746AA0"/>
    <w:rsid w:val="007471A7"/>
    <w:rsid w:val="00747874"/>
    <w:rsid w:val="007500F2"/>
    <w:rsid w:val="007505AB"/>
    <w:rsid w:val="00750A24"/>
    <w:rsid w:val="00750DC5"/>
    <w:rsid w:val="00752D20"/>
    <w:rsid w:val="00753ADB"/>
    <w:rsid w:val="00753B7D"/>
    <w:rsid w:val="007540CA"/>
    <w:rsid w:val="0075479A"/>
    <w:rsid w:val="00754AA4"/>
    <w:rsid w:val="00754D47"/>
    <w:rsid w:val="0075743F"/>
    <w:rsid w:val="0075770E"/>
    <w:rsid w:val="00757B7D"/>
    <w:rsid w:val="00760662"/>
    <w:rsid w:val="00760B23"/>
    <w:rsid w:val="00760FBF"/>
    <w:rsid w:val="00761BB2"/>
    <w:rsid w:val="00762950"/>
    <w:rsid w:val="00763259"/>
    <w:rsid w:val="00763D74"/>
    <w:rsid w:val="00763FB8"/>
    <w:rsid w:val="0076414E"/>
    <w:rsid w:val="00764297"/>
    <w:rsid w:val="00764508"/>
    <w:rsid w:val="0076452C"/>
    <w:rsid w:val="00764643"/>
    <w:rsid w:val="00764925"/>
    <w:rsid w:val="00764BD0"/>
    <w:rsid w:val="0076584F"/>
    <w:rsid w:val="007665DE"/>
    <w:rsid w:val="00770006"/>
    <w:rsid w:val="007702F4"/>
    <w:rsid w:val="00770CDD"/>
    <w:rsid w:val="00772539"/>
    <w:rsid w:val="00774393"/>
    <w:rsid w:val="00774DC9"/>
    <w:rsid w:val="0077556E"/>
    <w:rsid w:val="00775949"/>
    <w:rsid w:val="0077606C"/>
    <w:rsid w:val="00776B5D"/>
    <w:rsid w:val="00776D6B"/>
    <w:rsid w:val="007772F8"/>
    <w:rsid w:val="00782E6E"/>
    <w:rsid w:val="007843F7"/>
    <w:rsid w:val="00785917"/>
    <w:rsid w:val="00785DBD"/>
    <w:rsid w:val="00786919"/>
    <w:rsid w:val="00786EA5"/>
    <w:rsid w:val="00787E96"/>
    <w:rsid w:val="007904D9"/>
    <w:rsid w:val="0079085C"/>
    <w:rsid w:val="007908B4"/>
    <w:rsid w:val="00791140"/>
    <w:rsid w:val="00792297"/>
    <w:rsid w:val="00792AB9"/>
    <w:rsid w:val="00793134"/>
    <w:rsid w:val="00793629"/>
    <w:rsid w:val="00794B5C"/>
    <w:rsid w:val="00794D38"/>
    <w:rsid w:val="0079571D"/>
    <w:rsid w:val="00795BEC"/>
    <w:rsid w:val="00795BED"/>
    <w:rsid w:val="007A02F5"/>
    <w:rsid w:val="007A0BE5"/>
    <w:rsid w:val="007A140E"/>
    <w:rsid w:val="007A196E"/>
    <w:rsid w:val="007A226B"/>
    <w:rsid w:val="007A3205"/>
    <w:rsid w:val="007A37FD"/>
    <w:rsid w:val="007A39B0"/>
    <w:rsid w:val="007A39D1"/>
    <w:rsid w:val="007A4620"/>
    <w:rsid w:val="007A4F14"/>
    <w:rsid w:val="007A52E9"/>
    <w:rsid w:val="007A543F"/>
    <w:rsid w:val="007A6896"/>
    <w:rsid w:val="007A6D02"/>
    <w:rsid w:val="007A76AC"/>
    <w:rsid w:val="007B0768"/>
    <w:rsid w:val="007B0C04"/>
    <w:rsid w:val="007B0FF2"/>
    <w:rsid w:val="007B1303"/>
    <w:rsid w:val="007B2010"/>
    <w:rsid w:val="007B2476"/>
    <w:rsid w:val="007B2B82"/>
    <w:rsid w:val="007B4C84"/>
    <w:rsid w:val="007B4EA9"/>
    <w:rsid w:val="007B5254"/>
    <w:rsid w:val="007B5AE0"/>
    <w:rsid w:val="007B5EBB"/>
    <w:rsid w:val="007B6880"/>
    <w:rsid w:val="007B6FE8"/>
    <w:rsid w:val="007B6FF2"/>
    <w:rsid w:val="007B713B"/>
    <w:rsid w:val="007B78E5"/>
    <w:rsid w:val="007B7933"/>
    <w:rsid w:val="007C00B8"/>
    <w:rsid w:val="007C04AC"/>
    <w:rsid w:val="007C1E01"/>
    <w:rsid w:val="007C22F2"/>
    <w:rsid w:val="007C2E32"/>
    <w:rsid w:val="007C3947"/>
    <w:rsid w:val="007C3A35"/>
    <w:rsid w:val="007C3D5A"/>
    <w:rsid w:val="007C5673"/>
    <w:rsid w:val="007C599E"/>
    <w:rsid w:val="007C5C7C"/>
    <w:rsid w:val="007C76E8"/>
    <w:rsid w:val="007C7C97"/>
    <w:rsid w:val="007D0132"/>
    <w:rsid w:val="007D0168"/>
    <w:rsid w:val="007D032B"/>
    <w:rsid w:val="007D0771"/>
    <w:rsid w:val="007D098D"/>
    <w:rsid w:val="007D55A8"/>
    <w:rsid w:val="007D5F0E"/>
    <w:rsid w:val="007D636C"/>
    <w:rsid w:val="007D65DC"/>
    <w:rsid w:val="007D727A"/>
    <w:rsid w:val="007D741A"/>
    <w:rsid w:val="007E0228"/>
    <w:rsid w:val="007E0F1D"/>
    <w:rsid w:val="007E1EC4"/>
    <w:rsid w:val="007E26C2"/>
    <w:rsid w:val="007E450A"/>
    <w:rsid w:val="007E4978"/>
    <w:rsid w:val="007E66BA"/>
    <w:rsid w:val="007E68CD"/>
    <w:rsid w:val="007E6B1C"/>
    <w:rsid w:val="007F04B8"/>
    <w:rsid w:val="007F0505"/>
    <w:rsid w:val="007F1101"/>
    <w:rsid w:val="007F1FEC"/>
    <w:rsid w:val="007F2D4C"/>
    <w:rsid w:val="007F3320"/>
    <w:rsid w:val="007F3377"/>
    <w:rsid w:val="007F341B"/>
    <w:rsid w:val="007F42CC"/>
    <w:rsid w:val="007F4875"/>
    <w:rsid w:val="007F5C56"/>
    <w:rsid w:val="007F5FF6"/>
    <w:rsid w:val="007F6D20"/>
    <w:rsid w:val="007F737D"/>
    <w:rsid w:val="0080126C"/>
    <w:rsid w:val="00801322"/>
    <w:rsid w:val="008019AE"/>
    <w:rsid w:val="00801E26"/>
    <w:rsid w:val="00803D56"/>
    <w:rsid w:val="008041A5"/>
    <w:rsid w:val="008047A2"/>
    <w:rsid w:val="00805B6D"/>
    <w:rsid w:val="00807A99"/>
    <w:rsid w:val="00807DC4"/>
    <w:rsid w:val="00810214"/>
    <w:rsid w:val="00810886"/>
    <w:rsid w:val="00810DEA"/>
    <w:rsid w:val="00811728"/>
    <w:rsid w:val="00811C42"/>
    <w:rsid w:val="00812F13"/>
    <w:rsid w:val="00813A38"/>
    <w:rsid w:val="00813FDE"/>
    <w:rsid w:val="00814557"/>
    <w:rsid w:val="008147A2"/>
    <w:rsid w:val="008163B8"/>
    <w:rsid w:val="00816753"/>
    <w:rsid w:val="00816FEF"/>
    <w:rsid w:val="00821560"/>
    <w:rsid w:val="008224F7"/>
    <w:rsid w:val="00822D62"/>
    <w:rsid w:val="00823CD3"/>
    <w:rsid w:val="0082472A"/>
    <w:rsid w:val="00824A19"/>
    <w:rsid w:val="00824BE9"/>
    <w:rsid w:val="008260F3"/>
    <w:rsid w:val="008260FC"/>
    <w:rsid w:val="008310DD"/>
    <w:rsid w:val="0083252D"/>
    <w:rsid w:val="00833867"/>
    <w:rsid w:val="0083515C"/>
    <w:rsid w:val="00835528"/>
    <w:rsid w:val="008361CC"/>
    <w:rsid w:val="008363CB"/>
    <w:rsid w:val="008374A7"/>
    <w:rsid w:val="008378EE"/>
    <w:rsid w:val="008407AD"/>
    <w:rsid w:val="00842315"/>
    <w:rsid w:val="0084297F"/>
    <w:rsid w:val="00842ADE"/>
    <w:rsid w:val="00843231"/>
    <w:rsid w:val="008436DD"/>
    <w:rsid w:val="00843DE9"/>
    <w:rsid w:val="00844D7C"/>
    <w:rsid w:val="0084649D"/>
    <w:rsid w:val="00846A70"/>
    <w:rsid w:val="00850C33"/>
    <w:rsid w:val="0085126C"/>
    <w:rsid w:val="0085155C"/>
    <w:rsid w:val="0085213C"/>
    <w:rsid w:val="00854008"/>
    <w:rsid w:val="00854913"/>
    <w:rsid w:val="0085505C"/>
    <w:rsid w:val="00855309"/>
    <w:rsid w:val="00855512"/>
    <w:rsid w:val="0085595D"/>
    <w:rsid w:val="00856593"/>
    <w:rsid w:val="0085674F"/>
    <w:rsid w:val="008571D8"/>
    <w:rsid w:val="00861F5A"/>
    <w:rsid w:val="008620AC"/>
    <w:rsid w:val="0086294A"/>
    <w:rsid w:val="00862D34"/>
    <w:rsid w:val="00863B28"/>
    <w:rsid w:val="008654D4"/>
    <w:rsid w:val="00867E7E"/>
    <w:rsid w:val="00867F2C"/>
    <w:rsid w:val="00870AF4"/>
    <w:rsid w:val="00872C12"/>
    <w:rsid w:val="0087466C"/>
    <w:rsid w:val="0087478D"/>
    <w:rsid w:val="00874D96"/>
    <w:rsid w:val="00875FF6"/>
    <w:rsid w:val="00877939"/>
    <w:rsid w:val="00877AA7"/>
    <w:rsid w:val="008810E7"/>
    <w:rsid w:val="00881193"/>
    <w:rsid w:val="00881595"/>
    <w:rsid w:val="00881ABD"/>
    <w:rsid w:val="00882234"/>
    <w:rsid w:val="008836CB"/>
    <w:rsid w:val="00883FC9"/>
    <w:rsid w:val="00886965"/>
    <w:rsid w:val="00890025"/>
    <w:rsid w:val="00890DC2"/>
    <w:rsid w:val="00891780"/>
    <w:rsid w:val="00892A25"/>
    <w:rsid w:val="00892A49"/>
    <w:rsid w:val="0089315B"/>
    <w:rsid w:val="00893B2B"/>
    <w:rsid w:val="00893FD0"/>
    <w:rsid w:val="00895900"/>
    <w:rsid w:val="00895F29"/>
    <w:rsid w:val="008A065E"/>
    <w:rsid w:val="008A160D"/>
    <w:rsid w:val="008A1E37"/>
    <w:rsid w:val="008A20BF"/>
    <w:rsid w:val="008A24B0"/>
    <w:rsid w:val="008A32D2"/>
    <w:rsid w:val="008A5279"/>
    <w:rsid w:val="008A6F1F"/>
    <w:rsid w:val="008A7772"/>
    <w:rsid w:val="008B2055"/>
    <w:rsid w:val="008B27B7"/>
    <w:rsid w:val="008B2863"/>
    <w:rsid w:val="008B2903"/>
    <w:rsid w:val="008B2922"/>
    <w:rsid w:val="008B4C2C"/>
    <w:rsid w:val="008B54F8"/>
    <w:rsid w:val="008B61D5"/>
    <w:rsid w:val="008B6536"/>
    <w:rsid w:val="008B75AA"/>
    <w:rsid w:val="008B7947"/>
    <w:rsid w:val="008C0CE2"/>
    <w:rsid w:val="008C11E6"/>
    <w:rsid w:val="008C1402"/>
    <w:rsid w:val="008C3012"/>
    <w:rsid w:val="008C5EA6"/>
    <w:rsid w:val="008C6FF9"/>
    <w:rsid w:val="008C7B6B"/>
    <w:rsid w:val="008D003A"/>
    <w:rsid w:val="008D0EFD"/>
    <w:rsid w:val="008D1FF0"/>
    <w:rsid w:val="008D2A24"/>
    <w:rsid w:val="008D40E9"/>
    <w:rsid w:val="008D5297"/>
    <w:rsid w:val="008D55B1"/>
    <w:rsid w:val="008D5887"/>
    <w:rsid w:val="008D63AB"/>
    <w:rsid w:val="008D6D32"/>
    <w:rsid w:val="008D7B40"/>
    <w:rsid w:val="008E014B"/>
    <w:rsid w:val="008E042E"/>
    <w:rsid w:val="008E1B9A"/>
    <w:rsid w:val="008E1E38"/>
    <w:rsid w:val="008E335B"/>
    <w:rsid w:val="008E5F4A"/>
    <w:rsid w:val="008E6484"/>
    <w:rsid w:val="008F096B"/>
    <w:rsid w:val="008F0B15"/>
    <w:rsid w:val="008F1DE0"/>
    <w:rsid w:val="008F4F3E"/>
    <w:rsid w:val="008F531C"/>
    <w:rsid w:val="008F6BC6"/>
    <w:rsid w:val="008F7132"/>
    <w:rsid w:val="00900F69"/>
    <w:rsid w:val="00902A25"/>
    <w:rsid w:val="00903526"/>
    <w:rsid w:val="00903665"/>
    <w:rsid w:val="009040BF"/>
    <w:rsid w:val="00904B2A"/>
    <w:rsid w:val="009057B6"/>
    <w:rsid w:val="00905F9F"/>
    <w:rsid w:val="00910046"/>
    <w:rsid w:val="00910068"/>
    <w:rsid w:val="00910509"/>
    <w:rsid w:val="00910A69"/>
    <w:rsid w:val="00911DAC"/>
    <w:rsid w:val="00913719"/>
    <w:rsid w:val="00913DC9"/>
    <w:rsid w:val="00913E86"/>
    <w:rsid w:val="009141CE"/>
    <w:rsid w:val="00916BE1"/>
    <w:rsid w:val="00917292"/>
    <w:rsid w:val="00917AE7"/>
    <w:rsid w:val="00920D4A"/>
    <w:rsid w:val="00923A83"/>
    <w:rsid w:val="00924C5E"/>
    <w:rsid w:val="00924F24"/>
    <w:rsid w:val="009259D2"/>
    <w:rsid w:val="00925C0E"/>
    <w:rsid w:val="00925E45"/>
    <w:rsid w:val="009260CE"/>
    <w:rsid w:val="009302E1"/>
    <w:rsid w:val="00930782"/>
    <w:rsid w:val="00930D74"/>
    <w:rsid w:val="009313B5"/>
    <w:rsid w:val="00931533"/>
    <w:rsid w:val="00931633"/>
    <w:rsid w:val="009323C4"/>
    <w:rsid w:val="009325D0"/>
    <w:rsid w:val="009338C7"/>
    <w:rsid w:val="0093497A"/>
    <w:rsid w:val="0093575F"/>
    <w:rsid w:val="00935886"/>
    <w:rsid w:val="00935997"/>
    <w:rsid w:val="00936DD7"/>
    <w:rsid w:val="009374D2"/>
    <w:rsid w:val="00937BA0"/>
    <w:rsid w:val="0094011A"/>
    <w:rsid w:val="00940666"/>
    <w:rsid w:val="00940CA3"/>
    <w:rsid w:val="00941CF9"/>
    <w:rsid w:val="00943379"/>
    <w:rsid w:val="009448E3"/>
    <w:rsid w:val="00944FAF"/>
    <w:rsid w:val="00945970"/>
    <w:rsid w:val="009465D7"/>
    <w:rsid w:val="00946D89"/>
    <w:rsid w:val="00947436"/>
    <w:rsid w:val="00950402"/>
    <w:rsid w:val="0095116C"/>
    <w:rsid w:val="009524E1"/>
    <w:rsid w:val="0095307A"/>
    <w:rsid w:val="00953F73"/>
    <w:rsid w:val="009546B5"/>
    <w:rsid w:val="00955135"/>
    <w:rsid w:val="00956E8B"/>
    <w:rsid w:val="00957479"/>
    <w:rsid w:val="0096058A"/>
    <w:rsid w:val="009610B8"/>
    <w:rsid w:val="009618C0"/>
    <w:rsid w:val="00961B7C"/>
    <w:rsid w:val="00962179"/>
    <w:rsid w:val="00962534"/>
    <w:rsid w:val="00962BE2"/>
    <w:rsid w:val="009632F1"/>
    <w:rsid w:val="00964E3B"/>
    <w:rsid w:val="009655BB"/>
    <w:rsid w:val="009656E1"/>
    <w:rsid w:val="00967390"/>
    <w:rsid w:val="0096740D"/>
    <w:rsid w:val="00967EE3"/>
    <w:rsid w:val="0097150E"/>
    <w:rsid w:val="00971BA9"/>
    <w:rsid w:val="00972094"/>
    <w:rsid w:val="009725BF"/>
    <w:rsid w:val="009734D7"/>
    <w:rsid w:val="0097474A"/>
    <w:rsid w:val="00974DA8"/>
    <w:rsid w:val="009757FD"/>
    <w:rsid w:val="009809CB"/>
    <w:rsid w:val="009821E8"/>
    <w:rsid w:val="0098256C"/>
    <w:rsid w:val="00983F83"/>
    <w:rsid w:val="00984B73"/>
    <w:rsid w:val="00986E61"/>
    <w:rsid w:val="009875E5"/>
    <w:rsid w:val="00987C6C"/>
    <w:rsid w:val="00990166"/>
    <w:rsid w:val="0099096D"/>
    <w:rsid w:val="0099311B"/>
    <w:rsid w:val="0099397A"/>
    <w:rsid w:val="00994845"/>
    <w:rsid w:val="009954FE"/>
    <w:rsid w:val="009957E1"/>
    <w:rsid w:val="009969FB"/>
    <w:rsid w:val="009A126D"/>
    <w:rsid w:val="009A1BD8"/>
    <w:rsid w:val="009A2258"/>
    <w:rsid w:val="009A2556"/>
    <w:rsid w:val="009A26E8"/>
    <w:rsid w:val="009A2D8F"/>
    <w:rsid w:val="009A340C"/>
    <w:rsid w:val="009A3848"/>
    <w:rsid w:val="009A4A15"/>
    <w:rsid w:val="009A5DA2"/>
    <w:rsid w:val="009A677F"/>
    <w:rsid w:val="009A7D3C"/>
    <w:rsid w:val="009B0E29"/>
    <w:rsid w:val="009B38B1"/>
    <w:rsid w:val="009B482E"/>
    <w:rsid w:val="009B4C53"/>
    <w:rsid w:val="009B6072"/>
    <w:rsid w:val="009B6D83"/>
    <w:rsid w:val="009B6F55"/>
    <w:rsid w:val="009C002C"/>
    <w:rsid w:val="009C0DE8"/>
    <w:rsid w:val="009C1174"/>
    <w:rsid w:val="009C28AC"/>
    <w:rsid w:val="009C36ED"/>
    <w:rsid w:val="009C4672"/>
    <w:rsid w:val="009C4FBA"/>
    <w:rsid w:val="009C5FE0"/>
    <w:rsid w:val="009C6DC4"/>
    <w:rsid w:val="009D0101"/>
    <w:rsid w:val="009D2064"/>
    <w:rsid w:val="009D25DE"/>
    <w:rsid w:val="009D296F"/>
    <w:rsid w:val="009D3730"/>
    <w:rsid w:val="009D3A63"/>
    <w:rsid w:val="009D4331"/>
    <w:rsid w:val="009D4734"/>
    <w:rsid w:val="009D4EB1"/>
    <w:rsid w:val="009D6502"/>
    <w:rsid w:val="009D6E8D"/>
    <w:rsid w:val="009D6F1F"/>
    <w:rsid w:val="009D7348"/>
    <w:rsid w:val="009D7837"/>
    <w:rsid w:val="009E0928"/>
    <w:rsid w:val="009E0FFA"/>
    <w:rsid w:val="009E2598"/>
    <w:rsid w:val="009E2A95"/>
    <w:rsid w:val="009E2B89"/>
    <w:rsid w:val="009E2EED"/>
    <w:rsid w:val="009E41A3"/>
    <w:rsid w:val="009E4769"/>
    <w:rsid w:val="009E58D5"/>
    <w:rsid w:val="009E5ECB"/>
    <w:rsid w:val="009E6109"/>
    <w:rsid w:val="009E677C"/>
    <w:rsid w:val="009E71A1"/>
    <w:rsid w:val="009E769C"/>
    <w:rsid w:val="009F1E3E"/>
    <w:rsid w:val="009F3324"/>
    <w:rsid w:val="009F418A"/>
    <w:rsid w:val="009F50C5"/>
    <w:rsid w:val="009F73AE"/>
    <w:rsid w:val="009F7490"/>
    <w:rsid w:val="00A00020"/>
    <w:rsid w:val="00A0058C"/>
    <w:rsid w:val="00A009E7"/>
    <w:rsid w:val="00A00C86"/>
    <w:rsid w:val="00A01807"/>
    <w:rsid w:val="00A01E82"/>
    <w:rsid w:val="00A022A3"/>
    <w:rsid w:val="00A02990"/>
    <w:rsid w:val="00A03B1C"/>
    <w:rsid w:val="00A04589"/>
    <w:rsid w:val="00A04693"/>
    <w:rsid w:val="00A04708"/>
    <w:rsid w:val="00A067DB"/>
    <w:rsid w:val="00A06F32"/>
    <w:rsid w:val="00A101D3"/>
    <w:rsid w:val="00A11D33"/>
    <w:rsid w:val="00A13053"/>
    <w:rsid w:val="00A1338C"/>
    <w:rsid w:val="00A13B0B"/>
    <w:rsid w:val="00A14432"/>
    <w:rsid w:val="00A1479E"/>
    <w:rsid w:val="00A14E6A"/>
    <w:rsid w:val="00A157FF"/>
    <w:rsid w:val="00A16958"/>
    <w:rsid w:val="00A16EA4"/>
    <w:rsid w:val="00A1724A"/>
    <w:rsid w:val="00A17411"/>
    <w:rsid w:val="00A175B5"/>
    <w:rsid w:val="00A2004D"/>
    <w:rsid w:val="00A224FF"/>
    <w:rsid w:val="00A2298D"/>
    <w:rsid w:val="00A2358E"/>
    <w:rsid w:val="00A2403F"/>
    <w:rsid w:val="00A249B4"/>
    <w:rsid w:val="00A2654A"/>
    <w:rsid w:val="00A2698C"/>
    <w:rsid w:val="00A26AD9"/>
    <w:rsid w:val="00A27859"/>
    <w:rsid w:val="00A30E79"/>
    <w:rsid w:val="00A30F4C"/>
    <w:rsid w:val="00A32C43"/>
    <w:rsid w:val="00A32FED"/>
    <w:rsid w:val="00A34732"/>
    <w:rsid w:val="00A34917"/>
    <w:rsid w:val="00A34E26"/>
    <w:rsid w:val="00A354AE"/>
    <w:rsid w:val="00A357D7"/>
    <w:rsid w:val="00A35A1F"/>
    <w:rsid w:val="00A35E90"/>
    <w:rsid w:val="00A4139C"/>
    <w:rsid w:val="00A4225F"/>
    <w:rsid w:val="00A4275A"/>
    <w:rsid w:val="00A42FBD"/>
    <w:rsid w:val="00A451C2"/>
    <w:rsid w:val="00A45D0B"/>
    <w:rsid w:val="00A45DEA"/>
    <w:rsid w:val="00A45F92"/>
    <w:rsid w:val="00A464B2"/>
    <w:rsid w:val="00A4658F"/>
    <w:rsid w:val="00A4678F"/>
    <w:rsid w:val="00A4714A"/>
    <w:rsid w:val="00A5067E"/>
    <w:rsid w:val="00A50D19"/>
    <w:rsid w:val="00A51A8F"/>
    <w:rsid w:val="00A53111"/>
    <w:rsid w:val="00A54560"/>
    <w:rsid w:val="00A549B9"/>
    <w:rsid w:val="00A54D74"/>
    <w:rsid w:val="00A600C8"/>
    <w:rsid w:val="00A60565"/>
    <w:rsid w:val="00A6067B"/>
    <w:rsid w:val="00A627B2"/>
    <w:rsid w:val="00A6365B"/>
    <w:rsid w:val="00A64B34"/>
    <w:rsid w:val="00A64D02"/>
    <w:rsid w:val="00A64FAE"/>
    <w:rsid w:val="00A660FA"/>
    <w:rsid w:val="00A671C4"/>
    <w:rsid w:val="00A6747B"/>
    <w:rsid w:val="00A67726"/>
    <w:rsid w:val="00A70E11"/>
    <w:rsid w:val="00A7184B"/>
    <w:rsid w:val="00A720E2"/>
    <w:rsid w:val="00A72F81"/>
    <w:rsid w:val="00A74425"/>
    <w:rsid w:val="00A7551B"/>
    <w:rsid w:val="00A7626B"/>
    <w:rsid w:val="00A800AB"/>
    <w:rsid w:val="00A80925"/>
    <w:rsid w:val="00A82424"/>
    <w:rsid w:val="00A8269D"/>
    <w:rsid w:val="00A82FE7"/>
    <w:rsid w:val="00A83A72"/>
    <w:rsid w:val="00A83D37"/>
    <w:rsid w:val="00A86D35"/>
    <w:rsid w:val="00A9113B"/>
    <w:rsid w:val="00A920B7"/>
    <w:rsid w:val="00A92342"/>
    <w:rsid w:val="00A923FA"/>
    <w:rsid w:val="00A926AA"/>
    <w:rsid w:val="00A92E41"/>
    <w:rsid w:val="00A93463"/>
    <w:rsid w:val="00A938B2"/>
    <w:rsid w:val="00A9475C"/>
    <w:rsid w:val="00A9476E"/>
    <w:rsid w:val="00A94B79"/>
    <w:rsid w:val="00A95296"/>
    <w:rsid w:val="00A95379"/>
    <w:rsid w:val="00A961A6"/>
    <w:rsid w:val="00A96999"/>
    <w:rsid w:val="00A97B5E"/>
    <w:rsid w:val="00AA17A1"/>
    <w:rsid w:val="00AA1AF5"/>
    <w:rsid w:val="00AA269A"/>
    <w:rsid w:val="00AA29F0"/>
    <w:rsid w:val="00AA2DE5"/>
    <w:rsid w:val="00AA3C36"/>
    <w:rsid w:val="00AA6303"/>
    <w:rsid w:val="00AA7BEF"/>
    <w:rsid w:val="00AB0445"/>
    <w:rsid w:val="00AB135B"/>
    <w:rsid w:val="00AB1A8D"/>
    <w:rsid w:val="00AB2C01"/>
    <w:rsid w:val="00AB2F03"/>
    <w:rsid w:val="00AB3468"/>
    <w:rsid w:val="00AB6012"/>
    <w:rsid w:val="00AB6483"/>
    <w:rsid w:val="00AB7846"/>
    <w:rsid w:val="00AB7851"/>
    <w:rsid w:val="00AB7927"/>
    <w:rsid w:val="00AC004C"/>
    <w:rsid w:val="00AC035F"/>
    <w:rsid w:val="00AC0933"/>
    <w:rsid w:val="00AC0B51"/>
    <w:rsid w:val="00AC105D"/>
    <w:rsid w:val="00AC1458"/>
    <w:rsid w:val="00AC1B7E"/>
    <w:rsid w:val="00AC379E"/>
    <w:rsid w:val="00AC413D"/>
    <w:rsid w:val="00AC41CE"/>
    <w:rsid w:val="00AC59B0"/>
    <w:rsid w:val="00AC67BF"/>
    <w:rsid w:val="00AC6972"/>
    <w:rsid w:val="00AC6FFB"/>
    <w:rsid w:val="00AC7923"/>
    <w:rsid w:val="00AC7B64"/>
    <w:rsid w:val="00AD073E"/>
    <w:rsid w:val="00AD140A"/>
    <w:rsid w:val="00AD1D9C"/>
    <w:rsid w:val="00AD443E"/>
    <w:rsid w:val="00AD5430"/>
    <w:rsid w:val="00AD6A16"/>
    <w:rsid w:val="00AD7010"/>
    <w:rsid w:val="00AD73AA"/>
    <w:rsid w:val="00AD7B97"/>
    <w:rsid w:val="00AD7FBC"/>
    <w:rsid w:val="00AE100D"/>
    <w:rsid w:val="00AE16CB"/>
    <w:rsid w:val="00AE1F99"/>
    <w:rsid w:val="00AE2DFD"/>
    <w:rsid w:val="00AE42AD"/>
    <w:rsid w:val="00AE5A70"/>
    <w:rsid w:val="00AE6F47"/>
    <w:rsid w:val="00AF0E52"/>
    <w:rsid w:val="00AF119D"/>
    <w:rsid w:val="00AF1C02"/>
    <w:rsid w:val="00AF40CD"/>
    <w:rsid w:val="00AF55C1"/>
    <w:rsid w:val="00AF5ECD"/>
    <w:rsid w:val="00AF74B3"/>
    <w:rsid w:val="00AF7D69"/>
    <w:rsid w:val="00B0085B"/>
    <w:rsid w:val="00B00ADC"/>
    <w:rsid w:val="00B00E7A"/>
    <w:rsid w:val="00B0105C"/>
    <w:rsid w:val="00B01B0B"/>
    <w:rsid w:val="00B020A2"/>
    <w:rsid w:val="00B03A5F"/>
    <w:rsid w:val="00B03BFB"/>
    <w:rsid w:val="00B03E67"/>
    <w:rsid w:val="00B0516D"/>
    <w:rsid w:val="00B0678B"/>
    <w:rsid w:val="00B06E37"/>
    <w:rsid w:val="00B0748C"/>
    <w:rsid w:val="00B07861"/>
    <w:rsid w:val="00B10323"/>
    <w:rsid w:val="00B10A69"/>
    <w:rsid w:val="00B10BD5"/>
    <w:rsid w:val="00B110D2"/>
    <w:rsid w:val="00B11EE3"/>
    <w:rsid w:val="00B11FD6"/>
    <w:rsid w:val="00B12D2E"/>
    <w:rsid w:val="00B13D38"/>
    <w:rsid w:val="00B13E80"/>
    <w:rsid w:val="00B1462A"/>
    <w:rsid w:val="00B1675E"/>
    <w:rsid w:val="00B16C19"/>
    <w:rsid w:val="00B17083"/>
    <w:rsid w:val="00B17D6F"/>
    <w:rsid w:val="00B204B9"/>
    <w:rsid w:val="00B20E2F"/>
    <w:rsid w:val="00B210D4"/>
    <w:rsid w:val="00B211ED"/>
    <w:rsid w:val="00B21278"/>
    <w:rsid w:val="00B2349F"/>
    <w:rsid w:val="00B23D98"/>
    <w:rsid w:val="00B244AB"/>
    <w:rsid w:val="00B24C10"/>
    <w:rsid w:val="00B24D7B"/>
    <w:rsid w:val="00B25947"/>
    <w:rsid w:val="00B2796D"/>
    <w:rsid w:val="00B311B1"/>
    <w:rsid w:val="00B31280"/>
    <w:rsid w:val="00B3311A"/>
    <w:rsid w:val="00B3357F"/>
    <w:rsid w:val="00B34026"/>
    <w:rsid w:val="00B3597E"/>
    <w:rsid w:val="00B36A7C"/>
    <w:rsid w:val="00B370B7"/>
    <w:rsid w:val="00B375AA"/>
    <w:rsid w:val="00B377D1"/>
    <w:rsid w:val="00B400EE"/>
    <w:rsid w:val="00B401E1"/>
    <w:rsid w:val="00B405C9"/>
    <w:rsid w:val="00B42026"/>
    <w:rsid w:val="00B430FF"/>
    <w:rsid w:val="00B43ADA"/>
    <w:rsid w:val="00B4487C"/>
    <w:rsid w:val="00B46586"/>
    <w:rsid w:val="00B472CE"/>
    <w:rsid w:val="00B47BBD"/>
    <w:rsid w:val="00B50A38"/>
    <w:rsid w:val="00B50B86"/>
    <w:rsid w:val="00B50D68"/>
    <w:rsid w:val="00B527DB"/>
    <w:rsid w:val="00B53931"/>
    <w:rsid w:val="00B53FF2"/>
    <w:rsid w:val="00B55F0F"/>
    <w:rsid w:val="00B57AEC"/>
    <w:rsid w:val="00B617B4"/>
    <w:rsid w:val="00B62830"/>
    <w:rsid w:val="00B6288F"/>
    <w:rsid w:val="00B62907"/>
    <w:rsid w:val="00B66F15"/>
    <w:rsid w:val="00B70784"/>
    <w:rsid w:val="00B708FA"/>
    <w:rsid w:val="00B71523"/>
    <w:rsid w:val="00B73D26"/>
    <w:rsid w:val="00B74A55"/>
    <w:rsid w:val="00B75CBC"/>
    <w:rsid w:val="00B76025"/>
    <w:rsid w:val="00B760DB"/>
    <w:rsid w:val="00B774A6"/>
    <w:rsid w:val="00B77A54"/>
    <w:rsid w:val="00B80564"/>
    <w:rsid w:val="00B80AC4"/>
    <w:rsid w:val="00B81496"/>
    <w:rsid w:val="00B81B16"/>
    <w:rsid w:val="00B824FA"/>
    <w:rsid w:val="00B82EDF"/>
    <w:rsid w:val="00B83E6B"/>
    <w:rsid w:val="00B8490A"/>
    <w:rsid w:val="00B85028"/>
    <w:rsid w:val="00B852D4"/>
    <w:rsid w:val="00B856D0"/>
    <w:rsid w:val="00B85955"/>
    <w:rsid w:val="00B859D1"/>
    <w:rsid w:val="00B85AE8"/>
    <w:rsid w:val="00B87EAC"/>
    <w:rsid w:val="00B906AD"/>
    <w:rsid w:val="00B90A28"/>
    <w:rsid w:val="00B91B3D"/>
    <w:rsid w:val="00B9262A"/>
    <w:rsid w:val="00B92D63"/>
    <w:rsid w:val="00B92E94"/>
    <w:rsid w:val="00B93A8B"/>
    <w:rsid w:val="00B93DED"/>
    <w:rsid w:val="00B94AAA"/>
    <w:rsid w:val="00B9507C"/>
    <w:rsid w:val="00B953E0"/>
    <w:rsid w:val="00B959FC"/>
    <w:rsid w:val="00B96034"/>
    <w:rsid w:val="00B96900"/>
    <w:rsid w:val="00BA0BE3"/>
    <w:rsid w:val="00BA1718"/>
    <w:rsid w:val="00BA179E"/>
    <w:rsid w:val="00BA23A2"/>
    <w:rsid w:val="00BA3170"/>
    <w:rsid w:val="00BA3682"/>
    <w:rsid w:val="00BA4A75"/>
    <w:rsid w:val="00BA4D7A"/>
    <w:rsid w:val="00BA4D8C"/>
    <w:rsid w:val="00BA513C"/>
    <w:rsid w:val="00BA6FBB"/>
    <w:rsid w:val="00BA7455"/>
    <w:rsid w:val="00BA779D"/>
    <w:rsid w:val="00BA7827"/>
    <w:rsid w:val="00BA7EB9"/>
    <w:rsid w:val="00BB0030"/>
    <w:rsid w:val="00BB1352"/>
    <w:rsid w:val="00BB4E13"/>
    <w:rsid w:val="00BB68D8"/>
    <w:rsid w:val="00BC00D9"/>
    <w:rsid w:val="00BC01C6"/>
    <w:rsid w:val="00BC1832"/>
    <w:rsid w:val="00BC1BDA"/>
    <w:rsid w:val="00BC221F"/>
    <w:rsid w:val="00BC2921"/>
    <w:rsid w:val="00BC294E"/>
    <w:rsid w:val="00BC3076"/>
    <w:rsid w:val="00BC4D37"/>
    <w:rsid w:val="00BC5549"/>
    <w:rsid w:val="00BC5805"/>
    <w:rsid w:val="00BC5DA2"/>
    <w:rsid w:val="00BD0E87"/>
    <w:rsid w:val="00BD0FEB"/>
    <w:rsid w:val="00BD15B9"/>
    <w:rsid w:val="00BD1786"/>
    <w:rsid w:val="00BD24AC"/>
    <w:rsid w:val="00BD3D56"/>
    <w:rsid w:val="00BD4ACA"/>
    <w:rsid w:val="00BD5093"/>
    <w:rsid w:val="00BD5B7A"/>
    <w:rsid w:val="00BD6996"/>
    <w:rsid w:val="00BD737E"/>
    <w:rsid w:val="00BD740B"/>
    <w:rsid w:val="00BE05D8"/>
    <w:rsid w:val="00BE14BD"/>
    <w:rsid w:val="00BE6B0E"/>
    <w:rsid w:val="00BE71E0"/>
    <w:rsid w:val="00BF00DD"/>
    <w:rsid w:val="00BF0653"/>
    <w:rsid w:val="00BF0928"/>
    <w:rsid w:val="00BF099F"/>
    <w:rsid w:val="00BF0AAD"/>
    <w:rsid w:val="00BF0B7B"/>
    <w:rsid w:val="00BF1535"/>
    <w:rsid w:val="00BF19A8"/>
    <w:rsid w:val="00BF1E06"/>
    <w:rsid w:val="00BF4E91"/>
    <w:rsid w:val="00BF5C4B"/>
    <w:rsid w:val="00BF5D27"/>
    <w:rsid w:val="00BF6571"/>
    <w:rsid w:val="00BF6B72"/>
    <w:rsid w:val="00BF7B75"/>
    <w:rsid w:val="00C02E49"/>
    <w:rsid w:val="00C03218"/>
    <w:rsid w:val="00C0328C"/>
    <w:rsid w:val="00C048C3"/>
    <w:rsid w:val="00C0568B"/>
    <w:rsid w:val="00C0590C"/>
    <w:rsid w:val="00C05F55"/>
    <w:rsid w:val="00C06302"/>
    <w:rsid w:val="00C06D91"/>
    <w:rsid w:val="00C07230"/>
    <w:rsid w:val="00C07E00"/>
    <w:rsid w:val="00C116EB"/>
    <w:rsid w:val="00C11D49"/>
    <w:rsid w:val="00C1368C"/>
    <w:rsid w:val="00C13C82"/>
    <w:rsid w:val="00C13E5C"/>
    <w:rsid w:val="00C14FF8"/>
    <w:rsid w:val="00C16A52"/>
    <w:rsid w:val="00C16F1D"/>
    <w:rsid w:val="00C17742"/>
    <w:rsid w:val="00C178C5"/>
    <w:rsid w:val="00C2084A"/>
    <w:rsid w:val="00C21B0E"/>
    <w:rsid w:val="00C22830"/>
    <w:rsid w:val="00C23FD8"/>
    <w:rsid w:val="00C24CD8"/>
    <w:rsid w:val="00C2650F"/>
    <w:rsid w:val="00C277FB"/>
    <w:rsid w:val="00C324ED"/>
    <w:rsid w:val="00C32F7D"/>
    <w:rsid w:val="00C33548"/>
    <w:rsid w:val="00C34842"/>
    <w:rsid w:val="00C356BE"/>
    <w:rsid w:val="00C35A5F"/>
    <w:rsid w:val="00C37401"/>
    <w:rsid w:val="00C3774D"/>
    <w:rsid w:val="00C37FB8"/>
    <w:rsid w:val="00C40CCB"/>
    <w:rsid w:val="00C4115D"/>
    <w:rsid w:val="00C45601"/>
    <w:rsid w:val="00C45E32"/>
    <w:rsid w:val="00C50A06"/>
    <w:rsid w:val="00C514C0"/>
    <w:rsid w:val="00C52C94"/>
    <w:rsid w:val="00C5302C"/>
    <w:rsid w:val="00C530E1"/>
    <w:rsid w:val="00C54E6E"/>
    <w:rsid w:val="00C5577B"/>
    <w:rsid w:val="00C55E47"/>
    <w:rsid w:val="00C56BA3"/>
    <w:rsid w:val="00C56D67"/>
    <w:rsid w:val="00C56E18"/>
    <w:rsid w:val="00C574E6"/>
    <w:rsid w:val="00C60887"/>
    <w:rsid w:val="00C616CE"/>
    <w:rsid w:val="00C62A4C"/>
    <w:rsid w:val="00C63BD0"/>
    <w:rsid w:val="00C63C0B"/>
    <w:rsid w:val="00C64862"/>
    <w:rsid w:val="00C65309"/>
    <w:rsid w:val="00C65AD4"/>
    <w:rsid w:val="00C65B0B"/>
    <w:rsid w:val="00C65F69"/>
    <w:rsid w:val="00C6613A"/>
    <w:rsid w:val="00C66EEE"/>
    <w:rsid w:val="00C6708D"/>
    <w:rsid w:val="00C67229"/>
    <w:rsid w:val="00C70056"/>
    <w:rsid w:val="00C727CE"/>
    <w:rsid w:val="00C72D06"/>
    <w:rsid w:val="00C737E2"/>
    <w:rsid w:val="00C753C9"/>
    <w:rsid w:val="00C75BAA"/>
    <w:rsid w:val="00C75C66"/>
    <w:rsid w:val="00C762DD"/>
    <w:rsid w:val="00C80555"/>
    <w:rsid w:val="00C81068"/>
    <w:rsid w:val="00C81480"/>
    <w:rsid w:val="00C8297D"/>
    <w:rsid w:val="00C8383A"/>
    <w:rsid w:val="00C85241"/>
    <w:rsid w:val="00C859F5"/>
    <w:rsid w:val="00C862D1"/>
    <w:rsid w:val="00C86F6A"/>
    <w:rsid w:val="00C87264"/>
    <w:rsid w:val="00C90150"/>
    <w:rsid w:val="00C90F3C"/>
    <w:rsid w:val="00C90F4B"/>
    <w:rsid w:val="00C92916"/>
    <w:rsid w:val="00C93799"/>
    <w:rsid w:val="00CA02EC"/>
    <w:rsid w:val="00CA0EA3"/>
    <w:rsid w:val="00CA308E"/>
    <w:rsid w:val="00CA3A88"/>
    <w:rsid w:val="00CA3B06"/>
    <w:rsid w:val="00CA4EA4"/>
    <w:rsid w:val="00CA50C4"/>
    <w:rsid w:val="00CA60AF"/>
    <w:rsid w:val="00CA61D5"/>
    <w:rsid w:val="00CA6905"/>
    <w:rsid w:val="00CA741A"/>
    <w:rsid w:val="00CB0A7C"/>
    <w:rsid w:val="00CB225D"/>
    <w:rsid w:val="00CB3581"/>
    <w:rsid w:val="00CB3D2E"/>
    <w:rsid w:val="00CB3FCD"/>
    <w:rsid w:val="00CB4EF2"/>
    <w:rsid w:val="00CB5AF0"/>
    <w:rsid w:val="00CB6170"/>
    <w:rsid w:val="00CB61AA"/>
    <w:rsid w:val="00CB6547"/>
    <w:rsid w:val="00CB674A"/>
    <w:rsid w:val="00CB6C87"/>
    <w:rsid w:val="00CB7105"/>
    <w:rsid w:val="00CB7CDE"/>
    <w:rsid w:val="00CB7D15"/>
    <w:rsid w:val="00CC0D3A"/>
    <w:rsid w:val="00CC1145"/>
    <w:rsid w:val="00CC2721"/>
    <w:rsid w:val="00CC3182"/>
    <w:rsid w:val="00CC347C"/>
    <w:rsid w:val="00CC4918"/>
    <w:rsid w:val="00CC4CBA"/>
    <w:rsid w:val="00CC4DB6"/>
    <w:rsid w:val="00CC4EF8"/>
    <w:rsid w:val="00CC5587"/>
    <w:rsid w:val="00CC563C"/>
    <w:rsid w:val="00CC58B6"/>
    <w:rsid w:val="00CC5D36"/>
    <w:rsid w:val="00CC5EA3"/>
    <w:rsid w:val="00CC67A7"/>
    <w:rsid w:val="00CC6D10"/>
    <w:rsid w:val="00CC74E2"/>
    <w:rsid w:val="00CC74EA"/>
    <w:rsid w:val="00CD27C7"/>
    <w:rsid w:val="00CD48EB"/>
    <w:rsid w:val="00CD4B16"/>
    <w:rsid w:val="00CD4CEF"/>
    <w:rsid w:val="00CD4F16"/>
    <w:rsid w:val="00CD5DFC"/>
    <w:rsid w:val="00CD5FFE"/>
    <w:rsid w:val="00CD7817"/>
    <w:rsid w:val="00CE0C3E"/>
    <w:rsid w:val="00CE12CB"/>
    <w:rsid w:val="00CE1CFE"/>
    <w:rsid w:val="00CE1E49"/>
    <w:rsid w:val="00CE269A"/>
    <w:rsid w:val="00CE29B9"/>
    <w:rsid w:val="00CE35D6"/>
    <w:rsid w:val="00CE3D85"/>
    <w:rsid w:val="00CE3DF7"/>
    <w:rsid w:val="00CE3E7B"/>
    <w:rsid w:val="00CE50DE"/>
    <w:rsid w:val="00CE516E"/>
    <w:rsid w:val="00CE6A58"/>
    <w:rsid w:val="00CE6A8B"/>
    <w:rsid w:val="00CE6C48"/>
    <w:rsid w:val="00CF07B9"/>
    <w:rsid w:val="00CF1141"/>
    <w:rsid w:val="00CF129E"/>
    <w:rsid w:val="00CF130B"/>
    <w:rsid w:val="00CF1540"/>
    <w:rsid w:val="00CF19DB"/>
    <w:rsid w:val="00CF2322"/>
    <w:rsid w:val="00CF3817"/>
    <w:rsid w:val="00CF67FF"/>
    <w:rsid w:val="00D00695"/>
    <w:rsid w:val="00D02AE8"/>
    <w:rsid w:val="00D041B3"/>
    <w:rsid w:val="00D04A99"/>
    <w:rsid w:val="00D058CF"/>
    <w:rsid w:val="00D05CFD"/>
    <w:rsid w:val="00D06066"/>
    <w:rsid w:val="00D06498"/>
    <w:rsid w:val="00D11078"/>
    <w:rsid w:val="00D11277"/>
    <w:rsid w:val="00D1361F"/>
    <w:rsid w:val="00D1416D"/>
    <w:rsid w:val="00D14D7A"/>
    <w:rsid w:val="00D15570"/>
    <w:rsid w:val="00D16B41"/>
    <w:rsid w:val="00D20245"/>
    <w:rsid w:val="00D20546"/>
    <w:rsid w:val="00D2099E"/>
    <w:rsid w:val="00D21F48"/>
    <w:rsid w:val="00D2228E"/>
    <w:rsid w:val="00D224A2"/>
    <w:rsid w:val="00D22726"/>
    <w:rsid w:val="00D233C4"/>
    <w:rsid w:val="00D23A79"/>
    <w:rsid w:val="00D24D9E"/>
    <w:rsid w:val="00D26608"/>
    <w:rsid w:val="00D26D12"/>
    <w:rsid w:val="00D270BD"/>
    <w:rsid w:val="00D27267"/>
    <w:rsid w:val="00D275F7"/>
    <w:rsid w:val="00D302E7"/>
    <w:rsid w:val="00D3033A"/>
    <w:rsid w:val="00D305D6"/>
    <w:rsid w:val="00D32D43"/>
    <w:rsid w:val="00D333E6"/>
    <w:rsid w:val="00D33B35"/>
    <w:rsid w:val="00D34218"/>
    <w:rsid w:val="00D34EA7"/>
    <w:rsid w:val="00D35293"/>
    <w:rsid w:val="00D35BF8"/>
    <w:rsid w:val="00D35E13"/>
    <w:rsid w:val="00D3616B"/>
    <w:rsid w:val="00D36B47"/>
    <w:rsid w:val="00D36E24"/>
    <w:rsid w:val="00D37FA9"/>
    <w:rsid w:val="00D40BCE"/>
    <w:rsid w:val="00D412D6"/>
    <w:rsid w:val="00D4173F"/>
    <w:rsid w:val="00D43C5A"/>
    <w:rsid w:val="00D44696"/>
    <w:rsid w:val="00D45132"/>
    <w:rsid w:val="00D45BA2"/>
    <w:rsid w:val="00D45E76"/>
    <w:rsid w:val="00D469A8"/>
    <w:rsid w:val="00D46EB8"/>
    <w:rsid w:val="00D50BAF"/>
    <w:rsid w:val="00D518D4"/>
    <w:rsid w:val="00D521A8"/>
    <w:rsid w:val="00D52D4D"/>
    <w:rsid w:val="00D53494"/>
    <w:rsid w:val="00D5392D"/>
    <w:rsid w:val="00D543A1"/>
    <w:rsid w:val="00D54EBB"/>
    <w:rsid w:val="00D56124"/>
    <w:rsid w:val="00D56704"/>
    <w:rsid w:val="00D56795"/>
    <w:rsid w:val="00D56B75"/>
    <w:rsid w:val="00D57256"/>
    <w:rsid w:val="00D6006A"/>
    <w:rsid w:val="00D63250"/>
    <w:rsid w:val="00D63615"/>
    <w:rsid w:val="00D640DB"/>
    <w:rsid w:val="00D65B2E"/>
    <w:rsid w:val="00D66284"/>
    <w:rsid w:val="00D668B3"/>
    <w:rsid w:val="00D669D4"/>
    <w:rsid w:val="00D66BAE"/>
    <w:rsid w:val="00D6778D"/>
    <w:rsid w:val="00D7027A"/>
    <w:rsid w:val="00D70467"/>
    <w:rsid w:val="00D70B9F"/>
    <w:rsid w:val="00D71206"/>
    <w:rsid w:val="00D72A75"/>
    <w:rsid w:val="00D72FEF"/>
    <w:rsid w:val="00D73284"/>
    <w:rsid w:val="00D73717"/>
    <w:rsid w:val="00D73C46"/>
    <w:rsid w:val="00D73DD0"/>
    <w:rsid w:val="00D7439B"/>
    <w:rsid w:val="00D7448E"/>
    <w:rsid w:val="00D74608"/>
    <w:rsid w:val="00D748B7"/>
    <w:rsid w:val="00D7567B"/>
    <w:rsid w:val="00D769D7"/>
    <w:rsid w:val="00D76E20"/>
    <w:rsid w:val="00D80C70"/>
    <w:rsid w:val="00D8139C"/>
    <w:rsid w:val="00D81DE1"/>
    <w:rsid w:val="00D83C4C"/>
    <w:rsid w:val="00D83EB9"/>
    <w:rsid w:val="00D84463"/>
    <w:rsid w:val="00D844DA"/>
    <w:rsid w:val="00D84C9F"/>
    <w:rsid w:val="00D84FB8"/>
    <w:rsid w:val="00D860EE"/>
    <w:rsid w:val="00D86335"/>
    <w:rsid w:val="00D863F4"/>
    <w:rsid w:val="00D86410"/>
    <w:rsid w:val="00D86669"/>
    <w:rsid w:val="00D86937"/>
    <w:rsid w:val="00D87874"/>
    <w:rsid w:val="00D8792C"/>
    <w:rsid w:val="00D9028D"/>
    <w:rsid w:val="00D9063E"/>
    <w:rsid w:val="00D912EB"/>
    <w:rsid w:val="00D91943"/>
    <w:rsid w:val="00D92B8F"/>
    <w:rsid w:val="00D92D39"/>
    <w:rsid w:val="00D94037"/>
    <w:rsid w:val="00D94495"/>
    <w:rsid w:val="00D946BE"/>
    <w:rsid w:val="00D94E56"/>
    <w:rsid w:val="00D95014"/>
    <w:rsid w:val="00D957D7"/>
    <w:rsid w:val="00D96722"/>
    <w:rsid w:val="00D974E6"/>
    <w:rsid w:val="00DA104C"/>
    <w:rsid w:val="00DA3238"/>
    <w:rsid w:val="00DA33E8"/>
    <w:rsid w:val="00DA3679"/>
    <w:rsid w:val="00DA374F"/>
    <w:rsid w:val="00DA3F60"/>
    <w:rsid w:val="00DA3F75"/>
    <w:rsid w:val="00DA4CD3"/>
    <w:rsid w:val="00DA5352"/>
    <w:rsid w:val="00DA57B6"/>
    <w:rsid w:val="00DA5FEA"/>
    <w:rsid w:val="00DA74CB"/>
    <w:rsid w:val="00DB0FC8"/>
    <w:rsid w:val="00DB1953"/>
    <w:rsid w:val="00DB1FAD"/>
    <w:rsid w:val="00DB3293"/>
    <w:rsid w:val="00DB4A78"/>
    <w:rsid w:val="00DB4D0F"/>
    <w:rsid w:val="00DB4E34"/>
    <w:rsid w:val="00DB5208"/>
    <w:rsid w:val="00DB57DA"/>
    <w:rsid w:val="00DB5CB4"/>
    <w:rsid w:val="00DB6354"/>
    <w:rsid w:val="00DC02FC"/>
    <w:rsid w:val="00DC0FDB"/>
    <w:rsid w:val="00DC13AD"/>
    <w:rsid w:val="00DC3FB6"/>
    <w:rsid w:val="00DC4427"/>
    <w:rsid w:val="00DC5B57"/>
    <w:rsid w:val="00DC5D44"/>
    <w:rsid w:val="00DC68EB"/>
    <w:rsid w:val="00DC7971"/>
    <w:rsid w:val="00DC7EDD"/>
    <w:rsid w:val="00DD0DDD"/>
    <w:rsid w:val="00DD2F0F"/>
    <w:rsid w:val="00DD3366"/>
    <w:rsid w:val="00DD3B60"/>
    <w:rsid w:val="00DD4049"/>
    <w:rsid w:val="00DD455E"/>
    <w:rsid w:val="00DD56A7"/>
    <w:rsid w:val="00DE228D"/>
    <w:rsid w:val="00DE2EF7"/>
    <w:rsid w:val="00DE3CA2"/>
    <w:rsid w:val="00DE3E2C"/>
    <w:rsid w:val="00DE40A8"/>
    <w:rsid w:val="00DE482B"/>
    <w:rsid w:val="00DE51AD"/>
    <w:rsid w:val="00DE643C"/>
    <w:rsid w:val="00DE6634"/>
    <w:rsid w:val="00DE6983"/>
    <w:rsid w:val="00DE72BA"/>
    <w:rsid w:val="00DF16C7"/>
    <w:rsid w:val="00DF1C49"/>
    <w:rsid w:val="00DF1ECA"/>
    <w:rsid w:val="00DF234D"/>
    <w:rsid w:val="00DF2C97"/>
    <w:rsid w:val="00DF5130"/>
    <w:rsid w:val="00DF51CA"/>
    <w:rsid w:val="00DF51F5"/>
    <w:rsid w:val="00DF5522"/>
    <w:rsid w:val="00DF5530"/>
    <w:rsid w:val="00DF693C"/>
    <w:rsid w:val="00DF73D7"/>
    <w:rsid w:val="00E022DC"/>
    <w:rsid w:val="00E039F2"/>
    <w:rsid w:val="00E048A0"/>
    <w:rsid w:val="00E0559C"/>
    <w:rsid w:val="00E078CE"/>
    <w:rsid w:val="00E1074A"/>
    <w:rsid w:val="00E111E9"/>
    <w:rsid w:val="00E11B44"/>
    <w:rsid w:val="00E12F23"/>
    <w:rsid w:val="00E13E47"/>
    <w:rsid w:val="00E141D1"/>
    <w:rsid w:val="00E14A20"/>
    <w:rsid w:val="00E14C4F"/>
    <w:rsid w:val="00E14E32"/>
    <w:rsid w:val="00E150E8"/>
    <w:rsid w:val="00E16BDD"/>
    <w:rsid w:val="00E174D5"/>
    <w:rsid w:val="00E2095D"/>
    <w:rsid w:val="00E21ADE"/>
    <w:rsid w:val="00E21C3C"/>
    <w:rsid w:val="00E2260B"/>
    <w:rsid w:val="00E22FD6"/>
    <w:rsid w:val="00E25076"/>
    <w:rsid w:val="00E251E8"/>
    <w:rsid w:val="00E25AAD"/>
    <w:rsid w:val="00E25F9D"/>
    <w:rsid w:val="00E26046"/>
    <w:rsid w:val="00E26206"/>
    <w:rsid w:val="00E27B68"/>
    <w:rsid w:val="00E30FA7"/>
    <w:rsid w:val="00E3153F"/>
    <w:rsid w:val="00E315A3"/>
    <w:rsid w:val="00E3206D"/>
    <w:rsid w:val="00E32B7F"/>
    <w:rsid w:val="00E33723"/>
    <w:rsid w:val="00E33FC5"/>
    <w:rsid w:val="00E34F11"/>
    <w:rsid w:val="00E3681C"/>
    <w:rsid w:val="00E36AA1"/>
    <w:rsid w:val="00E36B47"/>
    <w:rsid w:val="00E422A7"/>
    <w:rsid w:val="00E42EB9"/>
    <w:rsid w:val="00E43CFE"/>
    <w:rsid w:val="00E449B5"/>
    <w:rsid w:val="00E45DD0"/>
    <w:rsid w:val="00E462DA"/>
    <w:rsid w:val="00E4640A"/>
    <w:rsid w:val="00E4736C"/>
    <w:rsid w:val="00E477AF"/>
    <w:rsid w:val="00E47E98"/>
    <w:rsid w:val="00E503F5"/>
    <w:rsid w:val="00E525CC"/>
    <w:rsid w:val="00E53322"/>
    <w:rsid w:val="00E535B7"/>
    <w:rsid w:val="00E53BBF"/>
    <w:rsid w:val="00E5428E"/>
    <w:rsid w:val="00E5429F"/>
    <w:rsid w:val="00E543EE"/>
    <w:rsid w:val="00E55C14"/>
    <w:rsid w:val="00E56FF9"/>
    <w:rsid w:val="00E5746E"/>
    <w:rsid w:val="00E57629"/>
    <w:rsid w:val="00E606B1"/>
    <w:rsid w:val="00E61439"/>
    <w:rsid w:val="00E62449"/>
    <w:rsid w:val="00E62EC4"/>
    <w:rsid w:val="00E64569"/>
    <w:rsid w:val="00E64611"/>
    <w:rsid w:val="00E67223"/>
    <w:rsid w:val="00E67424"/>
    <w:rsid w:val="00E704D4"/>
    <w:rsid w:val="00E7055A"/>
    <w:rsid w:val="00E737B5"/>
    <w:rsid w:val="00E73FAE"/>
    <w:rsid w:val="00E74CAD"/>
    <w:rsid w:val="00E75461"/>
    <w:rsid w:val="00E763E5"/>
    <w:rsid w:val="00E76425"/>
    <w:rsid w:val="00E7755D"/>
    <w:rsid w:val="00E80B5B"/>
    <w:rsid w:val="00E80DFF"/>
    <w:rsid w:val="00E82E90"/>
    <w:rsid w:val="00E846C3"/>
    <w:rsid w:val="00E84C7B"/>
    <w:rsid w:val="00E85145"/>
    <w:rsid w:val="00E8547F"/>
    <w:rsid w:val="00E87D4F"/>
    <w:rsid w:val="00E90C17"/>
    <w:rsid w:val="00E90C79"/>
    <w:rsid w:val="00E90E6C"/>
    <w:rsid w:val="00E90FAA"/>
    <w:rsid w:val="00E917A5"/>
    <w:rsid w:val="00E92C7E"/>
    <w:rsid w:val="00E94A4C"/>
    <w:rsid w:val="00E94DDB"/>
    <w:rsid w:val="00E954D9"/>
    <w:rsid w:val="00E95896"/>
    <w:rsid w:val="00E97374"/>
    <w:rsid w:val="00E97AB5"/>
    <w:rsid w:val="00EA0F51"/>
    <w:rsid w:val="00EA2070"/>
    <w:rsid w:val="00EA35D7"/>
    <w:rsid w:val="00EA4736"/>
    <w:rsid w:val="00EA4C14"/>
    <w:rsid w:val="00EA52C6"/>
    <w:rsid w:val="00EA550C"/>
    <w:rsid w:val="00EA706F"/>
    <w:rsid w:val="00EA72F6"/>
    <w:rsid w:val="00EB00A9"/>
    <w:rsid w:val="00EB1241"/>
    <w:rsid w:val="00EB193A"/>
    <w:rsid w:val="00EB1E2A"/>
    <w:rsid w:val="00EB28C3"/>
    <w:rsid w:val="00EB2FD3"/>
    <w:rsid w:val="00EB35B8"/>
    <w:rsid w:val="00EB37EE"/>
    <w:rsid w:val="00EB3DC7"/>
    <w:rsid w:val="00EB4190"/>
    <w:rsid w:val="00EB4A4F"/>
    <w:rsid w:val="00EB788E"/>
    <w:rsid w:val="00EB7DFF"/>
    <w:rsid w:val="00EC182A"/>
    <w:rsid w:val="00EC1F0E"/>
    <w:rsid w:val="00EC4418"/>
    <w:rsid w:val="00EC4BC5"/>
    <w:rsid w:val="00EC5429"/>
    <w:rsid w:val="00EC67DF"/>
    <w:rsid w:val="00EC6A3F"/>
    <w:rsid w:val="00EC6B64"/>
    <w:rsid w:val="00EC6D33"/>
    <w:rsid w:val="00EC7B4B"/>
    <w:rsid w:val="00ED134B"/>
    <w:rsid w:val="00ED3B10"/>
    <w:rsid w:val="00ED4735"/>
    <w:rsid w:val="00ED4AE1"/>
    <w:rsid w:val="00ED4E09"/>
    <w:rsid w:val="00ED6189"/>
    <w:rsid w:val="00ED6A9A"/>
    <w:rsid w:val="00ED6FD2"/>
    <w:rsid w:val="00ED71B5"/>
    <w:rsid w:val="00ED7738"/>
    <w:rsid w:val="00EE0BF0"/>
    <w:rsid w:val="00EE16D8"/>
    <w:rsid w:val="00EE16D9"/>
    <w:rsid w:val="00EE1BC6"/>
    <w:rsid w:val="00EE4236"/>
    <w:rsid w:val="00EE472C"/>
    <w:rsid w:val="00EE49A6"/>
    <w:rsid w:val="00EE5CC7"/>
    <w:rsid w:val="00EE733C"/>
    <w:rsid w:val="00EE7E4A"/>
    <w:rsid w:val="00EF1EA0"/>
    <w:rsid w:val="00EF366F"/>
    <w:rsid w:val="00EF3872"/>
    <w:rsid w:val="00EF3A68"/>
    <w:rsid w:val="00EF401F"/>
    <w:rsid w:val="00EF4CA3"/>
    <w:rsid w:val="00EF678F"/>
    <w:rsid w:val="00EF68EC"/>
    <w:rsid w:val="00EF7B91"/>
    <w:rsid w:val="00F01782"/>
    <w:rsid w:val="00F01805"/>
    <w:rsid w:val="00F01E11"/>
    <w:rsid w:val="00F02DA3"/>
    <w:rsid w:val="00F032FC"/>
    <w:rsid w:val="00F03988"/>
    <w:rsid w:val="00F03B07"/>
    <w:rsid w:val="00F03D12"/>
    <w:rsid w:val="00F0626A"/>
    <w:rsid w:val="00F068E6"/>
    <w:rsid w:val="00F10046"/>
    <w:rsid w:val="00F101E2"/>
    <w:rsid w:val="00F11954"/>
    <w:rsid w:val="00F1202C"/>
    <w:rsid w:val="00F120A6"/>
    <w:rsid w:val="00F12FD5"/>
    <w:rsid w:val="00F138CA"/>
    <w:rsid w:val="00F13E9B"/>
    <w:rsid w:val="00F1419D"/>
    <w:rsid w:val="00F15D66"/>
    <w:rsid w:val="00F17522"/>
    <w:rsid w:val="00F17C61"/>
    <w:rsid w:val="00F2007A"/>
    <w:rsid w:val="00F20377"/>
    <w:rsid w:val="00F20504"/>
    <w:rsid w:val="00F21774"/>
    <w:rsid w:val="00F21D2A"/>
    <w:rsid w:val="00F22631"/>
    <w:rsid w:val="00F230B1"/>
    <w:rsid w:val="00F2364F"/>
    <w:rsid w:val="00F2381B"/>
    <w:rsid w:val="00F2458A"/>
    <w:rsid w:val="00F272F6"/>
    <w:rsid w:val="00F27713"/>
    <w:rsid w:val="00F30396"/>
    <w:rsid w:val="00F32331"/>
    <w:rsid w:val="00F32D2F"/>
    <w:rsid w:val="00F33830"/>
    <w:rsid w:val="00F3483B"/>
    <w:rsid w:val="00F3549B"/>
    <w:rsid w:val="00F36420"/>
    <w:rsid w:val="00F36A8E"/>
    <w:rsid w:val="00F4107C"/>
    <w:rsid w:val="00F41283"/>
    <w:rsid w:val="00F42191"/>
    <w:rsid w:val="00F4235C"/>
    <w:rsid w:val="00F424E3"/>
    <w:rsid w:val="00F4381B"/>
    <w:rsid w:val="00F44341"/>
    <w:rsid w:val="00F449BA"/>
    <w:rsid w:val="00F451C8"/>
    <w:rsid w:val="00F45DB6"/>
    <w:rsid w:val="00F46095"/>
    <w:rsid w:val="00F46D28"/>
    <w:rsid w:val="00F47B74"/>
    <w:rsid w:val="00F47DDE"/>
    <w:rsid w:val="00F50A48"/>
    <w:rsid w:val="00F50EDB"/>
    <w:rsid w:val="00F514CB"/>
    <w:rsid w:val="00F51AF5"/>
    <w:rsid w:val="00F52B99"/>
    <w:rsid w:val="00F5395C"/>
    <w:rsid w:val="00F53974"/>
    <w:rsid w:val="00F54ADA"/>
    <w:rsid w:val="00F57587"/>
    <w:rsid w:val="00F60A71"/>
    <w:rsid w:val="00F611DB"/>
    <w:rsid w:val="00F61435"/>
    <w:rsid w:val="00F619F5"/>
    <w:rsid w:val="00F62A42"/>
    <w:rsid w:val="00F62D9B"/>
    <w:rsid w:val="00F638AB"/>
    <w:rsid w:val="00F63B57"/>
    <w:rsid w:val="00F63F68"/>
    <w:rsid w:val="00F6427A"/>
    <w:rsid w:val="00F6433D"/>
    <w:rsid w:val="00F66A16"/>
    <w:rsid w:val="00F66C8D"/>
    <w:rsid w:val="00F66D2B"/>
    <w:rsid w:val="00F67DCC"/>
    <w:rsid w:val="00F7035D"/>
    <w:rsid w:val="00F70EBD"/>
    <w:rsid w:val="00F71BD3"/>
    <w:rsid w:val="00F732BA"/>
    <w:rsid w:val="00F73EE3"/>
    <w:rsid w:val="00F740E1"/>
    <w:rsid w:val="00F752F1"/>
    <w:rsid w:val="00F7568E"/>
    <w:rsid w:val="00F76864"/>
    <w:rsid w:val="00F768A0"/>
    <w:rsid w:val="00F77924"/>
    <w:rsid w:val="00F81655"/>
    <w:rsid w:val="00F81930"/>
    <w:rsid w:val="00F82034"/>
    <w:rsid w:val="00F828D4"/>
    <w:rsid w:val="00F82AF4"/>
    <w:rsid w:val="00F8371E"/>
    <w:rsid w:val="00F841F3"/>
    <w:rsid w:val="00F84316"/>
    <w:rsid w:val="00F8513D"/>
    <w:rsid w:val="00F855A0"/>
    <w:rsid w:val="00F85A01"/>
    <w:rsid w:val="00F87493"/>
    <w:rsid w:val="00F87AF5"/>
    <w:rsid w:val="00F87D70"/>
    <w:rsid w:val="00F90517"/>
    <w:rsid w:val="00F9071A"/>
    <w:rsid w:val="00F90D91"/>
    <w:rsid w:val="00F911E6"/>
    <w:rsid w:val="00F91A24"/>
    <w:rsid w:val="00F92415"/>
    <w:rsid w:val="00F92804"/>
    <w:rsid w:val="00F92D3D"/>
    <w:rsid w:val="00F93647"/>
    <w:rsid w:val="00F93B81"/>
    <w:rsid w:val="00F93D26"/>
    <w:rsid w:val="00F9418B"/>
    <w:rsid w:val="00F9570E"/>
    <w:rsid w:val="00F967DE"/>
    <w:rsid w:val="00F96A96"/>
    <w:rsid w:val="00F97F58"/>
    <w:rsid w:val="00FA03CA"/>
    <w:rsid w:val="00FA0C18"/>
    <w:rsid w:val="00FA0F71"/>
    <w:rsid w:val="00FA186A"/>
    <w:rsid w:val="00FA1C3C"/>
    <w:rsid w:val="00FA1E96"/>
    <w:rsid w:val="00FA293F"/>
    <w:rsid w:val="00FA30BC"/>
    <w:rsid w:val="00FA3790"/>
    <w:rsid w:val="00FA3E4C"/>
    <w:rsid w:val="00FA653D"/>
    <w:rsid w:val="00FA7088"/>
    <w:rsid w:val="00FB0651"/>
    <w:rsid w:val="00FB08DE"/>
    <w:rsid w:val="00FB0A46"/>
    <w:rsid w:val="00FB0C07"/>
    <w:rsid w:val="00FB10EA"/>
    <w:rsid w:val="00FB1DF4"/>
    <w:rsid w:val="00FB2552"/>
    <w:rsid w:val="00FB289F"/>
    <w:rsid w:val="00FB3611"/>
    <w:rsid w:val="00FB3A93"/>
    <w:rsid w:val="00FB4659"/>
    <w:rsid w:val="00FB52EF"/>
    <w:rsid w:val="00FB59E7"/>
    <w:rsid w:val="00FC0D90"/>
    <w:rsid w:val="00FC12DB"/>
    <w:rsid w:val="00FC22E9"/>
    <w:rsid w:val="00FC26D5"/>
    <w:rsid w:val="00FC2704"/>
    <w:rsid w:val="00FC2848"/>
    <w:rsid w:val="00FC4D47"/>
    <w:rsid w:val="00FC5048"/>
    <w:rsid w:val="00FC6B19"/>
    <w:rsid w:val="00FC6C3D"/>
    <w:rsid w:val="00FC774C"/>
    <w:rsid w:val="00FC7792"/>
    <w:rsid w:val="00FD004A"/>
    <w:rsid w:val="00FD1159"/>
    <w:rsid w:val="00FD1F07"/>
    <w:rsid w:val="00FD4093"/>
    <w:rsid w:val="00FD4474"/>
    <w:rsid w:val="00FD521E"/>
    <w:rsid w:val="00FD6CFF"/>
    <w:rsid w:val="00FD6D33"/>
    <w:rsid w:val="00FD70C3"/>
    <w:rsid w:val="00FE0B9E"/>
    <w:rsid w:val="00FE177D"/>
    <w:rsid w:val="00FE1AFC"/>
    <w:rsid w:val="00FE1F53"/>
    <w:rsid w:val="00FE2681"/>
    <w:rsid w:val="00FE2D36"/>
    <w:rsid w:val="00FE32F9"/>
    <w:rsid w:val="00FE6549"/>
    <w:rsid w:val="00FF1837"/>
    <w:rsid w:val="00FF2E08"/>
    <w:rsid w:val="00FF36D0"/>
    <w:rsid w:val="00FF3908"/>
    <w:rsid w:val="00FF47E0"/>
    <w:rsid w:val="00FF76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21558"/>
  <w15:chartTrackingRefBased/>
  <w15:docId w15:val="{3F03E2DD-4F89-442D-B2B3-287A9459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uiPriority="3"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annotation subject" w:uiPriority="99"/>
    <w:lsdException w:name="Balloon Text"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4EA"/>
    <w:pPr>
      <w:widowControl w:val="0"/>
      <w:autoSpaceDE w:val="0"/>
      <w:autoSpaceDN w:val="0"/>
      <w:adjustRightInd w:val="0"/>
      <w:spacing w:line="480" w:lineRule="auto"/>
      <w:ind w:firstLine="720"/>
    </w:pPr>
    <w:rPr>
      <w:sz w:val="24"/>
      <w:szCs w:val="24"/>
    </w:rPr>
  </w:style>
  <w:style w:type="paragraph" w:styleId="Heading1">
    <w:name w:val="heading 1"/>
    <w:basedOn w:val="Normal"/>
    <w:next w:val="Normal"/>
    <w:link w:val="Heading1Char"/>
    <w:qFormat/>
    <w:rsid w:val="009260CE"/>
    <w:pPr>
      <w:ind w:firstLine="0"/>
      <w:jc w:val="center"/>
      <w:outlineLvl w:val="0"/>
    </w:pPr>
    <w:rPr>
      <w:b/>
      <w:bCs/>
    </w:rPr>
  </w:style>
  <w:style w:type="paragraph" w:styleId="Heading2">
    <w:name w:val="heading 2"/>
    <w:basedOn w:val="Normal"/>
    <w:next w:val="Normal"/>
    <w:link w:val="Heading2Char"/>
    <w:uiPriority w:val="3"/>
    <w:qFormat/>
    <w:rsid w:val="009260CE"/>
    <w:pPr>
      <w:ind w:firstLine="0"/>
      <w:outlineLvl w:val="1"/>
    </w:pPr>
    <w:rPr>
      <w:b/>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DB0637"/>
    <w:pPr>
      <w:tabs>
        <w:tab w:val="center" w:pos="4153"/>
        <w:tab w:val="right" w:pos="8306"/>
      </w:tabs>
      <w:jc w:val="right"/>
    </w:pPr>
    <w:rPr>
      <w:rFonts w:cs="Meridien-Roman"/>
      <w:noProof/>
      <w:lang w:eastAsia="he-IL"/>
    </w:rPr>
  </w:style>
  <w:style w:type="character" w:styleId="PageNumber">
    <w:name w:val="page number"/>
    <w:basedOn w:val="DefaultParagraphFont"/>
    <w:rsid w:val="00DB0637"/>
  </w:style>
  <w:style w:type="paragraph" w:styleId="Footer">
    <w:name w:val="footer"/>
    <w:basedOn w:val="Normal"/>
    <w:rsid w:val="00FA0C18"/>
    <w:pPr>
      <w:tabs>
        <w:tab w:val="center" w:pos="4320"/>
        <w:tab w:val="right" w:pos="8640"/>
      </w:tabs>
    </w:pPr>
  </w:style>
  <w:style w:type="paragraph" w:styleId="BalloonText">
    <w:name w:val="Balloon Text"/>
    <w:basedOn w:val="Normal"/>
    <w:link w:val="BalloonTextChar"/>
    <w:uiPriority w:val="99"/>
    <w:semiHidden/>
    <w:rsid w:val="00C85241"/>
    <w:rPr>
      <w:rFonts w:ascii="Symbol" w:hAnsi="Symbol" w:cs="Symbol"/>
      <w:sz w:val="16"/>
      <w:szCs w:val="16"/>
    </w:rPr>
  </w:style>
  <w:style w:type="paragraph" w:styleId="CommentText">
    <w:name w:val="annotation text"/>
    <w:basedOn w:val="Normal"/>
    <w:link w:val="CommentTextChar"/>
    <w:uiPriority w:val="99"/>
    <w:rsid w:val="00B12D2E"/>
    <w:rPr>
      <w:rFonts w:ascii="Cambria Math" w:hAnsi="Cambria Math"/>
      <w:sz w:val="20"/>
      <w:szCs w:val="20"/>
      <w:lang w:bidi="ar-SA"/>
    </w:rPr>
  </w:style>
  <w:style w:type="character" w:customStyle="1" w:styleId="CommentTextChar">
    <w:name w:val="Comment Text Char"/>
    <w:link w:val="CommentText"/>
    <w:uiPriority w:val="99"/>
    <w:rsid w:val="00B12D2E"/>
    <w:rPr>
      <w:rFonts w:ascii="Cambria Math" w:hAnsi="Cambria Math"/>
      <w:lang w:bidi="ar-SA"/>
    </w:rPr>
  </w:style>
  <w:style w:type="character" w:styleId="CommentReference">
    <w:name w:val="annotation reference"/>
    <w:uiPriority w:val="99"/>
    <w:rsid w:val="00B12D2E"/>
    <w:rPr>
      <w:sz w:val="16"/>
      <w:szCs w:val="16"/>
      <w:lang w:val="en-US"/>
    </w:rPr>
  </w:style>
  <w:style w:type="paragraph" w:styleId="CommentSubject">
    <w:name w:val="annotation subject"/>
    <w:basedOn w:val="CommentText"/>
    <w:next w:val="CommentText"/>
    <w:link w:val="CommentSubjectChar"/>
    <w:uiPriority w:val="99"/>
    <w:rsid w:val="00B12D2E"/>
    <w:pPr>
      <w:autoSpaceDE/>
      <w:autoSpaceDN/>
      <w:bidi/>
    </w:pPr>
    <w:rPr>
      <w:rFonts w:ascii="Times New Roman" w:hAnsi="Times New Roman"/>
      <w:b/>
      <w:bCs/>
      <w:lang w:bidi="he-IL"/>
    </w:rPr>
  </w:style>
  <w:style w:type="character" w:customStyle="1" w:styleId="CommentSubjectChar">
    <w:name w:val="Comment Subject Char"/>
    <w:link w:val="CommentSubject"/>
    <w:uiPriority w:val="99"/>
    <w:rsid w:val="00B12D2E"/>
    <w:rPr>
      <w:b/>
      <w:bCs/>
    </w:rPr>
  </w:style>
  <w:style w:type="character" w:styleId="Emphasis">
    <w:name w:val="Emphasis"/>
    <w:uiPriority w:val="20"/>
    <w:qFormat/>
    <w:rsid w:val="00FC26D5"/>
    <w:rPr>
      <w:i/>
      <w:iCs/>
    </w:rPr>
  </w:style>
  <w:style w:type="character" w:styleId="Hyperlink">
    <w:name w:val="Hyperlink"/>
    <w:rsid w:val="00595011"/>
    <w:rPr>
      <w:color w:val="0563C1"/>
      <w:u w:val="single"/>
    </w:rPr>
  </w:style>
  <w:style w:type="character" w:styleId="Strong">
    <w:name w:val="Strong"/>
    <w:uiPriority w:val="22"/>
    <w:qFormat/>
    <w:rsid w:val="00595011"/>
    <w:rPr>
      <w:b/>
      <w:bCs/>
    </w:rPr>
  </w:style>
  <w:style w:type="character" w:customStyle="1" w:styleId="Heading2Char">
    <w:name w:val="Heading 2 Char"/>
    <w:link w:val="Heading2"/>
    <w:uiPriority w:val="3"/>
    <w:rsid w:val="009260CE"/>
    <w:rPr>
      <w:b/>
      <w:iCs/>
      <w:sz w:val="24"/>
      <w:szCs w:val="24"/>
    </w:rPr>
  </w:style>
  <w:style w:type="character" w:customStyle="1" w:styleId="Heading1Char">
    <w:name w:val="Heading 1 Char"/>
    <w:link w:val="Heading1"/>
    <w:rsid w:val="009260CE"/>
    <w:rPr>
      <w:b/>
      <w:bCs/>
      <w:sz w:val="24"/>
      <w:szCs w:val="24"/>
    </w:rPr>
  </w:style>
  <w:style w:type="paragraph" w:customStyle="1" w:styleId="MediumList2-Accent21">
    <w:name w:val="Medium List 2 - Accent 21"/>
    <w:hidden/>
    <w:uiPriority w:val="71"/>
    <w:unhideWhenUsed/>
    <w:rsid w:val="00ED6A9A"/>
    <w:rPr>
      <w:sz w:val="24"/>
      <w:szCs w:val="24"/>
    </w:rPr>
  </w:style>
  <w:style w:type="paragraph" w:styleId="BodyTextIndent2">
    <w:name w:val="Body Text Indent 2"/>
    <w:basedOn w:val="Normal"/>
    <w:link w:val="BodyTextIndent2Char"/>
    <w:rsid w:val="00867E7E"/>
    <w:pPr>
      <w:tabs>
        <w:tab w:val="left" w:pos="-1440"/>
        <w:tab w:val="left" w:pos="-720"/>
        <w:tab w:val="left" w:pos="1440"/>
      </w:tabs>
      <w:suppressAutoHyphens/>
      <w:ind w:left="540" w:hanging="270"/>
    </w:pPr>
    <w:rPr>
      <w:rFonts w:ascii="Baskerville Old Face" w:hAnsi="Baskerville Old Face"/>
      <w:szCs w:val="20"/>
      <w:lang w:bidi="ar-SA"/>
    </w:rPr>
  </w:style>
  <w:style w:type="character" w:customStyle="1" w:styleId="BodyTextIndent2Char">
    <w:name w:val="Body Text Indent 2 Char"/>
    <w:link w:val="BodyTextIndent2"/>
    <w:rsid w:val="00867E7E"/>
    <w:rPr>
      <w:rFonts w:ascii="Baskerville Old Face" w:hAnsi="Baskerville Old Face"/>
      <w:sz w:val="24"/>
    </w:rPr>
  </w:style>
  <w:style w:type="paragraph" w:styleId="Subtitle">
    <w:name w:val="Subtitle"/>
    <w:basedOn w:val="Normal"/>
    <w:next w:val="Normal"/>
    <w:link w:val="SubtitleChar"/>
    <w:qFormat/>
    <w:rsid w:val="00835528"/>
    <w:pPr>
      <w:spacing w:after="60"/>
      <w:jc w:val="center"/>
      <w:outlineLvl w:val="1"/>
    </w:pPr>
    <w:rPr>
      <w:rFonts w:ascii="Calibri Light" w:hAnsi="Calibri Light"/>
    </w:rPr>
  </w:style>
  <w:style w:type="character" w:customStyle="1" w:styleId="SubtitleChar">
    <w:name w:val="Subtitle Char"/>
    <w:link w:val="Subtitle"/>
    <w:rsid w:val="00835528"/>
    <w:rPr>
      <w:rFonts w:ascii="Calibri Light" w:eastAsia="Times New Roman" w:hAnsi="Calibri Light" w:cs="Times New Roman"/>
      <w:sz w:val="24"/>
      <w:szCs w:val="24"/>
    </w:rPr>
  </w:style>
  <w:style w:type="character" w:customStyle="1" w:styleId="apple-converted-space">
    <w:name w:val="apple-converted-space"/>
    <w:rsid w:val="00174EFE"/>
  </w:style>
  <w:style w:type="paragraph" w:customStyle="1" w:styleId="ColorfulShading-Accent11">
    <w:name w:val="Colorful Shading - Accent 11"/>
    <w:hidden/>
    <w:uiPriority w:val="71"/>
    <w:unhideWhenUsed/>
    <w:rsid w:val="000F523F"/>
    <w:rPr>
      <w:sz w:val="24"/>
      <w:szCs w:val="24"/>
    </w:rPr>
  </w:style>
  <w:style w:type="paragraph" w:styleId="BodyText">
    <w:name w:val="Body Text"/>
    <w:basedOn w:val="Normal"/>
    <w:link w:val="BodyTextChar"/>
    <w:rsid w:val="002403F6"/>
    <w:pPr>
      <w:spacing w:after="120"/>
    </w:pPr>
  </w:style>
  <w:style w:type="character" w:customStyle="1" w:styleId="BodyTextChar">
    <w:name w:val="Body Text Char"/>
    <w:link w:val="BodyText"/>
    <w:rsid w:val="002403F6"/>
    <w:rPr>
      <w:sz w:val="24"/>
      <w:szCs w:val="24"/>
      <w:lang w:bidi="he-IL"/>
    </w:rPr>
  </w:style>
  <w:style w:type="character" w:customStyle="1" w:styleId="HeaderChar">
    <w:name w:val="Header Char"/>
    <w:link w:val="Header"/>
    <w:uiPriority w:val="99"/>
    <w:rsid w:val="00D70467"/>
    <w:rPr>
      <w:rFonts w:cs="Meridien-Roman"/>
      <w:noProof/>
      <w:sz w:val="24"/>
      <w:szCs w:val="24"/>
      <w:lang w:eastAsia="he-IL"/>
    </w:rPr>
  </w:style>
  <w:style w:type="paragraph" w:styleId="MediumList1-Accent4">
    <w:name w:val="Medium List 1 Accent 4"/>
    <w:hidden/>
    <w:uiPriority w:val="99"/>
    <w:semiHidden/>
    <w:rsid w:val="00162AB8"/>
    <w:rPr>
      <w:sz w:val="24"/>
      <w:szCs w:val="24"/>
    </w:rPr>
  </w:style>
  <w:style w:type="numbering" w:customStyle="1" w:styleId="NoList1">
    <w:name w:val="No List1"/>
    <w:next w:val="NoList"/>
    <w:uiPriority w:val="99"/>
    <w:semiHidden/>
    <w:unhideWhenUsed/>
    <w:rsid w:val="005773C9"/>
  </w:style>
  <w:style w:type="character" w:customStyle="1" w:styleId="BalloonTextChar">
    <w:name w:val="Balloon Text Char"/>
    <w:link w:val="BalloonText"/>
    <w:uiPriority w:val="99"/>
    <w:semiHidden/>
    <w:rsid w:val="005773C9"/>
    <w:rPr>
      <w:rFonts w:ascii="Symbol" w:hAnsi="Symbol" w:cs="Symbol"/>
      <w:sz w:val="16"/>
      <w:szCs w:val="16"/>
    </w:rPr>
  </w:style>
  <w:style w:type="paragraph" w:styleId="MediumList2-Accent4">
    <w:name w:val="Medium List 2 Accent 4"/>
    <w:basedOn w:val="Normal"/>
    <w:uiPriority w:val="34"/>
    <w:qFormat/>
    <w:rsid w:val="005773C9"/>
    <w:pPr>
      <w:spacing w:after="160" w:line="259" w:lineRule="auto"/>
      <w:ind w:left="720"/>
      <w:contextualSpacing/>
    </w:pPr>
    <w:rPr>
      <w:rFonts w:ascii="Calibri" w:eastAsia="Calibri" w:hAnsi="Calibri" w:cs="Arial"/>
      <w:sz w:val="22"/>
      <w:szCs w:val="22"/>
      <w:lang w:bidi="ar-SA"/>
    </w:rPr>
  </w:style>
  <w:style w:type="paragraph" w:styleId="DarkList-Accent3">
    <w:name w:val="Dark List Accent 3"/>
    <w:hidden/>
    <w:uiPriority w:val="99"/>
    <w:semiHidden/>
    <w:rsid w:val="00AD7010"/>
    <w:rPr>
      <w:sz w:val="24"/>
      <w:szCs w:val="24"/>
    </w:rPr>
  </w:style>
  <w:style w:type="paragraph" w:styleId="ColorfulShading-Accent3">
    <w:name w:val="Colorful Shading Accent 3"/>
    <w:basedOn w:val="Normal"/>
    <w:uiPriority w:val="34"/>
    <w:qFormat/>
    <w:rsid w:val="007C2E32"/>
    <w:pPr>
      <w:spacing w:after="160" w:line="256" w:lineRule="auto"/>
      <w:ind w:left="720"/>
      <w:contextualSpacing/>
    </w:pPr>
    <w:rPr>
      <w:rFonts w:ascii="Calibri" w:eastAsia="Calibri" w:hAnsi="Calibri" w:cs="Arial"/>
      <w:sz w:val="22"/>
      <w:szCs w:val="22"/>
    </w:rPr>
  </w:style>
  <w:style w:type="character" w:styleId="LineNumber">
    <w:name w:val="line number"/>
    <w:basedOn w:val="DefaultParagraphFont"/>
    <w:rsid w:val="00704F66"/>
  </w:style>
  <w:style w:type="table" w:styleId="TableGrid">
    <w:name w:val="Table Grid"/>
    <w:basedOn w:val="TableNormal"/>
    <w:rsid w:val="00941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6500154443823526028msolistparagraph">
    <w:name w:val="m_-6500154443823526028msolistparagraph"/>
    <w:basedOn w:val="Normal"/>
    <w:rsid w:val="00B73D26"/>
    <w:pPr>
      <w:widowControl/>
      <w:autoSpaceDE/>
      <w:autoSpaceDN/>
      <w:adjustRightInd/>
      <w:spacing w:before="100" w:beforeAutospacing="1" w:after="100" w:afterAutospacing="1" w:line="240" w:lineRule="auto"/>
      <w:ind w:firstLine="0"/>
    </w:pPr>
    <w:rPr>
      <w:rFonts w:ascii="Times" w:hAnsi="Times"/>
      <w:sz w:val="20"/>
      <w:szCs w:val="20"/>
      <w:lang w:bidi="ar-SA"/>
    </w:rPr>
  </w:style>
  <w:style w:type="character" w:customStyle="1" w:styleId="m-6500154443823526028apple-converted-space">
    <w:name w:val="m_-6500154443823526028apple-converted-space"/>
    <w:rsid w:val="00B73D26"/>
  </w:style>
  <w:style w:type="paragraph" w:customStyle="1" w:styleId="m-6500154443823526028msocommenttext">
    <w:name w:val="m_-6500154443823526028msocommenttext"/>
    <w:basedOn w:val="Normal"/>
    <w:rsid w:val="00B73D26"/>
    <w:pPr>
      <w:widowControl/>
      <w:autoSpaceDE/>
      <w:autoSpaceDN/>
      <w:adjustRightInd/>
      <w:spacing w:before="100" w:beforeAutospacing="1" w:after="100" w:afterAutospacing="1" w:line="240" w:lineRule="auto"/>
      <w:ind w:firstLine="0"/>
    </w:pPr>
    <w:rPr>
      <w:rFonts w:ascii="Times" w:hAnsi="Times"/>
      <w:sz w:val="20"/>
      <w:szCs w:val="20"/>
      <w:lang w:bidi="ar-SA"/>
    </w:rPr>
  </w:style>
  <w:style w:type="paragraph" w:customStyle="1" w:styleId="m-4367066377175583642msolistparagraph">
    <w:name w:val="m_-4367066377175583642msolistparagraph"/>
    <w:basedOn w:val="Normal"/>
    <w:rsid w:val="002311B0"/>
    <w:pPr>
      <w:widowControl/>
      <w:autoSpaceDE/>
      <w:autoSpaceDN/>
      <w:adjustRightInd/>
      <w:spacing w:before="100" w:beforeAutospacing="1" w:after="100" w:afterAutospacing="1" w:line="240" w:lineRule="auto"/>
      <w:ind w:firstLine="0"/>
    </w:pPr>
    <w:rPr>
      <w:rFonts w:ascii="Times" w:hAnsi="Times"/>
      <w:sz w:val="20"/>
      <w:szCs w:val="20"/>
      <w:lang w:bidi="ar-SA"/>
    </w:rPr>
  </w:style>
  <w:style w:type="paragraph" w:styleId="MediumList2-Accent2">
    <w:name w:val="Medium List 2 Accent 2"/>
    <w:hidden/>
    <w:uiPriority w:val="99"/>
    <w:semiHidden/>
    <w:rsid w:val="00A938B2"/>
    <w:rPr>
      <w:sz w:val="24"/>
      <w:szCs w:val="24"/>
    </w:rPr>
  </w:style>
  <w:style w:type="paragraph" w:customStyle="1" w:styleId="p1">
    <w:name w:val="p1"/>
    <w:basedOn w:val="Normal"/>
    <w:rsid w:val="00EA550C"/>
    <w:pPr>
      <w:widowControl/>
      <w:autoSpaceDE/>
      <w:autoSpaceDN/>
      <w:adjustRightInd/>
      <w:spacing w:line="240" w:lineRule="auto"/>
      <w:ind w:firstLine="0"/>
    </w:pPr>
    <w:rPr>
      <w:rFonts w:ascii="Helvetica" w:hAnsi="Helvetica"/>
      <w:sz w:val="14"/>
      <w:szCs w:val="1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043">
      <w:bodyDiv w:val="1"/>
      <w:marLeft w:val="0"/>
      <w:marRight w:val="0"/>
      <w:marTop w:val="0"/>
      <w:marBottom w:val="0"/>
      <w:divBdr>
        <w:top w:val="none" w:sz="0" w:space="0" w:color="auto"/>
        <w:left w:val="none" w:sz="0" w:space="0" w:color="auto"/>
        <w:bottom w:val="none" w:sz="0" w:space="0" w:color="auto"/>
        <w:right w:val="none" w:sz="0" w:space="0" w:color="auto"/>
      </w:divBdr>
    </w:div>
    <w:div w:id="149910499">
      <w:bodyDiv w:val="1"/>
      <w:marLeft w:val="0"/>
      <w:marRight w:val="0"/>
      <w:marTop w:val="0"/>
      <w:marBottom w:val="0"/>
      <w:divBdr>
        <w:top w:val="none" w:sz="0" w:space="0" w:color="auto"/>
        <w:left w:val="none" w:sz="0" w:space="0" w:color="auto"/>
        <w:bottom w:val="none" w:sz="0" w:space="0" w:color="auto"/>
        <w:right w:val="none" w:sz="0" w:space="0" w:color="auto"/>
      </w:divBdr>
      <w:divsChild>
        <w:div w:id="1001004544">
          <w:marLeft w:val="0"/>
          <w:marRight w:val="0"/>
          <w:marTop w:val="0"/>
          <w:marBottom w:val="0"/>
          <w:divBdr>
            <w:top w:val="none" w:sz="0" w:space="0" w:color="auto"/>
            <w:left w:val="none" w:sz="0" w:space="0" w:color="auto"/>
            <w:bottom w:val="none" w:sz="0" w:space="0" w:color="auto"/>
            <w:right w:val="none" w:sz="0" w:space="0" w:color="auto"/>
          </w:divBdr>
        </w:div>
      </w:divsChild>
    </w:div>
    <w:div w:id="263389879">
      <w:bodyDiv w:val="1"/>
      <w:marLeft w:val="0"/>
      <w:marRight w:val="0"/>
      <w:marTop w:val="0"/>
      <w:marBottom w:val="0"/>
      <w:divBdr>
        <w:top w:val="none" w:sz="0" w:space="0" w:color="auto"/>
        <w:left w:val="none" w:sz="0" w:space="0" w:color="auto"/>
        <w:bottom w:val="none" w:sz="0" w:space="0" w:color="auto"/>
        <w:right w:val="none" w:sz="0" w:space="0" w:color="auto"/>
      </w:divBdr>
    </w:div>
    <w:div w:id="285504360">
      <w:bodyDiv w:val="1"/>
      <w:marLeft w:val="0"/>
      <w:marRight w:val="0"/>
      <w:marTop w:val="0"/>
      <w:marBottom w:val="0"/>
      <w:divBdr>
        <w:top w:val="none" w:sz="0" w:space="0" w:color="auto"/>
        <w:left w:val="none" w:sz="0" w:space="0" w:color="auto"/>
        <w:bottom w:val="none" w:sz="0" w:space="0" w:color="auto"/>
        <w:right w:val="none" w:sz="0" w:space="0" w:color="auto"/>
      </w:divBdr>
      <w:divsChild>
        <w:div w:id="27410553">
          <w:marLeft w:val="0"/>
          <w:marRight w:val="0"/>
          <w:marTop w:val="0"/>
          <w:marBottom w:val="0"/>
          <w:divBdr>
            <w:top w:val="none" w:sz="0" w:space="0" w:color="auto"/>
            <w:left w:val="none" w:sz="0" w:space="0" w:color="auto"/>
            <w:bottom w:val="none" w:sz="0" w:space="0" w:color="auto"/>
            <w:right w:val="none" w:sz="0" w:space="0" w:color="auto"/>
          </w:divBdr>
        </w:div>
        <w:div w:id="116918478">
          <w:marLeft w:val="0"/>
          <w:marRight w:val="0"/>
          <w:marTop w:val="0"/>
          <w:marBottom w:val="0"/>
          <w:divBdr>
            <w:top w:val="none" w:sz="0" w:space="0" w:color="auto"/>
            <w:left w:val="none" w:sz="0" w:space="0" w:color="auto"/>
            <w:bottom w:val="none" w:sz="0" w:space="0" w:color="auto"/>
            <w:right w:val="none" w:sz="0" w:space="0" w:color="auto"/>
          </w:divBdr>
        </w:div>
        <w:div w:id="594897012">
          <w:marLeft w:val="0"/>
          <w:marRight w:val="0"/>
          <w:marTop w:val="0"/>
          <w:marBottom w:val="0"/>
          <w:divBdr>
            <w:top w:val="none" w:sz="0" w:space="0" w:color="auto"/>
            <w:left w:val="none" w:sz="0" w:space="0" w:color="auto"/>
            <w:bottom w:val="none" w:sz="0" w:space="0" w:color="auto"/>
            <w:right w:val="none" w:sz="0" w:space="0" w:color="auto"/>
          </w:divBdr>
        </w:div>
        <w:div w:id="742067194">
          <w:marLeft w:val="0"/>
          <w:marRight w:val="0"/>
          <w:marTop w:val="0"/>
          <w:marBottom w:val="0"/>
          <w:divBdr>
            <w:top w:val="none" w:sz="0" w:space="0" w:color="auto"/>
            <w:left w:val="none" w:sz="0" w:space="0" w:color="auto"/>
            <w:bottom w:val="none" w:sz="0" w:space="0" w:color="auto"/>
            <w:right w:val="none" w:sz="0" w:space="0" w:color="auto"/>
          </w:divBdr>
        </w:div>
        <w:div w:id="1136220613">
          <w:marLeft w:val="0"/>
          <w:marRight w:val="0"/>
          <w:marTop w:val="0"/>
          <w:marBottom w:val="0"/>
          <w:divBdr>
            <w:top w:val="none" w:sz="0" w:space="0" w:color="auto"/>
            <w:left w:val="none" w:sz="0" w:space="0" w:color="auto"/>
            <w:bottom w:val="none" w:sz="0" w:space="0" w:color="auto"/>
            <w:right w:val="none" w:sz="0" w:space="0" w:color="auto"/>
          </w:divBdr>
        </w:div>
        <w:div w:id="1143815447">
          <w:marLeft w:val="0"/>
          <w:marRight w:val="0"/>
          <w:marTop w:val="0"/>
          <w:marBottom w:val="0"/>
          <w:divBdr>
            <w:top w:val="none" w:sz="0" w:space="0" w:color="auto"/>
            <w:left w:val="none" w:sz="0" w:space="0" w:color="auto"/>
            <w:bottom w:val="none" w:sz="0" w:space="0" w:color="auto"/>
            <w:right w:val="none" w:sz="0" w:space="0" w:color="auto"/>
          </w:divBdr>
        </w:div>
        <w:div w:id="1172527832">
          <w:marLeft w:val="0"/>
          <w:marRight w:val="0"/>
          <w:marTop w:val="0"/>
          <w:marBottom w:val="0"/>
          <w:divBdr>
            <w:top w:val="none" w:sz="0" w:space="0" w:color="auto"/>
            <w:left w:val="none" w:sz="0" w:space="0" w:color="auto"/>
            <w:bottom w:val="none" w:sz="0" w:space="0" w:color="auto"/>
            <w:right w:val="none" w:sz="0" w:space="0" w:color="auto"/>
          </w:divBdr>
        </w:div>
        <w:div w:id="1729526769">
          <w:marLeft w:val="0"/>
          <w:marRight w:val="0"/>
          <w:marTop w:val="0"/>
          <w:marBottom w:val="0"/>
          <w:divBdr>
            <w:top w:val="none" w:sz="0" w:space="0" w:color="auto"/>
            <w:left w:val="none" w:sz="0" w:space="0" w:color="auto"/>
            <w:bottom w:val="none" w:sz="0" w:space="0" w:color="auto"/>
            <w:right w:val="none" w:sz="0" w:space="0" w:color="auto"/>
          </w:divBdr>
        </w:div>
        <w:div w:id="2130582796">
          <w:marLeft w:val="0"/>
          <w:marRight w:val="0"/>
          <w:marTop w:val="0"/>
          <w:marBottom w:val="0"/>
          <w:divBdr>
            <w:top w:val="none" w:sz="0" w:space="0" w:color="auto"/>
            <w:left w:val="none" w:sz="0" w:space="0" w:color="auto"/>
            <w:bottom w:val="none" w:sz="0" w:space="0" w:color="auto"/>
            <w:right w:val="none" w:sz="0" w:space="0" w:color="auto"/>
          </w:divBdr>
        </w:div>
      </w:divsChild>
    </w:div>
    <w:div w:id="331760641">
      <w:bodyDiv w:val="1"/>
      <w:marLeft w:val="0"/>
      <w:marRight w:val="0"/>
      <w:marTop w:val="0"/>
      <w:marBottom w:val="0"/>
      <w:divBdr>
        <w:top w:val="none" w:sz="0" w:space="0" w:color="auto"/>
        <w:left w:val="none" w:sz="0" w:space="0" w:color="auto"/>
        <w:bottom w:val="none" w:sz="0" w:space="0" w:color="auto"/>
        <w:right w:val="none" w:sz="0" w:space="0" w:color="auto"/>
      </w:divBdr>
    </w:div>
    <w:div w:id="334841946">
      <w:bodyDiv w:val="1"/>
      <w:marLeft w:val="0"/>
      <w:marRight w:val="0"/>
      <w:marTop w:val="0"/>
      <w:marBottom w:val="0"/>
      <w:divBdr>
        <w:top w:val="none" w:sz="0" w:space="0" w:color="auto"/>
        <w:left w:val="none" w:sz="0" w:space="0" w:color="auto"/>
        <w:bottom w:val="none" w:sz="0" w:space="0" w:color="auto"/>
        <w:right w:val="none" w:sz="0" w:space="0" w:color="auto"/>
      </w:divBdr>
    </w:div>
    <w:div w:id="377516279">
      <w:bodyDiv w:val="1"/>
      <w:marLeft w:val="0"/>
      <w:marRight w:val="0"/>
      <w:marTop w:val="0"/>
      <w:marBottom w:val="0"/>
      <w:divBdr>
        <w:top w:val="none" w:sz="0" w:space="0" w:color="auto"/>
        <w:left w:val="none" w:sz="0" w:space="0" w:color="auto"/>
        <w:bottom w:val="none" w:sz="0" w:space="0" w:color="auto"/>
        <w:right w:val="none" w:sz="0" w:space="0" w:color="auto"/>
      </w:divBdr>
    </w:div>
    <w:div w:id="493842025">
      <w:bodyDiv w:val="1"/>
      <w:marLeft w:val="0"/>
      <w:marRight w:val="0"/>
      <w:marTop w:val="0"/>
      <w:marBottom w:val="0"/>
      <w:divBdr>
        <w:top w:val="none" w:sz="0" w:space="0" w:color="auto"/>
        <w:left w:val="none" w:sz="0" w:space="0" w:color="auto"/>
        <w:bottom w:val="none" w:sz="0" w:space="0" w:color="auto"/>
        <w:right w:val="none" w:sz="0" w:space="0" w:color="auto"/>
      </w:divBdr>
      <w:divsChild>
        <w:div w:id="528222113">
          <w:marLeft w:val="0"/>
          <w:marRight w:val="0"/>
          <w:marTop w:val="0"/>
          <w:marBottom w:val="0"/>
          <w:divBdr>
            <w:top w:val="none" w:sz="0" w:space="0" w:color="auto"/>
            <w:left w:val="none" w:sz="0" w:space="0" w:color="auto"/>
            <w:bottom w:val="none" w:sz="0" w:space="0" w:color="auto"/>
            <w:right w:val="none" w:sz="0" w:space="0" w:color="auto"/>
          </w:divBdr>
        </w:div>
        <w:div w:id="620065255">
          <w:marLeft w:val="0"/>
          <w:marRight w:val="0"/>
          <w:marTop w:val="0"/>
          <w:marBottom w:val="0"/>
          <w:divBdr>
            <w:top w:val="none" w:sz="0" w:space="0" w:color="auto"/>
            <w:left w:val="none" w:sz="0" w:space="0" w:color="auto"/>
            <w:bottom w:val="none" w:sz="0" w:space="0" w:color="auto"/>
            <w:right w:val="none" w:sz="0" w:space="0" w:color="auto"/>
          </w:divBdr>
        </w:div>
        <w:div w:id="658341195">
          <w:marLeft w:val="0"/>
          <w:marRight w:val="0"/>
          <w:marTop w:val="0"/>
          <w:marBottom w:val="0"/>
          <w:divBdr>
            <w:top w:val="none" w:sz="0" w:space="0" w:color="auto"/>
            <w:left w:val="none" w:sz="0" w:space="0" w:color="auto"/>
            <w:bottom w:val="none" w:sz="0" w:space="0" w:color="auto"/>
            <w:right w:val="none" w:sz="0" w:space="0" w:color="auto"/>
          </w:divBdr>
        </w:div>
        <w:div w:id="799693333">
          <w:marLeft w:val="0"/>
          <w:marRight w:val="0"/>
          <w:marTop w:val="0"/>
          <w:marBottom w:val="0"/>
          <w:divBdr>
            <w:top w:val="none" w:sz="0" w:space="0" w:color="auto"/>
            <w:left w:val="none" w:sz="0" w:space="0" w:color="auto"/>
            <w:bottom w:val="none" w:sz="0" w:space="0" w:color="auto"/>
            <w:right w:val="none" w:sz="0" w:space="0" w:color="auto"/>
          </w:divBdr>
        </w:div>
        <w:div w:id="1094478823">
          <w:marLeft w:val="0"/>
          <w:marRight w:val="0"/>
          <w:marTop w:val="0"/>
          <w:marBottom w:val="0"/>
          <w:divBdr>
            <w:top w:val="none" w:sz="0" w:space="0" w:color="auto"/>
            <w:left w:val="none" w:sz="0" w:space="0" w:color="auto"/>
            <w:bottom w:val="none" w:sz="0" w:space="0" w:color="auto"/>
            <w:right w:val="none" w:sz="0" w:space="0" w:color="auto"/>
          </w:divBdr>
        </w:div>
        <w:div w:id="1519851671">
          <w:marLeft w:val="0"/>
          <w:marRight w:val="0"/>
          <w:marTop w:val="0"/>
          <w:marBottom w:val="0"/>
          <w:divBdr>
            <w:top w:val="none" w:sz="0" w:space="0" w:color="auto"/>
            <w:left w:val="none" w:sz="0" w:space="0" w:color="auto"/>
            <w:bottom w:val="none" w:sz="0" w:space="0" w:color="auto"/>
            <w:right w:val="none" w:sz="0" w:space="0" w:color="auto"/>
          </w:divBdr>
        </w:div>
        <w:div w:id="1534151690">
          <w:marLeft w:val="0"/>
          <w:marRight w:val="0"/>
          <w:marTop w:val="0"/>
          <w:marBottom w:val="0"/>
          <w:divBdr>
            <w:top w:val="none" w:sz="0" w:space="0" w:color="auto"/>
            <w:left w:val="none" w:sz="0" w:space="0" w:color="auto"/>
            <w:bottom w:val="none" w:sz="0" w:space="0" w:color="auto"/>
            <w:right w:val="none" w:sz="0" w:space="0" w:color="auto"/>
          </w:divBdr>
        </w:div>
        <w:div w:id="1862549456">
          <w:marLeft w:val="0"/>
          <w:marRight w:val="0"/>
          <w:marTop w:val="0"/>
          <w:marBottom w:val="0"/>
          <w:divBdr>
            <w:top w:val="none" w:sz="0" w:space="0" w:color="auto"/>
            <w:left w:val="none" w:sz="0" w:space="0" w:color="auto"/>
            <w:bottom w:val="none" w:sz="0" w:space="0" w:color="auto"/>
            <w:right w:val="none" w:sz="0" w:space="0" w:color="auto"/>
          </w:divBdr>
        </w:div>
        <w:div w:id="2023775026">
          <w:marLeft w:val="0"/>
          <w:marRight w:val="0"/>
          <w:marTop w:val="0"/>
          <w:marBottom w:val="0"/>
          <w:divBdr>
            <w:top w:val="none" w:sz="0" w:space="0" w:color="auto"/>
            <w:left w:val="none" w:sz="0" w:space="0" w:color="auto"/>
            <w:bottom w:val="none" w:sz="0" w:space="0" w:color="auto"/>
            <w:right w:val="none" w:sz="0" w:space="0" w:color="auto"/>
          </w:divBdr>
        </w:div>
      </w:divsChild>
    </w:div>
    <w:div w:id="503130403">
      <w:bodyDiv w:val="1"/>
      <w:marLeft w:val="0"/>
      <w:marRight w:val="0"/>
      <w:marTop w:val="0"/>
      <w:marBottom w:val="0"/>
      <w:divBdr>
        <w:top w:val="none" w:sz="0" w:space="0" w:color="auto"/>
        <w:left w:val="none" w:sz="0" w:space="0" w:color="auto"/>
        <w:bottom w:val="none" w:sz="0" w:space="0" w:color="auto"/>
        <w:right w:val="none" w:sz="0" w:space="0" w:color="auto"/>
      </w:divBdr>
      <w:divsChild>
        <w:div w:id="340930581">
          <w:marLeft w:val="0"/>
          <w:marRight w:val="0"/>
          <w:marTop w:val="0"/>
          <w:marBottom w:val="0"/>
          <w:divBdr>
            <w:top w:val="none" w:sz="0" w:space="0" w:color="auto"/>
            <w:left w:val="none" w:sz="0" w:space="0" w:color="auto"/>
            <w:bottom w:val="none" w:sz="0" w:space="0" w:color="auto"/>
            <w:right w:val="none" w:sz="0" w:space="0" w:color="auto"/>
          </w:divBdr>
          <w:divsChild>
            <w:div w:id="3210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4136">
      <w:bodyDiv w:val="1"/>
      <w:marLeft w:val="0"/>
      <w:marRight w:val="0"/>
      <w:marTop w:val="0"/>
      <w:marBottom w:val="0"/>
      <w:divBdr>
        <w:top w:val="none" w:sz="0" w:space="0" w:color="auto"/>
        <w:left w:val="none" w:sz="0" w:space="0" w:color="auto"/>
        <w:bottom w:val="none" w:sz="0" w:space="0" w:color="auto"/>
        <w:right w:val="none" w:sz="0" w:space="0" w:color="auto"/>
      </w:divBdr>
    </w:div>
    <w:div w:id="607851636">
      <w:bodyDiv w:val="1"/>
      <w:marLeft w:val="0"/>
      <w:marRight w:val="0"/>
      <w:marTop w:val="0"/>
      <w:marBottom w:val="0"/>
      <w:divBdr>
        <w:top w:val="none" w:sz="0" w:space="0" w:color="auto"/>
        <w:left w:val="none" w:sz="0" w:space="0" w:color="auto"/>
        <w:bottom w:val="none" w:sz="0" w:space="0" w:color="auto"/>
        <w:right w:val="none" w:sz="0" w:space="0" w:color="auto"/>
      </w:divBdr>
      <w:divsChild>
        <w:div w:id="914556409">
          <w:marLeft w:val="0"/>
          <w:marRight w:val="0"/>
          <w:marTop w:val="0"/>
          <w:marBottom w:val="0"/>
          <w:divBdr>
            <w:top w:val="none" w:sz="0" w:space="0" w:color="auto"/>
            <w:left w:val="none" w:sz="0" w:space="0" w:color="auto"/>
            <w:bottom w:val="none" w:sz="0" w:space="0" w:color="auto"/>
            <w:right w:val="none" w:sz="0" w:space="0" w:color="auto"/>
          </w:divBdr>
        </w:div>
      </w:divsChild>
    </w:div>
    <w:div w:id="717555943">
      <w:bodyDiv w:val="1"/>
      <w:marLeft w:val="0"/>
      <w:marRight w:val="0"/>
      <w:marTop w:val="0"/>
      <w:marBottom w:val="0"/>
      <w:divBdr>
        <w:top w:val="none" w:sz="0" w:space="0" w:color="auto"/>
        <w:left w:val="none" w:sz="0" w:space="0" w:color="auto"/>
        <w:bottom w:val="none" w:sz="0" w:space="0" w:color="auto"/>
        <w:right w:val="none" w:sz="0" w:space="0" w:color="auto"/>
      </w:divBdr>
      <w:divsChild>
        <w:div w:id="1528710513">
          <w:marLeft w:val="0"/>
          <w:marRight w:val="0"/>
          <w:marTop w:val="0"/>
          <w:marBottom w:val="0"/>
          <w:divBdr>
            <w:top w:val="none" w:sz="0" w:space="0" w:color="auto"/>
            <w:left w:val="none" w:sz="0" w:space="0" w:color="auto"/>
            <w:bottom w:val="none" w:sz="0" w:space="0" w:color="auto"/>
            <w:right w:val="none" w:sz="0" w:space="0" w:color="auto"/>
          </w:divBdr>
        </w:div>
      </w:divsChild>
    </w:div>
    <w:div w:id="733358921">
      <w:bodyDiv w:val="1"/>
      <w:marLeft w:val="0"/>
      <w:marRight w:val="0"/>
      <w:marTop w:val="0"/>
      <w:marBottom w:val="0"/>
      <w:divBdr>
        <w:top w:val="none" w:sz="0" w:space="0" w:color="auto"/>
        <w:left w:val="none" w:sz="0" w:space="0" w:color="auto"/>
        <w:bottom w:val="none" w:sz="0" w:space="0" w:color="auto"/>
        <w:right w:val="none" w:sz="0" w:space="0" w:color="auto"/>
      </w:divBdr>
    </w:div>
    <w:div w:id="735124650">
      <w:bodyDiv w:val="1"/>
      <w:marLeft w:val="0"/>
      <w:marRight w:val="0"/>
      <w:marTop w:val="0"/>
      <w:marBottom w:val="0"/>
      <w:divBdr>
        <w:top w:val="none" w:sz="0" w:space="0" w:color="auto"/>
        <w:left w:val="none" w:sz="0" w:space="0" w:color="auto"/>
        <w:bottom w:val="none" w:sz="0" w:space="0" w:color="auto"/>
        <w:right w:val="none" w:sz="0" w:space="0" w:color="auto"/>
      </w:divBdr>
    </w:div>
    <w:div w:id="752361979">
      <w:bodyDiv w:val="1"/>
      <w:marLeft w:val="0"/>
      <w:marRight w:val="0"/>
      <w:marTop w:val="0"/>
      <w:marBottom w:val="0"/>
      <w:divBdr>
        <w:top w:val="none" w:sz="0" w:space="0" w:color="auto"/>
        <w:left w:val="none" w:sz="0" w:space="0" w:color="auto"/>
        <w:bottom w:val="none" w:sz="0" w:space="0" w:color="auto"/>
        <w:right w:val="none" w:sz="0" w:space="0" w:color="auto"/>
      </w:divBdr>
      <w:divsChild>
        <w:div w:id="498810605">
          <w:marLeft w:val="0"/>
          <w:marRight w:val="0"/>
          <w:marTop w:val="0"/>
          <w:marBottom w:val="0"/>
          <w:divBdr>
            <w:top w:val="none" w:sz="0" w:space="0" w:color="auto"/>
            <w:left w:val="none" w:sz="0" w:space="0" w:color="auto"/>
            <w:bottom w:val="none" w:sz="0" w:space="0" w:color="auto"/>
            <w:right w:val="none" w:sz="0" w:space="0" w:color="auto"/>
          </w:divBdr>
        </w:div>
        <w:div w:id="772439704">
          <w:marLeft w:val="0"/>
          <w:marRight w:val="0"/>
          <w:marTop w:val="0"/>
          <w:marBottom w:val="0"/>
          <w:divBdr>
            <w:top w:val="none" w:sz="0" w:space="0" w:color="auto"/>
            <w:left w:val="none" w:sz="0" w:space="0" w:color="auto"/>
            <w:bottom w:val="none" w:sz="0" w:space="0" w:color="auto"/>
            <w:right w:val="none" w:sz="0" w:space="0" w:color="auto"/>
          </w:divBdr>
        </w:div>
        <w:div w:id="1266614613">
          <w:marLeft w:val="0"/>
          <w:marRight w:val="0"/>
          <w:marTop w:val="0"/>
          <w:marBottom w:val="0"/>
          <w:divBdr>
            <w:top w:val="none" w:sz="0" w:space="0" w:color="auto"/>
            <w:left w:val="none" w:sz="0" w:space="0" w:color="auto"/>
            <w:bottom w:val="none" w:sz="0" w:space="0" w:color="auto"/>
            <w:right w:val="none" w:sz="0" w:space="0" w:color="auto"/>
          </w:divBdr>
        </w:div>
      </w:divsChild>
    </w:div>
    <w:div w:id="759719518">
      <w:bodyDiv w:val="1"/>
      <w:marLeft w:val="0"/>
      <w:marRight w:val="0"/>
      <w:marTop w:val="0"/>
      <w:marBottom w:val="0"/>
      <w:divBdr>
        <w:top w:val="none" w:sz="0" w:space="0" w:color="auto"/>
        <w:left w:val="none" w:sz="0" w:space="0" w:color="auto"/>
        <w:bottom w:val="none" w:sz="0" w:space="0" w:color="auto"/>
        <w:right w:val="none" w:sz="0" w:space="0" w:color="auto"/>
      </w:divBdr>
      <w:divsChild>
        <w:div w:id="708141264">
          <w:marLeft w:val="0"/>
          <w:marRight w:val="0"/>
          <w:marTop w:val="0"/>
          <w:marBottom w:val="0"/>
          <w:divBdr>
            <w:top w:val="none" w:sz="0" w:space="0" w:color="auto"/>
            <w:left w:val="none" w:sz="0" w:space="0" w:color="auto"/>
            <w:bottom w:val="none" w:sz="0" w:space="0" w:color="auto"/>
            <w:right w:val="none" w:sz="0" w:space="0" w:color="auto"/>
          </w:divBdr>
          <w:divsChild>
            <w:div w:id="512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555">
      <w:bodyDiv w:val="1"/>
      <w:marLeft w:val="0"/>
      <w:marRight w:val="0"/>
      <w:marTop w:val="0"/>
      <w:marBottom w:val="0"/>
      <w:divBdr>
        <w:top w:val="none" w:sz="0" w:space="0" w:color="auto"/>
        <w:left w:val="none" w:sz="0" w:space="0" w:color="auto"/>
        <w:bottom w:val="none" w:sz="0" w:space="0" w:color="auto"/>
        <w:right w:val="none" w:sz="0" w:space="0" w:color="auto"/>
      </w:divBdr>
    </w:div>
    <w:div w:id="843203773">
      <w:bodyDiv w:val="1"/>
      <w:marLeft w:val="0"/>
      <w:marRight w:val="0"/>
      <w:marTop w:val="0"/>
      <w:marBottom w:val="0"/>
      <w:divBdr>
        <w:top w:val="none" w:sz="0" w:space="0" w:color="auto"/>
        <w:left w:val="none" w:sz="0" w:space="0" w:color="auto"/>
        <w:bottom w:val="none" w:sz="0" w:space="0" w:color="auto"/>
        <w:right w:val="none" w:sz="0" w:space="0" w:color="auto"/>
      </w:divBdr>
    </w:div>
    <w:div w:id="857697869">
      <w:bodyDiv w:val="1"/>
      <w:marLeft w:val="0"/>
      <w:marRight w:val="0"/>
      <w:marTop w:val="0"/>
      <w:marBottom w:val="0"/>
      <w:divBdr>
        <w:top w:val="none" w:sz="0" w:space="0" w:color="auto"/>
        <w:left w:val="none" w:sz="0" w:space="0" w:color="auto"/>
        <w:bottom w:val="none" w:sz="0" w:space="0" w:color="auto"/>
        <w:right w:val="none" w:sz="0" w:space="0" w:color="auto"/>
      </w:divBdr>
      <w:divsChild>
        <w:div w:id="541216428">
          <w:marLeft w:val="0"/>
          <w:marRight w:val="0"/>
          <w:marTop w:val="0"/>
          <w:marBottom w:val="0"/>
          <w:divBdr>
            <w:top w:val="none" w:sz="0" w:space="0" w:color="auto"/>
            <w:left w:val="none" w:sz="0" w:space="0" w:color="auto"/>
            <w:bottom w:val="none" w:sz="0" w:space="0" w:color="auto"/>
            <w:right w:val="none" w:sz="0" w:space="0" w:color="auto"/>
          </w:divBdr>
        </w:div>
      </w:divsChild>
    </w:div>
    <w:div w:id="898633144">
      <w:bodyDiv w:val="1"/>
      <w:marLeft w:val="0"/>
      <w:marRight w:val="0"/>
      <w:marTop w:val="0"/>
      <w:marBottom w:val="0"/>
      <w:divBdr>
        <w:top w:val="none" w:sz="0" w:space="0" w:color="auto"/>
        <w:left w:val="none" w:sz="0" w:space="0" w:color="auto"/>
        <w:bottom w:val="none" w:sz="0" w:space="0" w:color="auto"/>
        <w:right w:val="none" w:sz="0" w:space="0" w:color="auto"/>
      </w:divBdr>
      <w:divsChild>
        <w:div w:id="947734678">
          <w:marLeft w:val="0"/>
          <w:marRight w:val="0"/>
          <w:marTop w:val="0"/>
          <w:marBottom w:val="0"/>
          <w:divBdr>
            <w:top w:val="none" w:sz="0" w:space="0" w:color="auto"/>
            <w:left w:val="none" w:sz="0" w:space="0" w:color="auto"/>
            <w:bottom w:val="none" w:sz="0" w:space="0" w:color="auto"/>
            <w:right w:val="none" w:sz="0" w:space="0" w:color="auto"/>
          </w:divBdr>
          <w:divsChild>
            <w:div w:id="802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3945">
      <w:bodyDiv w:val="1"/>
      <w:marLeft w:val="0"/>
      <w:marRight w:val="0"/>
      <w:marTop w:val="0"/>
      <w:marBottom w:val="0"/>
      <w:divBdr>
        <w:top w:val="none" w:sz="0" w:space="0" w:color="auto"/>
        <w:left w:val="none" w:sz="0" w:space="0" w:color="auto"/>
        <w:bottom w:val="none" w:sz="0" w:space="0" w:color="auto"/>
        <w:right w:val="none" w:sz="0" w:space="0" w:color="auto"/>
      </w:divBdr>
      <w:divsChild>
        <w:div w:id="414741287">
          <w:marLeft w:val="0"/>
          <w:marRight w:val="0"/>
          <w:marTop w:val="0"/>
          <w:marBottom w:val="0"/>
          <w:divBdr>
            <w:top w:val="none" w:sz="0" w:space="0" w:color="auto"/>
            <w:left w:val="none" w:sz="0" w:space="0" w:color="auto"/>
            <w:bottom w:val="none" w:sz="0" w:space="0" w:color="auto"/>
            <w:right w:val="none" w:sz="0" w:space="0" w:color="auto"/>
          </w:divBdr>
        </w:div>
      </w:divsChild>
    </w:div>
    <w:div w:id="1023551451">
      <w:bodyDiv w:val="1"/>
      <w:marLeft w:val="0"/>
      <w:marRight w:val="0"/>
      <w:marTop w:val="0"/>
      <w:marBottom w:val="0"/>
      <w:divBdr>
        <w:top w:val="none" w:sz="0" w:space="0" w:color="auto"/>
        <w:left w:val="none" w:sz="0" w:space="0" w:color="auto"/>
        <w:bottom w:val="none" w:sz="0" w:space="0" w:color="auto"/>
        <w:right w:val="none" w:sz="0" w:space="0" w:color="auto"/>
      </w:divBdr>
    </w:div>
    <w:div w:id="1039208454">
      <w:bodyDiv w:val="1"/>
      <w:marLeft w:val="0"/>
      <w:marRight w:val="0"/>
      <w:marTop w:val="0"/>
      <w:marBottom w:val="0"/>
      <w:divBdr>
        <w:top w:val="none" w:sz="0" w:space="0" w:color="auto"/>
        <w:left w:val="none" w:sz="0" w:space="0" w:color="auto"/>
        <w:bottom w:val="none" w:sz="0" w:space="0" w:color="auto"/>
        <w:right w:val="none" w:sz="0" w:space="0" w:color="auto"/>
      </w:divBdr>
    </w:div>
    <w:div w:id="1059131663">
      <w:bodyDiv w:val="1"/>
      <w:marLeft w:val="0"/>
      <w:marRight w:val="0"/>
      <w:marTop w:val="0"/>
      <w:marBottom w:val="0"/>
      <w:divBdr>
        <w:top w:val="none" w:sz="0" w:space="0" w:color="auto"/>
        <w:left w:val="none" w:sz="0" w:space="0" w:color="auto"/>
        <w:bottom w:val="none" w:sz="0" w:space="0" w:color="auto"/>
        <w:right w:val="none" w:sz="0" w:space="0" w:color="auto"/>
      </w:divBdr>
      <w:divsChild>
        <w:div w:id="368381801">
          <w:marLeft w:val="0"/>
          <w:marRight w:val="0"/>
          <w:marTop w:val="0"/>
          <w:marBottom w:val="0"/>
          <w:divBdr>
            <w:top w:val="none" w:sz="0" w:space="0" w:color="auto"/>
            <w:left w:val="none" w:sz="0" w:space="0" w:color="auto"/>
            <w:bottom w:val="none" w:sz="0" w:space="0" w:color="auto"/>
            <w:right w:val="none" w:sz="0" w:space="0" w:color="auto"/>
          </w:divBdr>
        </w:div>
      </w:divsChild>
    </w:div>
    <w:div w:id="1269895071">
      <w:bodyDiv w:val="1"/>
      <w:marLeft w:val="0"/>
      <w:marRight w:val="0"/>
      <w:marTop w:val="0"/>
      <w:marBottom w:val="0"/>
      <w:divBdr>
        <w:top w:val="none" w:sz="0" w:space="0" w:color="auto"/>
        <w:left w:val="none" w:sz="0" w:space="0" w:color="auto"/>
        <w:bottom w:val="none" w:sz="0" w:space="0" w:color="auto"/>
        <w:right w:val="none" w:sz="0" w:space="0" w:color="auto"/>
      </w:divBdr>
    </w:div>
    <w:div w:id="1276404470">
      <w:bodyDiv w:val="1"/>
      <w:marLeft w:val="0"/>
      <w:marRight w:val="0"/>
      <w:marTop w:val="0"/>
      <w:marBottom w:val="0"/>
      <w:divBdr>
        <w:top w:val="none" w:sz="0" w:space="0" w:color="auto"/>
        <w:left w:val="none" w:sz="0" w:space="0" w:color="auto"/>
        <w:bottom w:val="none" w:sz="0" w:space="0" w:color="auto"/>
        <w:right w:val="none" w:sz="0" w:space="0" w:color="auto"/>
      </w:divBdr>
      <w:divsChild>
        <w:div w:id="126361177">
          <w:marLeft w:val="0"/>
          <w:marRight w:val="0"/>
          <w:marTop w:val="0"/>
          <w:marBottom w:val="0"/>
          <w:divBdr>
            <w:top w:val="none" w:sz="0" w:space="0" w:color="auto"/>
            <w:left w:val="none" w:sz="0" w:space="0" w:color="auto"/>
            <w:bottom w:val="none" w:sz="0" w:space="0" w:color="auto"/>
            <w:right w:val="none" w:sz="0" w:space="0" w:color="auto"/>
          </w:divBdr>
        </w:div>
      </w:divsChild>
    </w:div>
    <w:div w:id="1298340561">
      <w:bodyDiv w:val="1"/>
      <w:marLeft w:val="0"/>
      <w:marRight w:val="0"/>
      <w:marTop w:val="0"/>
      <w:marBottom w:val="0"/>
      <w:divBdr>
        <w:top w:val="none" w:sz="0" w:space="0" w:color="auto"/>
        <w:left w:val="none" w:sz="0" w:space="0" w:color="auto"/>
        <w:bottom w:val="none" w:sz="0" w:space="0" w:color="auto"/>
        <w:right w:val="none" w:sz="0" w:space="0" w:color="auto"/>
      </w:divBdr>
    </w:div>
    <w:div w:id="1503860147">
      <w:bodyDiv w:val="1"/>
      <w:marLeft w:val="0"/>
      <w:marRight w:val="0"/>
      <w:marTop w:val="0"/>
      <w:marBottom w:val="0"/>
      <w:divBdr>
        <w:top w:val="none" w:sz="0" w:space="0" w:color="auto"/>
        <w:left w:val="none" w:sz="0" w:space="0" w:color="auto"/>
        <w:bottom w:val="none" w:sz="0" w:space="0" w:color="auto"/>
        <w:right w:val="none" w:sz="0" w:space="0" w:color="auto"/>
      </w:divBdr>
      <w:divsChild>
        <w:div w:id="1190610060">
          <w:marLeft w:val="0"/>
          <w:marRight w:val="0"/>
          <w:marTop w:val="0"/>
          <w:marBottom w:val="0"/>
          <w:divBdr>
            <w:top w:val="none" w:sz="0" w:space="0" w:color="auto"/>
            <w:left w:val="none" w:sz="0" w:space="0" w:color="auto"/>
            <w:bottom w:val="none" w:sz="0" w:space="0" w:color="auto"/>
            <w:right w:val="none" w:sz="0" w:space="0" w:color="auto"/>
          </w:divBdr>
          <w:divsChild>
            <w:div w:id="1742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4795">
      <w:bodyDiv w:val="1"/>
      <w:marLeft w:val="0"/>
      <w:marRight w:val="0"/>
      <w:marTop w:val="0"/>
      <w:marBottom w:val="0"/>
      <w:divBdr>
        <w:top w:val="none" w:sz="0" w:space="0" w:color="auto"/>
        <w:left w:val="none" w:sz="0" w:space="0" w:color="auto"/>
        <w:bottom w:val="none" w:sz="0" w:space="0" w:color="auto"/>
        <w:right w:val="none" w:sz="0" w:space="0" w:color="auto"/>
      </w:divBdr>
    </w:div>
    <w:div w:id="1562062431">
      <w:bodyDiv w:val="1"/>
      <w:marLeft w:val="0"/>
      <w:marRight w:val="0"/>
      <w:marTop w:val="0"/>
      <w:marBottom w:val="0"/>
      <w:divBdr>
        <w:top w:val="none" w:sz="0" w:space="0" w:color="auto"/>
        <w:left w:val="none" w:sz="0" w:space="0" w:color="auto"/>
        <w:bottom w:val="none" w:sz="0" w:space="0" w:color="auto"/>
        <w:right w:val="none" w:sz="0" w:space="0" w:color="auto"/>
      </w:divBdr>
    </w:div>
    <w:div w:id="1665815159">
      <w:bodyDiv w:val="1"/>
      <w:marLeft w:val="0"/>
      <w:marRight w:val="0"/>
      <w:marTop w:val="0"/>
      <w:marBottom w:val="0"/>
      <w:divBdr>
        <w:top w:val="none" w:sz="0" w:space="0" w:color="auto"/>
        <w:left w:val="none" w:sz="0" w:space="0" w:color="auto"/>
        <w:bottom w:val="none" w:sz="0" w:space="0" w:color="auto"/>
        <w:right w:val="none" w:sz="0" w:space="0" w:color="auto"/>
      </w:divBdr>
    </w:div>
    <w:div w:id="1679110990">
      <w:bodyDiv w:val="1"/>
      <w:marLeft w:val="0"/>
      <w:marRight w:val="0"/>
      <w:marTop w:val="0"/>
      <w:marBottom w:val="0"/>
      <w:divBdr>
        <w:top w:val="none" w:sz="0" w:space="0" w:color="auto"/>
        <w:left w:val="none" w:sz="0" w:space="0" w:color="auto"/>
        <w:bottom w:val="none" w:sz="0" w:space="0" w:color="auto"/>
        <w:right w:val="none" w:sz="0" w:space="0" w:color="auto"/>
      </w:divBdr>
      <w:divsChild>
        <w:div w:id="1177230787">
          <w:marLeft w:val="0"/>
          <w:marRight w:val="0"/>
          <w:marTop w:val="0"/>
          <w:marBottom w:val="0"/>
          <w:divBdr>
            <w:top w:val="none" w:sz="0" w:space="0" w:color="auto"/>
            <w:left w:val="none" w:sz="0" w:space="0" w:color="auto"/>
            <w:bottom w:val="none" w:sz="0" w:space="0" w:color="auto"/>
            <w:right w:val="none" w:sz="0" w:space="0" w:color="auto"/>
          </w:divBdr>
          <w:divsChild>
            <w:div w:id="10294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5008">
      <w:bodyDiv w:val="1"/>
      <w:marLeft w:val="0"/>
      <w:marRight w:val="0"/>
      <w:marTop w:val="0"/>
      <w:marBottom w:val="0"/>
      <w:divBdr>
        <w:top w:val="none" w:sz="0" w:space="0" w:color="auto"/>
        <w:left w:val="none" w:sz="0" w:space="0" w:color="auto"/>
        <w:bottom w:val="none" w:sz="0" w:space="0" w:color="auto"/>
        <w:right w:val="none" w:sz="0" w:space="0" w:color="auto"/>
      </w:divBdr>
    </w:div>
    <w:div w:id="1907297593">
      <w:bodyDiv w:val="1"/>
      <w:marLeft w:val="0"/>
      <w:marRight w:val="0"/>
      <w:marTop w:val="0"/>
      <w:marBottom w:val="0"/>
      <w:divBdr>
        <w:top w:val="none" w:sz="0" w:space="0" w:color="auto"/>
        <w:left w:val="none" w:sz="0" w:space="0" w:color="auto"/>
        <w:bottom w:val="none" w:sz="0" w:space="0" w:color="auto"/>
        <w:right w:val="none" w:sz="0" w:space="0" w:color="auto"/>
      </w:divBdr>
    </w:div>
    <w:div w:id="1964387164">
      <w:bodyDiv w:val="1"/>
      <w:marLeft w:val="0"/>
      <w:marRight w:val="0"/>
      <w:marTop w:val="0"/>
      <w:marBottom w:val="0"/>
      <w:divBdr>
        <w:top w:val="none" w:sz="0" w:space="0" w:color="auto"/>
        <w:left w:val="none" w:sz="0" w:space="0" w:color="auto"/>
        <w:bottom w:val="none" w:sz="0" w:space="0" w:color="auto"/>
        <w:right w:val="none" w:sz="0" w:space="0" w:color="auto"/>
      </w:divBdr>
      <w:divsChild>
        <w:div w:id="156195159">
          <w:marLeft w:val="0"/>
          <w:marRight w:val="0"/>
          <w:marTop w:val="0"/>
          <w:marBottom w:val="0"/>
          <w:divBdr>
            <w:top w:val="none" w:sz="0" w:space="0" w:color="auto"/>
            <w:left w:val="none" w:sz="0" w:space="0" w:color="auto"/>
            <w:bottom w:val="none" w:sz="0" w:space="0" w:color="auto"/>
            <w:right w:val="none" w:sz="0" w:space="0" w:color="auto"/>
          </w:divBdr>
        </w:div>
      </w:divsChild>
    </w:div>
    <w:div w:id="1982492579">
      <w:bodyDiv w:val="1"/>
      <w:marLeft w:val="0"/>
      <w:marRight w:val="0"/>
      <w:marTop w:val="0"/>
      <w:marBottom w:val="0"/>
      <w:divBdr>
        <w:top w:val="none" w:sz="0" w:space="0" w:color="auto"/>
        <w:left w:val="none" w:sz="0" w:space="0" w:color="auto"/>
        <w:bottom w:val="none" w:sz="0" w:space="0" w:color="auto"/>
        <w:right w:val="none" w:sz="0" w:space="0" w:color="auto"/>
      </w:divBdr>
      <w:divsChild>
        <w:div w:id="2073036206">
          <w:marLeft w:val="0"/>
          <w:marRight w:val="0"/>
          <w:marTop w:val="0"/>
          <w:marBottom w:val="0"/>
          <w:divBdr>
            <w:top w:val="none" w:sz="0" w:space="0" w:color="auto"/>
            <w:left w:val="none" w:sz="0" w:space="0" w:color="auto"/>
            <w:bottom w:val="none" w:sz="0" w:space="0" w:color="auto"/>
            <w:right w:val="none" w:sz="0" w:space="0" w:color="auto"/>
          </w:divBdr>
        </w:div>
      </w:divsChild>
    </w:div>
    <w:div w:id="2119596634">
      <w:bodyDiv w:val="1"/>
      <w:marLeft w:val="0"/>
      <w:marRight w:val="0"/>
      <w:marTop w:val="0"/>
      <w:marBottom w:val="0"/>
      <w:divBdr>
        <w:top w:val="none" w:sz="0" w:space="0" w:color="auto"/>
        <w:left w:val="none" w:sz="0" w:space="0" w:color="auto"/>
        <w:bottom w:val="none" w:sz="0" w:space="0" w:color="auto"/>
        <w:right w:val="none" w:sz="0" w:space="0" w:color="auto"/>
      </w:divBdr>
      <w:divsChild>
        <w:div w:id="1079252403">
          <w:marLeft w:val="0"/>
          <w:marRight w:val="0"/>
          <w:marTop w:val="0"/>
          <w:marBottom w:val="0"/>
          <w:divBdr>
            <w:top w:val="none" w:sz="0" w:space="0" w:color="auto"/>
            <w:left w:val="none" w:sz="0" w:space="0" w:color="auto"/>
            <w:bottom w:val="none" w:sz="0" w:space="0" w:color="auto"/>
            <w:right w:val="none" w:sz="0" w:space="0" w:color="auto"/>
          </w:divBdr>
          <w:divsChild>
            <w:div w:id="10124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4802">
      <w:bodyDiv w:val="1"/>
      <w:marLeft w:val="0"/>
      <w:marRight w:val="0"/>
      <w:marTop w:val="0"/>
      <w:marBottom w:val="0"/>
      <w:divBdr>
        <w:top w:val="none" w:sz="0" w:space="0" w:color="auto"/>
        <w:left w:val="none" w:sz="0" w:space="0" w:color="auto"/>
        <w:bottom w:val="none" w:sz="0" w:space="0" w:color="auto"/>
        <w:right w:val="none" w:sz="0" w:space="0" w:color="auto"/>
      </w:divBdr>
      <w:divsChild>
        <w:div w:id="473837127">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sChild>
    </w:div>
    <w:div w:id="214076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ndrea@bgu.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C402E-B142-4A1A-B132-6EF78CB2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8297</Words>
  <Characters>47293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Running head: INFANT BRAIN AND ARITHMETICAL ERRORS</vt:lpstr>
    </vt:vector>
  </TitlesOfParts>
  <Company>BGU</Company>
  <LinksUpToDate>false</LinksUpToDate>
  <CharactersWithSpaces>55480</CharactersWithSpaces>
  <SharedDoc>false</SharedDoc>
  <HLinks>
    <vt:vector size="6" baseType="variant">
      <vt:variant>
        <vt:i4>65647</vt:i4>
      </vt:variant>
      <vt:variant>
        <vt:i4>0</vt:i4>
      </vt:variant>
      <vt:variant>
        <vt:i4>0</vt:i4>
      </vt:variant>
      <vt:variant>
        <vt:i4>5</vt:i4>
      </vt:variant>
      <vt:variant>
        <vt:lpwstr>mailto:andrea@bgu.ac.il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INFANT BRAIN AND ARITHMETICAL ERRORS</dc:title>
  <dc:subject/>
  <dc:creator>Andrea Berger</dc:creator>
  <cp:keywords/>
  <dc:description/>
  <cp:lastModifiedBy>Mattan S. Ben Shachar</cp:lastModifiedBy>
  <cp:revision>2</cp:revision>
  <cp:lastPrinted>2017-07-13T12:08:00Z</cp:lastPrinted>
  <dcterms:created xsi:type="dcterms:W3CDTF">2020-04-25T07:30:00Z</dcterms:created>
  <dcterms:modified xsi:type="dcterms:W3CDTF">2020-04-25T07:30:00Z</dcterms:modified>
</cp:coreProperties>
</file>