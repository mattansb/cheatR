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9E222" w14:textId="1B4B3A22" w:rsidR="0078706B" w:rsidRPr="00E9127F" w:rsidRDefault="00F9126F" w:rsidP="005F4AE4">
      <w:pPr>
        <w:pStyle w:val="ab"/>
      </w:pPr>
      <w:r w:rsidRPr="00E9127F">
        <w:t xml:space="preserve">Spontaneous Focusing on Numerosity </w:t>
      </w:r>
      <w:r w:rsidR="005F4AE4" w:rsidRPr="00E9127F">
        <w:t xml:space="preserve">is </w:t>
      </w:r>
      <w:r w:rsidRPr="00E9127F">
        <w:t xml:space="preserve">Linked to </w:t>
      </w:r>
      <w:r w:rsidR="004A5009">
        <w:t>N</w:t>
      </w:r>
      <w:r w:rsidR="004A5009" w:rsidRPr="004A5009">
        <w:t xml:space="preserve">umerosity </w:t>
      </w:r>
      <w:r w:rsidRPr="00E9127F">
        <w:t>Discrimination in Children and Adults</w:t>
      </w:r>
    </w:p>
    <w:p w14:paraId="6F251E65" w14:textId="3A81A6B1" w:rsidR="0078706B" w:rsidRDefault="00633B20">
      <w:pPr>
        <w:pStyle w:val="Title2"/>
      </w:pPr>
      <w:proofErr w:type="spellStart"/>
      <w:r w:rsidRPr="00633B20">
        <w:t>Mattan</w:t>
      </w:r>
      <w:proofErr w:type="spellEnd"/>
      <w:r w:rsidRPr="00633B20">
        <w:t xml:space="preserve"> S. Ben</w:t>
      </w:r>
      <w:r>
        <w:t>-</w:t>
      </w:r>
      <w:r w:rsidRPr="00633B20">
        <w:t>Shachar</w:t>
      </w:r>
      <w:r w:rsidRPr="00633B20">
        <w:rPr>
          <w:vertAlign w:val="superscript"/>
        </w:rPr>
        <w:t>1</w:t>
      </w:r>
      <w:r w:rsidRPr="00633B20">
        <w:t>,</w:t>
      </w:r>
      <w:r>
        <w:t xml:space="preserve"> </w:t>
      </w:r>
      <w:r w:rsidRPr="00633B20">
        <w:t>Dalit Shotts-Peretz</w:t>
      </w:r>
      <w:r w:rsidRPr="00633B20">
        <w:rPr>
          <w:vertAlign w:val="superscript"/>
        </w:rPr>
        <w:t>1</w:t>
      </w:r>
      <w:r w:rsidRPr="00633B20">
        <w:t xml:space="preserve">, </w:t>
      </w:r>
      <w:r w:rsidR="003E3890">
        <w:t>Svetlana Lisson</w:t>
      </w:r>
      <w:r w:rsidR="003E3890" w:rsidRPr="00633B20">
        <w:rPr>
          <w:vertAlign w:val="superscript"/>
        </w:rPr>
        <w:t>1</w:t>
      </w:r>
      <w:r w:rsidR="003E3890">
        <w:t xml:space="preserve">, </w:t>
      </w:r>
      <w:r w:rsidRPr="00633B20">
        <w:t>Minna Hannula-Sormunen</w:t>
      </w:r>
      <w:r w:rsidRPr="00633B20">
        <w:rPr>
          <w:vertAlign w:val="superscript"/>
        </w:rPr>
        <w:t>2</w:t>
      </w:r>
      <w:r w:rsidRPr="00633B20">
        <w:t>, and Andrea Berger</w:t>
      </w:r>
      <w:r w:rsidRPr="00633B20">
        <w:rPr>
          <w:vertAlign w:val="superscript"/>
        </w:rPr>
        <w:t>1</w:t>
      </w:r>
    </w:p>
    <w:p w14:paraId="7E0C060B" w14:textId="26255DB0" w:rsidR="00633B20" w:rsidRDefault="00633B20" w:rsidP="00633B20">
      <w:pPr>
        <w:pStyle w:val="Title2"/>
      </w:pPr>
      <w:r w:rsidRPr="00633B20">
        <w:rPr>
          <w:vertAlign w:val="superscript"/>
        </w:rPr>
        <w:t>1</w:t>
      </w:r>
      <w:r w:rsidR="003921EA" w:rsidRPr="003921EA">
        <w:t xml:space="preserve">Department of Psychology, Ben-Gurion University of the Negev, Faculty of Humanities and Social Sciences and </w:t>
      </w:r>
      <w:proofErr w:type="spellStart"/>
      <w:r w:rsidR="003921EA" w:rsidRPr="003921EA">
        <w:t>Zlotowski</w:t>
      </w:r>
      <w:proofErr w:type="spellEnd"/>
      <w:r w:rsidR="003921EA" w:rsidRPr="003921EA">
        <w:t xml:space="preserve"> Center for Ne</w:t>
      </w:r>
      <w:r w:rsidR="003921EA">
        <w:t>uroscience, Beer Sheva, Israel</w:t>
      </w:r>
    </w:p>
    <w:p w14:paraId="3510B221" w14:textId="342D5FD6" w:rsidR="0078706B" w:rsidRDefault="00633B20" w:rsidP="00C9383D">
      <w:pPr>
        <w:pStyle w:val="Title2"/>
      </w:pPr>
      <w:r w:rsidRPr="00633B20">
        <w:rPr>
          <w:vertAlign w:val="superscript"/>
        </w:rPr>
        <w:t>2</w:t>
      </w:r>
      <w:r w:rsidRPr="00633B20">
        <w:t>Department of Teacher Education, University of Turku, Finland</w:t>
      </w:r>
    </w:p>
    <w:p w14:paraId="4FD6BDBC" w14:textId="49E3BF1D" w:rsidR="00070CEF" w:rsidRDefault="00070CEF" w:rsidP="00C9383D">
      <w:pPr>
        <w:pStyle w:val="ab"/>
      </w:pPr>
      <w:r>
        <w:t>Correspondin</w:t>
      </w:r>
      <w:r w:rsidR="00E509E3">
        <w:t>g</w:t>
      </w:r>
      <w:r>
        <w:t xml:space="preserve"> </w:t>
      </w:r>
      <w:r w:rsidR="00E509E3">
        <w:t>Author</w:t>
      </w:r>
      <w:r>
        <w:t xml:space="preserve"> details</w:t>
      </w:r>
    </w:p>
    <w:p w14:paraId="0066203F" w14:textId="4BAAD088" w:rsidR="00EF0224" w:rsidRDefault="00EF0224" w:rsidP="00EF0224">
      <w:proofErr w:type="spellStart"/>
      <w:r>
        <w:t>Mattan</w:t>
      </w:r>
      <w:proofErr w:type="spellEnd"/>
      <w:r>
        <w:t xml:space="preserve"> S. Ben-</w:t>
      </w:r>
      <w:proofErr w:type="spellStart"/>
      <w:r>
        <w:t>Shachar</w:t>
      </w:r>
      <w:proofErr w:type="spellEnd"/>
    </w:p>
    <w:p w14:paraId="0C2734BA" w14:textId="26F7D863" w:rsidR="00EF0224" w:rsidRDefault="00EF0224" w:rsidP="00EF0224">
      <w:r>
        <w:t xml:space="preserve">Email: </w:t>
      </w:r>
      <w:hyperlink r:id="rId12" w:history="1">
        <w:r w:rsidRPr="00264D12">
          <w:rPr>
            <w:rStyle w:val="Hyperlink"/>
          </w:rPr>
          <w:t>matanshm@post.bgu.ac.il</w:t>
        </w:r>
      </w:hyperlink>
      <w:r>
        <w:t xml:space="preserve"> </w:t>
      </w:r>
    </w:p>
    <w:p w14:paraId="01336E71" w14:textId="748D6524" w:rsidR="00EF0224" w:rsidRDefault="00EF0224" w:rsidP="00EF0224">
      <w:r>
        <w:t xml:space="preserve">Phone: </w:t>
      </w:r>
      <w:hyperlink r:id="rId13" w:history="1">
        <w:r w:rsidRPr="00EF0224">
          <w:rPr>
            <w:rStyle w:val="Hyperlink"/>
          </w:rPr>
          <w:t>+972-50-837-1566</w:t>
        </w:r>
      </w:hyperlink>
    </w:p>
    <w:p w14:paraId="5C8E76BA" w14:textId="77777777" w:rsidR="0078706B" w:rsidRDefault="00095187">
      <w:pPr>
        <w:pStyle w:val="SectionTitle"/>
      </w:pPr>
      <w:r>
        <w:lastRenderedPageBreak/>
        <w:t>Abstract</w:t>
      </w:r>
    </w:p>
    <w:p w14:paraId="559F9843" w14:textId="3A785CBD" w:rsidR="006E6C49" w:rsidRDefault="006E6C49" w:rsidP="006E6C49">
      <w:pPr>
        <w:pStyle w:val="a9"/>
        <w:rPr>
          <w:rFonts w:asciiTheme="majorBidi" w:hAnsiTheme="majorBidi" w:cstheme="majorBidi"/>
        </w:rPr>
      </w:pPr>
      <w:r w:rsidRPr="006E6C49">
        <w:rPr>
          <w:rFonts w:asciiTheme="majorBidi" w:hAnsiTheme="majorBidi" w:cstheme="majorBidi"/>
        </w:rPr>
        <w:t xml:space="preserve">Spontaneously focus on numerosity (SFON) is the spontaneous tendency to address numerical information without any external motivation. </w:t>
      </w:r>
      <w:proofErr w:type="gramStart"/>
      <w:r w:rsidRPr="006E6C49">
        <w:rPr>
          <w:rFonts w:asciiTheme="majorBidi" w:hAnsiTheme="majorBidi" w:cstheme="majorBidi"/>
        </w:rPr>
        <w:t>A number of</w:t>
      </w:r>
      <w:proofErr w:type="gramEnd"/>
      <w:r w:rsidRPr="006E6C49">
        <w:rPr>
          <w:rFonts w:asciiTheme="majorBidi" w:hAnsiTheme="majorBidi" w:cstheme="majorBidi"/>
        </w:rPr>
        <w:t xml:space="preserve"> studies have found correlations between SFON and children’s mathematical abilities, but it is still unclear whether this relationship is due to SFON reflecting individual differences in quantitative processing. Therefore, this study examined the relationship between SFON tendency and </w:t>
      </w:r>
      <w:r w:rsidR="004A5009">
        <w:rPr>
          <w:lang w:bidi="he-IL"/>
        </w:rPr>
        <w:t>numerosity</w:t>
      </w:r>
      <w:r w:rsidR="004A5009" w:rsidRPr="006E6C49">
        <w:rPr>
          <w:rFonts w:asciiTheme="majorBidi" w:hAnsiTheme="majorBidi" w:cstheme="majorBidi"/>
        </w:rPr>
        <w:t xml:space="preserve"> </w:t>
      </w:r>
      <w:r w:rsidRPr="006E6C49">
        <w:rPr>
          <w:rFonts w:asciiTheme="majorBidi" w:hAnsiTheme="majorBidi" w:cstheme="majorBidi"/>
        </w:rPr>
        <w:t xml:space="preserve">discrimination ratios in children and adults. </w:t>
      </w:r>
      <w:r w:rsidR="00920DFA">
        <w:rPr>
          <w:rFonts w:asciiTheme="majorBidi" w:hAnsiTheme="majorBidi" w:cstheme="majorBidi"/>
        </w:rPr>
        <w:t xml:space="preserve">Children’s </w:t>
      </w:r>
      <w:r w:rsidRPr="006E6C49">
        <w:rPr>
          <w:rFonts w:asciiTheme="majorBidi" w:hAnsiTheme="majorBidi" w:cstheme="majorBidi"/>
        </w:rPr>
        <w:t xml:space="preserve">SFON was measured using a set of imitation tasks developed by </w:t>
      </w:r>
      <w:proofErr w:type="spellStart"/>
      <w:r w:rsidRPr="006E6C49">
        <w:rPr>
          <w:rFonts w:asciiTheme="majorBidi" w:hAnsiTheme="majorBidi" w:cstheme="majorBidi"/>
        </w:rPr>
        <w:t>Han</w:t>
      </w:r>
      <w:r>
        <w:rPr>
          <w:rFonts w:asciiTheme="majorBidi" w:hAnsiTheme="majorBidi" w:cstheme="majorBidi"/>
        </w:rPr>
        <w:t>n</w:t>
      </w:r>
      <w:r w:rsidRPr="006E6C49">
        <w:rPr>
          <w:rFonts w:asciiTheme="majorBidi" w:hAnsiTheme="majorBidi" w:cstheme="majorBidi"/>
        </w:rPr>
        <w:t>uella</w:t>
      </w:r>
      <w:proofErr w:type="spellEnd"/>
      <w:r w:rsidRPr="006E6C49">
        <w:rPr>
          <w:rFonts w:asciiTheme="majorBidi" w:hAnsiTheme="majorBidi" w:cstheme="majorBidi"/>
        </w:rPr>
        <w:t xml:space="preserve"> and </w:t>
      </w:r>
      <w:proofErr w:type="spellStart"/>
      <w:r w:rsidRPr="006E6C49">
        <w:rPr>
          <w:rFonts w:asciiTheme="majorBidi" w:hAnsiTheme="majorBidi" w:cstheme="majorBidi"/>
        </w:rPr>
        <w:t>Lehtinen</w:t>
      </w:r>
      <w:proofErr w:type="spellEnd"/>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l282tmnfb","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Pr>
          <w:rFonts w:asciiTheme="majorBidi" w:hAnsiTheme="majorBidi" w:cstheme="majorBidi"/>
        </w:rPr>
        <w:fldChar w:fldCharType="separate"/>
      </w:r>
      <w:r w:rsidRPr="006E6C49">
        <w:rPr>
          <w:rFonts w:ascii="Times New Roman" w:hAnsi="Times New Roman" w:cs="Times New Roman"/>
        </w:rPr>
        <w:t>(2005)</w:t>
      </w:r>
      <w:r>
        <w:rPr>
          <w:rFonts w:asciiTheme="majorBidi" w:hAnsiTheme="majorBidi" w:cstheme="majorBidi"/>
        </w:rPr>
        <w:fldChar w:fldCharType="end"/>
      </w:r>
      <w:r w:rsidRPr="006E6C49">
        <w:rPr>
          <w:rFonts w:asciiTheme="majorBidi" w:hAnsiTheme="majorBidi" w:cstheme="majorBidi"/>
        </w:rPr>
        <w:t xml:space="preserve">. To measure SFON in adults, we developed a computerized Numerosity Bias Task (NBT). In this task, </w:t>
      </w:r>
      <w:r w:rsidR="00920DFA" w:rsidRPr="00920DFA">
        <w:rPr>
          <w:rFonts w:asciiTheme="majorBidi" w:hAnsiTheme="majorBidi" w:cstheme="majorBidi"/>
        </w:rPr>
        <w:t xml:space="preserve">quantitative </w:t>
      </w:r>
      <w:r w:rsidRPr="006E6C49">
        <w:rPr>
          <w:rFonts w:asciiTheme="majorBidi" w:hAnsiTheme="majorBidi" w:cstheme="majorBidi"/>
        </w:rPr>
        <w:t>information was presented along</w:t>
      </w:r>
      <w:r w:rsidR="00920DFA">
        <w:rPr>
          <w:rFonts w:asciiTheme="majorBidi" w:hAnsiTheme="majorBidi" w:cstheme="majorBidi"/>
        </w:rPr>
        <w:t>side</w:t>
      </w:r>
      <w:r w:rsidRPr="006E6C49">
        <w:rPr>
          <w:rFonts w:asciiTheme="majorBidi" w:hAnsiTheme="majorBidi" w:cstheme="majorBidi"/>
        </w:rPr>
        <w:t xml:space="preserve"> </w:t>
      </w:r>
      <w:r w:rsidR="00920DFA">
        <w:rPr>
          <w:rFonts w:asciiTheme="majorBidi" w:hAnsiTheme="majorBidi" w:cstheme="majorBidi"/>
        </w:rPr>
        <w:t>non-</w:t>
      </w:r>
      <w:r w:rsidR="00920DFA" w:rsidRPr="00920DFA">
        <w:rPr>
          <w:rFonts w:asciiTheme="majorBidi" w:hAnsiTheme="majorBidi" w:cstheme="majorBidi"/>
        </w:rPr>
        <w:t xml:space="preserve">quantitative </w:t>
      </w:r>
      <w:r w:rsidRPr="006E6C49">
        <w:rPr>
          <w:rFonts w:asciiTheme="majorBidi" w:hAnsiTheme="majorBidi" w:cstheme="majorBidi"/>
        </w:rPr>
        <w:t xml:space="preserve">information that could compete with it, but subjects were not instructed in any way to regard </w:t>
      </w:r>
      <w:r w:rsidR="00920DFA">
        <w:rPr>
          <w:rFonts w:asciiTheme="majorBidi" w:hAnsiTheme="majorBidi" w:cstheme="majorBidi"/>
        </w:rPr>
        <w:t xml:space="preserve">the </w:t>
      </w:r>
      <w:r w:rsidR="00920DFA" w:rsidRPr="00920DFA">
        <w:rPr>
          <w:rFonts w:asciiTheme="majorBidi" w:hAnsiTheme="majorBidi" w:cstheme="majorBidi"/>
        </w:rPr>
        <w:t xml:space="preserve">quantitative </w:t>
      </w:r>
      <w:r w:rsidRPr="006E6C49">
        <w:rPr>
          <w:rFonts w:asciiTheme="majorBidi" w:hAnsiTheme="majorBidi" w:cstheme="majorBidi"/>
        </w:rPr>
        <w:t>information. Discrimination ratios were measured using a dot-discrimination task. In both children and adults, a relationship between SFON and discrimination ratios was found such that individuals with better discrimination ratios were more likely to spontaneously attended to numerosity. Additionally, adults who spontaneously attended to numerosity also had higher academic mathematical achievements. These results suggest that increased acuity of the analog magnitude system (AMS) makes numerosity information more salient in the environment, therefore increasing the chances that the individual would attend to this aspect of the environment. Additionally, these results support the existence of a relationship between non-symbolic numerosity processing and symbolic-academic skills.</w:t>
      </w:r>
    </w:p>
    <w:p w14:paraId="67258B03" w14:textId="04928B89" w:rsidR="00E9127F" w:rsidRDefault="00095187">
      <w:pPr>
        <w:rPr>
          <w:rFonts w:ascii="Times New Roman" w:hAnsi="Times New Roman" w:cs="David"/>
          <w:lang w:eastAsia="en-US" w:bidi="he-IL"/>
        </w:rPr>
      </w:pPr>
      <w:r>
        <w:rPr>
          <w:rStyle w:val="ad"/>
        </w:rPr>
        <w:t>Keywords</w:t>
      </w:r>
      <w:r>
        <w:t xml:space="preserve">:  </w:t>
      </w:r>
      <w:r w:rsidR="000C3E7D" w:rsidRPr="000C3E7D">
        <w:rPr>
          <w:rFonts w:ascii="Times New Roman" w:hAnsi="Times New Roman" w:cs="David"/>
          <w:lang w:eastAsia="en-US" w:bidi="he-IL"/>
        </w:rPr>
        <w:t xml:space="preserve">spontaneous attention; attentional bias; numerosity; Weber </w:t>
      </w:r>
      <w:r w:rsidR="00AA2AAD">
        <w:rPr>
          <w:rFonts w:ascii="Times New Roman" w:hAnsi="Times New Roman" w:cs="David"/>
          <w:lang w:eastAsia="en-US" w:bidi="he-IL"/>
        </w:rPr>
        <w:t>ratio</w:t>
      </w:r>
      <w:r w:rsidR="000C3E7D" w:rsidRPr="000C3E7D">
        <w:rPr>
          <w:rFonts w:ascii="Times New Roman" w:hAnsi="Times New Roman" w:cs="David"/>
          <w:lang w:eastAsia="en-US" w:bidi="he-IL"/>
        </w:rPr>
        <w:t xml:space="preserve">, mathematical abilities; </w:t>
      </w:r>
      <w:r w:rsidR="0007742C" w:rsidRPr="000C3E7D">
        <w:rPr>
          <w:rFonts w:ascii="Times New Roman" w:hAnsi="Times New Roman" w:cs="David"/>
          <w:lang w:eastAsia="en-US" w:bidi="he-IL"/>
        </w:rPr>
        <w:t xml:space="preserve">mathematical </w:t>
      </w:r>
      <w:r w:rsidR="0007742C">
        <w:rPr>
          <w:rFonts w:ascii="Times New Roman" w:hAnsi="Times New Roman" w:cs="David"/>
          <w:lang w:eastAsia="en-US" w:bidi="he-IL"/>
        </w:rPr>
        <w:t>achievements</w:t>
      </w:r>
      <w:r w:rsidR="000C3E7D" w:rsidRPr="000C3E7D">
        <w:rPr>
          <w:rFonts w:ascii="Times New Roman" w:hAnsi="Times New Roman" w:cs="David"/>
          <w:lang w:eastAsia="en-US" w:bidi="he-IL"/>
        </w:rPr>
        <w:t>.</w:t>
      </w:r>
    </w:p>
    <w:p w14:paraId="5DD9C8EC" w14:textId="77777777" w:rsidR="00E9127F" w:rsidRDefault="00E9127F">
      <w:pPr>
        <w:rPr>
          <w:rFonts w:ascii="Times New Roman" w:hAnsi="Times New Roman" w:cs="David"/>
          <w:lang w:eastAsia="en-US" w:bidi="he-IL"/>
        </w:rPr>
      </w:pPr>
      <w:r>
        <w:rPr>
          <w:rFonts w:ascii="Times New Roman" w:hAnsi="Times New Roman" w:cs="David"/>
          <w:lang w:eastAsia="en-US" w:bidi="he-IL"/>
        </w:rPr>
        <w:br w:type="page"/>
      </w:r>
    </w:p>
    <w:p w14:paraId="080451F4" w14:textId="222FD848" w:rsidR="00DB20F3" w:rsidRDefault="000F64C4" w:rsidP="00E9127F">
      <w:pPr>
        <w:pStyle w:val="1"/>
      </w:pPr>
      <w:sdt>
        <w:sdtPr>
          <w:alias w:val="Title"/>
          <w:tag w:val=""/>
          <w:id w:val="984196707"/>
          <w:placeholder>
            <w:docPart w:val="9810B9DF74994163AB52ED651BF641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9127F">
            <w:t>Introduction</w:t>
          </w:r>
        </w:sdtContent>
      </w:sdt>
    </w:p>
    <w:p w14:paraId="78E7E773" w14:textId="35185F0B" w:rsidR="00785397" w:rsidRPr="00D87879" w:rsidRDefault="00530F45" w:rsidP="009B3516">
      <w:pPr>
        <w:rPr>
          <w:rFonts w:asciiTheme="majorBidi" w:hAnsiTheme="majorBidi" w:cstheme="majorBidi"/>
          <w:lang w:val="en-GB"/>
        </w:rPr>
      </w:pPr>
      <w:r>
        <w:rPr>
          <w:rFonts w:asciiTheme="majorBidi" w:hAnsiTheme="majorBidi" w:cstheme="majorBidi"/>
          <w:lang w:val="en-GB"/>
        </w:rPr>
        <w:t>H</w:t>
      </w:r>
      <w:r w:rsidR="00DB20F3">
        <w:rPr>
          <w:rFonts w:asciiTheme="majorBidi" w:hAnsiTheme="majorBidi" w:cstheme="majorBidi"/>
          <w:lang w:val="en-GB"/>
        </w:rPr>
        <w:t xml:space="preserve">umans have an innate and adaptive system </w:t>
      </w:r>
      <w:r w:rsidR="00DB20F3">
        <w:rPr>
          <w:lang w:val="en-GB"/>
        </w:rPr>
        <w:t>for</w:t>
      </w:r>
      <w:r w:rsidR="00DB20F3">
        <w:rPr>
          <w:rFonts w:asciiTheme="majorBidi" w:hAnsiTheme="majorBidi" w:cstheme="majorBidi"/>
          <w:lang w:val="en-GB"/>
        </w:rPr>
        <w:t xml:space="preserve"> process</w:t>
      </w:r>
      <w:r w:rsidR="00DB20F3">
        <w:rPr>
          <w:lang w:val="en-GB"/>
        </w:rPr>
        <w:t>ing</w:t>
      </w:r>
      <w:r w:rsidR="00DB20F3">
        <w:rPr>
          <w:rFonts w:asciiTheme="majorBidi" w:hAnsiTheme="majorBidi" w:cstheme="majorBidi"/>
          <w:lang w:val="en-GB"/>
        </w:rPr>
        <w:t xml:space="preserve"> quantities</w:t>
      </w:r>
      <w:r>
        <w:t xml:space="preserve"> </w:t>
      </w:r>
      <w:r w:rsidR="00DB20F3">
        <w:fldChar w:fldCharType="begin"/>
      </w:r>
      <w:r w:rsidR="00FC491E">
        <w:instrText xml:space="preserve"> ADDIN ZOTERO_ITEM CSL_CITATION {"citationID":"3st8mWxr","properties":{"formattedCitation":"(Carey, 2009; Spelke &amp; Kinzler, 2007)","plainCitation":"(Carey, 2009; Spelke &amp; Kinzler, 2007)"},"citationItems":[{"id":242,"uris":["http://zotero.org/users/1945632/items/CNV6PHQ6"],"uri":["http://zotero.org/users/1945632/items/CNV6PHQ6"],"itemData":{"id":242,"type":"book","title":"The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NY","author":[{"family":"Carey","given":"Susan"}],"issued":{"date-parts":[["2009"]]}}},{"id":258,"uris":["http://zotero.org/users/1945632/items/CW6UDMNM"],"uri":["http://zotero.org/users/1945632/items/CW6UDMNM"],"itemData":{"id":258,"type":"article-journal","title":"Core knowledge","container-title":"Developmental science","page":"89–96","volume":"10","issue":"1","source":"Google Scholar","author":[{"family":"Spelke","given":"Elizabeth S."},{"family":"Kinzler","given":"Katherine D."}],"issued":{"date-parts":[["2007"]]}}}],"schema":"https://github.com/citation-style-language/schema/raw/master/csl-citation.json"} </w:instrText>
      </w:r>
      <w:r w:rsidR="00DB20F3">
        <w:fldChar w:fldCharType="separate"/>
      </w:r>
      <w:r w:rsidR="00FC491E" w:rsidRPr="00FC491E">
        <w:rPr>
          <w:rFonts w:ascii="Times New Roman" w:hAnsi="Times New Roman" w:cs="Times New Roman"/>
        </w:rPr>
        <w:t>(Carey, 2009; Spelke &amp; Kinzler, 2007)</w:t>
      </w:r>
      <w:r w:rsidR="00DB20F3">
        <w:fldChar w:fldCharType="end"/>
      </w:r>
      <w:r w:rsidR="00785397">
        <w:rPr>
          <w:rFonts w:asciiTheme="majorBidi" w:hAnsiTheme="majorBidi" w:cstheme="majorBidi"/>
          <w:lang w:val="en-GB"/>
        </w:rPr>
        <w:t>. This system, dubbed t</w:t>
      </w:r>
      <w:r w:rsidR="00630C0D">
        <w:rPr>
          <w:rFonts w:asciiTheme="majorBidi" w:hAnsiTheme="majorBidi" w:cstheme="majorBidi"/>
        </w:rPr>
        <w:t xml:space="preserve">he </w:t>
      </w:r>
      <w:r w:rsidR="00630C0D">
        <w:rPr>
          <w:rFonts w:asciiTheme="majorBidi" w:hAnsiTheme="majorBidi" w:cstheme="majorBidi"/>
          <w:i/>
          <w:iCs/>
        </w:rPr>
        <w:t>analog magnitude system</w:t>
      </w:r>
      <w:r w:rsidR="00630C0D">
        <w:rPr>
          <w:rFonts w:asciiTheme="majorBidi" w:hAnsiTheme="majorBidi" w:cstheme="majorBidi"/>
        </w:rPr>
        <w:t xml:space="preserve"> (AMS) is proposed to be a congenital system of numerical representation characterized by an imprecise ability to distinguish quantities by relying on estimation </w:t>
      </w:r>
      <w:r w:rsidR="00630C0D">
        <w:rPr>
          <w:rFonts w:asciiTheme="majorBidi" w:hAnsiTheme="majorBidi" w:cstheme="majorBidi"/>
        </w:rPr>
        <w:fldChar w:fldCharType="begin"/>
      </w:r>
      <w:r w:rsidR="00FC491E">
        <w:rPr>
          <w:rFonts w:asciiTheme="majorBidi" w:hAnsiTheme="majorBidi" w:cstheme="majorBidi"/>
        </w:rPr>
        <w:instrText xml:space="preserve"> ADDIN ZOTERO_ITEM CSL_CITATION {"citationID":"yIna67xL","properties":{"formattedCitation":"(Mou &amp; Van Marle, 2014)","plainCitation":"(Mou &amp; Van Marle, 2014)"},"citationItems":[{"id":125,"uris":["http://zotero.org/users/1945632/items/GCHR6KIH"],"uri":["http://zotero.org/users/1945632/items/GCHR6KIH"],"itemData":{"id":125,"type":"article-journal","title":"Two core systems of numerical representation in infants","container-title":"Developmental Review","page":"1–25","volume":"34","issue":"1","DOI":"10.1016/j.dr.2013.11.001","ISSN":"02732297","author":[{"family":"Mou","given":"Yi"},{"family":"Van Marle","given":"Kristy"}],"issued":{"date-parts":[["2014",3]]}}}],"schema":"https://github.com/citation-style-language/schema/raw/master/csl-citation.json"} </w:instrText>
      </w:r>
      <w:r w:rsidR="00630C0D">
        <w:rPr>
          <w:rFonts w:asciiTheme="majorBidi" w:hAnsiTheme="majorBidi" w:cstheme="majorBidi"/>
        </w:rPr>
        <w:fldChar w:fldCharType="separate"/>
      </w:r>
      <w:r w:rsidR="00FC491E" w:rsidRPr="00FC491E">
        <w:rPr>
          <w:rFonts w:ascii="Times New Roman" w:hAnsi="Times New Roman" w:cs="Times New Roman"/>
        </w:rPr>
        <w:t>(Mou &amp; Van Marle, 2014)</w:t>
      </w:r>
      <w:r w:rsidR="00630C0D">
        <w:rPr>
          <w:rFonts w:asciiTheme="majorBidi" w:hAnsiTheme="majorBidi" w:cstheme="majorBidi"/>
        </w:rPr>
        <w:fldChar w:fldCharType="end"/>
      </w:r>
      <w:r w:rsidR="00FC491E">
        <w:rPr>
          <w:rFonts w:asciiTheme="majorBidi" w:hAnsiTheme="majorBidi" w:cstheme="majorBidi"/>
        </w:rPr>
        <w:t xml:space="preserve">, which is common among human and some nonhuman animal species </w:t>
      </w:r>
      <w:r w:rsidR="00FC491E">
        <w:rPr>
          <w:rFonts w:asciiTheme="majorBidi" w:hAnsiTheme="majorBidi" w:cstheme="majorBidi"/>
        </w:rPr>
        <w:fldChar w:fldCharType="begin"/>
      </w:r>
      <w:r w:rsidR="009B3516">
        <w:rPr>
          <w:rFonts w:asciiTheme="majorBidi" w:hAnsiTheme="majorBidi" w:cstheme="majorBidi"/>
        </w:rPr>
        <w:instrText xml:space="preserve"> ADDIN ZOTERO_ITEM CSL_CITATION {"citationID":"DJbaVtO9","properties":{"formattedCitation":"(Carey, 2009; Feigenson, Dehaene, &amp; Spelke, 2004; Rugani, Vallortigara, &amp; Regolin, 2013)","plainCitation":"(Carey, 2009; Feigenson, Dehaene, &amp; Spelke, 2004; Rugani, Vallortigara, &amp; Regolin, 2013)"},"citationItems":[{"id":242,"uris":["http://zotero.org/users/1945632/items/CNV6PHQ6"],"uri":["http://zotero.org/users/1945632/items/CNV6PHQ6"],"itemData":{"id":242,"type":"book","title":"The origin of concepts","publisher":"Oxford University Press","publisher-place":"New York, NY","source":"Google Scholar","event-place":"New York, NY","author":[{"family":"Carey","given":"Susan"}],"issued":{"date-parts":[["2009"]]}}},{"id":448,"uris":["http://zotero.org/users/1945632/items/KQ2GQVZK"],"uri":["http://zotero.org/users/1945632/items/KQ2GQVZK"],"itemData":{"id":448,"type":"article-journal","title":"Core systems of number","container-title":"Trends in cognitive sciences","page":"307–314","volume":"8","issue":"7","source":"Google Scholar","author":[{"family":"Feigenson","given":"Lisa"},{"family":"Dehaene","given":"Stanislas"},{"family":"Spelke","given":"Elizabeth"}],"issued":{"date-parts":[["2004"]]}}},{"id":636,"uris":["http://zotero.org/users/1945632/items/AGV7AUUU"],"uri":["http://zotero.org/users/1945632/items/AGV7AUUU"],"itemData":{"id":636,"type":"article-journal","title":"Numerical abstraction in young domestic chicks (Gallus gallus)","container-title":"PLoS One","page":"e65262","volume":"8","issue":"6","source":"Google Scholar","author":[{"family":"Rugani","given":"Rosa"},{"family":"Vallortigara","given":"Giorgio"},{"family":"Regolin","given":"Lucia"}],"issued":{"date-parts":[["2013"]]}}}],"schema":"https://github.com/citation-style-language/schema/raw/master/csl-citation.json"} </w:instrText>
      </w:r>
      <w:r w:rsidR="00FC491E">
        <w:rPr>
          <w:rFonts w:asciiTheme="majorBidi" w:hAnsiTheme="majorBidi" w:cstheme="majorBidi"/>
        </w:rPr>
        <w:fldChar w:fldCharType="separate"/>
      </w:r>
      <w:r w:rsidR="009B3516" w:rsidRPr="009B3516">
        <w:rPr>
          <w:rFonts w:ascii="Times New Roman" w:hAnsi="Times New Roman" w:cs="Times New Roman"/>
        </w:rPr>
        <w:t>(Carey, 2009; Feigenson, Dehaene, &amp; Spelke, 2004; Rugani, Vallortigara, &amp; Regolin, 2013)</w:t>
      </w:r>
      <w:r w:rsidR="00FC491E">
        <w:rPr>
          <w:rFonts w:asciiTheme="majorBidi" w:hAnsiTheme="majorBidi" w:cstheme="majorBidi"/>
        </w:rPr>
        <w:fldChar w:fldCharType="end"/>
      </w:r>
      <w:r w:rsidR="00FC491E">
        <w:rPr>
          <w:rFonts w:asciiTheme="majorBidi" w:hAnsiTheme="majorBidi" w:cstheme="majorBidi"/>
        </w:rPr>
        <w:t xml:space="preserve">. The AMS </w:t>
      </w:r>
      <w:r w:rsidR="00FD6106">
        <w:rPr>
          <w:rFonts w:asciiTheme="majorBidi" w:hAnsiTheme="majorBidi" w:cstheme="majorBidi"/>
        </w:rPr>
        <w:t xml:space="preserve">distinguishes between quantities on the basis of </w:t>
      </w:r>
      <w:r w:rsidR="00630C0D">
        <w:rPr>
          <w:rFonts w:asciiTheme="majorBidi" w:hAnsiTheme="majorBidi" w:cstheme="majorBidi"/>
        </w:rPr>
        <w:t>ratio</w:t>
      </w:r>
      <w:r w:rsidR="00FC491E">
        <w:rPr>
          <w:rFonts w:asciiTheme="majorBidi" w:hAnsiTheme="majorBidi" w:cstheme="majorBidi"/>
        </w:rPr>
        <w:t xml:space="preserve">, with this discrimination </w:t>
      </w:r>
      <w:r w:rsidR="001D182A">
        <w:rPr>
          <w:rFonts w:asciiTheme="majorBidi" w:hAnsiTheme="majorBidi" w:cstheme="majorBidi"/>
        </w:rPr>
        <w:t xml:space="preserve">ability </w:t>
      </w:r>
      <w:r w:rsidR="005F6D0A">
        <w:rPr>
          <w:rFonts w:asciiTheme="majorBidi" w:hAnsiTheme="majorBidi" w:cstheme="majorBidi"/>
        </w:rPr>
        <w:t xml:space="preserve">improving </w:t>
      </w:r>
      <w:r w:rsidR="00FC491E">
        <w:rPr>
          <w:rFonts w:asciiTheme="majorBidi" w:hAnsiTheme="majorBidi" w:cstheme="majorBidi"/>
        </w:rPr>
        <w:t xml:space="preserve">as we </w:t>
      </w:r>
      <w:r w:rsidR="00373DB8">
        <w:rPr>
          <w:rFonts w:asciiTheme="majorBidi" w:hAnsiTheme="majorBidi" w:cstheme="majorBidi"/>
        </w:rPr>
        <w:t xml:space="preserve">develop, </w:t>
      </w:r>
      <w:r w:rsidR="00373DB8">
        <w:rPr>
          <w:rFonts w:asciiTheme="majorBidi" w:hAnsiTheme="majorBidi" w:cstheme="majorBidi"/>
          <w:lang w:val="en-GB"/>
        </w:rPr>
        <w:t>with the greatest improvement occurring in the first year of life</w:t>
      </w:r>
      <w:r w:rsidR="00373DB8">
        <w:rPr>
          <w:rFonts w:asciiTheme="majorBidi" w:hAnsiTheme="majorBidi" w:cstheme="majorBidi"/>
        </w:rPr>
        <w:t xml:space="preserve"> </w:t>
      </w:r>
      <w:r w:rsidR="00373DB8">
        <w:rPr>
          <w:rFonts w:asciiTheme="majorBidi" w:hAnsiTheme="majorBidi" w:cstheme="majorBidi"/>
        </w:rPr>
        <w:fldChar w:fldCharType="begin"/>
      </w:r>
      <w:r w:rsidR="00EC6A64">
        <w:rPr>
          <w:rFonts w:asciiTheme="majorBidi" w:hAnsiTheme="majorBidi" w:cstheme="majorBidi"/>
        </w:rPr>
        <w:instrText xml:space="preserve"> ADDIN ZOTERO_ITEM CSL_CITATION {"citationID":"EEJMtX6a","properties":{"formattedCitation":"(Brannon, Suanda, &amp; Libertus, 2007; Halberda, Ly, Wilmer, Naiman, &amp; Germine, 2012; Lipton &amp; Spelke, 2004; Xu &amp; Spelke, 2000)","plainCitation":"(Brannon, Suanda, &amp; Libertus, 2007; Halberda, Ly, Wilmer, Naiman, &amp; Germine, 2012; Lipton &amp; Spelke, 2004;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rPr>
        <w:fldChar w:fldCharType="separate"/>
      </w:r>
      <w:r w:rsidR="00EC6A64" w:rsidRPr="00EC6A64">
        <w:rPr>
          <w:rFonts w:ascii="Times New Roman" w:hAnsi="Times New Roman" w:cs="Times New Roman"/>
        </w:rPr>
        <w:t>(Brannon, Suanda, &amp; Libertus, 2007; Halberda, Ly, Wilmer, Naiman, &amp; Germine, 2012; Lipton &amp; Spelke, 2004; Xu &amp; Spelke, 2000)</w:t>
      </w:r>
      <w:r w:rsidR="00373DB8">
        <w:rPr>
          <w:rFonts w:asciiTheme="majorBidi" w:hAnsiTheme="majorBidi" w:cstheme="majorBidi"/>
        </w:rPr>
        <w:fldChar w:fldCharType="end"/>
      </w:r>
      <w:r w:rsidR="00373DB8">
        <w:rPr>
          <w:rFonts w:asciiTheme="majorBidi" w:hAnsiTheme="majorBidi" w:cstheme="majorBidi"/>
        </w:rPr>
        <w:t>.</w:t>
      </w:r>
      <w:r w:rsidR="00630C0D">
        <w:rPr>
          <w:rFonts w:asciiTheme="majorBidi" w:hAnsiTheme="majorBidi" w:cstheme="majorBidi"/>
        </w:rPr>
        <w:t xml:space="preserve"> </w:t>
      </w:r>
      <w:r w:rsidR="00373DB8">
        <w:rPr>
          <w:rFonts w:asciiTheme="majorBidi" w:hAnsiTheme="majorBidi" w:cstheme="majorBidi"/>
        </w:rPr>
        <w:t>F</w:t>
      </w:r>
      <w:r w:rsidR="00630C0D">
        <w:rPr>
          <w:rFonts w:asciiTheme="majorBidi" w:hAnsiTheme="majorBidi" w:cstheme="majorBidi"/>
        </w:rPr>
        <w:t xml:space="preserve">or example, day-old infants </w:t>
      </w:r>
      <w:r w:rsidR="00FC491E">
        <w:rPr>
          <w:rFonts w:asciiTheme="majorBidi" w:hAnsiTheme="majorBidi" w:cstheme="majorBidi"/>
        </w:rPr>
        <w:t xml:space="preserve">are </w:t>
      </w:r>
      <w:r w:rsidR="00630C0D">
        <w:rPr>
          <w:rFonts w:asciiTheme="majorBidi" w:hAnsiTheme="majorBidi" w:cstheme="majorBidi"/>
        </w:rPr>
        <w:t xml:space="preserve">able to differentiate quantities with a ratio of 1:3 </w:t>
      </w:r>
      <w:r w:rsidR="00630C0D">
        <w:rPr>
          <w:rFonts w:asciiTheme="majorBidi" w:hAnsiTheme="majorBidi" w:cstheme="majorBidi"/>
        </w:rPr>
        <w:fldChar w:fldCharType="begin"/>
      </w:r>
      <w:r w:rsidR="00785397">
        <w:rPr>
          <w:rFonts w:asciiTheme="majorBidi" w:hAnsiTheme="majorBidi" w:cstheme="majorBidi"/>
        </w:rPr>
        <w:instrText xml:space="preserve"> ADDIN ZOTERO_ITEM CSL_CITATION {"citationID":"YDYeIlXl","properties":{"formattedCitation":"(Izard, Sann, Spelke, &amp; Streri, 2009)","plainCitation":"(Izard, Sann, Spelke, &amp; Streri, 2009)"},"citationItems":[{"id":99,"uris":["http://zotero.org/users/942260/items/D38UZM54"],"uri":["http://zotero.org/users/942260/items/D38UZM54"],"itemData":{"id":99,"type":"article-journal","title":"Newborn infants perceive abstract numbers","container-title":"Proceedings of the National Academy of Sciences","page":"10382-10385","volume":"106","issue":"25","note":"00187","author":[{"family":"Izard","given":"Véronique"},{"family":"Sann","given":"Coralie"},{"family":"Spelke","given":"Elizabeth S."},{"family":"Streri","given":"Arlette"}],"issued":{"date-parts":[["2009"]]}}}],"schema":"https://github.com/citation-style-language/schema/raw/master/csl-citation.json"} </w:instrText>
      </w:r>
      <w:r w:rsidR="00630C0D">
        <w:rPr>
          <w:rFonts w:asciiTheme="majorBidi" w:hAnsiTheme="majorBidi" w:cstheme="majorBidi"/>
        </w:rPr>
        <w:fldChar w:fldCharType="separate"/>
      </w:r>
      <w:r w:rsidR="00785397" w:rsidRPr="00785397">
        <w:rPr>
          <w:rFonts w:ascii="Times New Roman" w:hAnsi="Times New Roman" w:cs="Times New Roman"/>
        </w:rPr>
        <w:t>(Izard, Sann, Spelke, &amp; Streri, 2009)</w:t>
      </w:r>
      <w:r w:rsidR="00630C0D">
        <w:rPr>
          <w:rFonts w:asciiTheme="majorBidi" w:hAnsiTheme="majorBidi" w:cstheme="majorBidi"/>
        </w:rPr>
        <w:fldChar w:fldCharType="end"/>
      </w:r>
      <w:r w:rsidR="00373DB8">
        <w:rPr>
          <w:rFonts w:asciiTheme="majorBidi" w:hAnsiTheme="majorBidi" w:cstheme="majorBidi"/>
        </w:rPr>
        <w:t xml:space="preserve">, while </w:t>
      </w:r>
      <w:r w:rsidR="00373DB8">
        <w:rPr>
          <w:rFonts w:asciiTheme="majorBidi" w:hAnsiTheme="majorBidi" w:cstheme="majorBidi"/>
          <w:lang w:val="en-GB"/>
        </w:rPr>
        <w:t>at</w:t>
      </w:r>
      <w:r w:rsidR="00630C0D">
        <w:rPr>
          <w:rFonts w:asciiTheme="majorBidi" w:hAnsiTheme="majorBidi" w:cstheme="majorBidi"/>
          <w:lang w:val="en-GB"/>
        </w:rPr>
        <w:t xml:space="preserve"> the age of 6 months the discrimination ratio threshold of infants improves to a ratio of 1:2</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{"citationID":"a1n4dhm3kpc","properties":{"formattedCitation":"(Brannon et al., 2007; Xu &amp; Spelke, 2000)","plainCitation":"(Brannon et al., 2007; Xu &amp; Spelke, 2000)"},"citationItems":[{"id":638,"uris":["http://zotero.org/users/1945632/items/9EQMKTM8"],"uri":["http://zotero.org/users/1945632/items/9EQMKTM8"],"itemData":{"id":638,"type":"article-journal","title":"Temporal discrimination increases in precision over development and parallels the development of numerosity discrimination","container-title":"Developmental science","page":"770–777","volume":"10","issue":"6","source":"Google Scholar","author":[{"family":"Brannon","given":"Elizabeth M."},{"family":"Suanda","given":"Sumarga"},{"family":"Libertus","given":"Klaus"}],"issued":{"date-parts":[["2007"]]}}},{"id":84,"uris":["http://zotero.org/users/1945632/items/2XSWSZCP"],"uri":["http://zotero.org/users/1945632/items/2XSWSZCP"],"itemData":{"id":84,"type":"article-journal","title":"Large number discrimination in 6-month-old infants","container-title":"Cognition","page":"B1–B11","volume":"74","issue":"1","DOI":"10.1016/S0010-0277(99)00066-9","ISSN":"00100277","author":[{"family":"Xu","given":"Fei"},{"family":"Spelke","given":"Elizabeth S."}],"issued":{"date-parts":[["2000",1]]}}}],"schema":"https://github.com/citation-style-language/schema/raw/master/csl-citation.json"}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(Brannon et al., 2007; Xu &amp; Spelke, 2000)</w:t>
      </w:r>
      <w:r w:rsidR="00373DB8">
        <w:rPr>
          <w:rFonts w:asciiTheme="majorBidi" w:hAnsiTheme="majorBidi" w:cstheme="majorBidi"/>
          <w:lang w:val="en-GB"/>
        </w:rPr>
        <w:fldChar w:fldCharType="end"/>
      </w:r>
      <w:r w:rsidR="00630C0D">
        <w:rPr>
          <w:rFonts w:asciiTheme="majorBidi" w:hAnsiTheme="majorBidi" w:cstheme="majorBidi"/>
          <w:lang w:val="en-GB"/>
        </w:rPr>
        <w:t>, and at the age of 9 months it improves to a ratio of 2:3</w:t>
      </w:r>
      <w:r w:rsidR="00373DB8">
        <w:rPr>
          <w:rFonts w:asciiTheme="majorBidi" w:hAnsiTheme="majorBidi" w:cstheme="majorBidi"/>
          <w:lang w:val="en-GB"/>
        </w:rPr>
        <w:t xml:space="preserve"> </w:t>
      </w:r>
      <w:r w:rsidR="00373DB8">
        <w:rPr>
          <w:rFonts w:asciiTheme="majorBidi" w:hAnsiTheme="majorBidi" w:cstheme="majorBidi"/>
          <w:lang w:val="en-GB"/>
        </w:rPr>
        <w:fldChar w:fldCharType="begin"/>
      </w:r>
      <w:r w:rsidR="00FD6106">
        <w:rPr>
          <w:rFonts w:asciiTheme="majorBidi" w:hAnsiTheme="majorBidi" w:cstheme="majorBidi"/>
          <w:lang w:val="en-GB"/>
        </w:rPr>
        <w:instrText xml:space="preserve"> ADDIN ZOTERO_ITEM CSL_CITATION {"citationID":"a53c8lbdj5","properties":{"formattedCitation":"(Lipton &amp; Spelke, 2003, 2004; Xu &amp; Arriaga, 2007)","plainCitation":"(Lipton &amp; Spelke, 2003, 2004; Xu &amp; Arriaga, 2007)"},"citationItems":[{"id":644,"uris":["http://zotero.org/users/1945632/items/GB754WJR"],"uri":["http://zotero.org/users/1945632/items/GB754WJR"],"itemData":{"id":644,"type":"article-journal","title":"Origins of number sense: Large-number discrimination in human infants","container-title":"Psychological science","page":"396–401","volume":"14","issue":"5","source":"Google Scholar","shortTitle":"Origins of number sense","author":[{"family":"Lipton","given":"Jennifer S."},{"family":"Spelke","given":"Elizabeth S."}],"issued":{"date-parts":[["2003"]]}}},{"id":180,"uris":["http://zotero.org/users/1945632/items/XGAAUQDV"],"uri":["http://zotero.org/users/1945632/items/XGAAUQDV"],"itemData":{"id":180,"type":"article-journal","title":"Discrimination of large and small numerosities by human infants","container-title":"Infancy","page":"271–290","volume":"5","issue":"3","author":[{"family":"Lipton","given":"Jennifer S."},{"family":"Spelke","given":"Elizabeth S."}],"issued":{"date-parts":[["2004"]]}}},{"id":647,"uris":["http://zotero.org/users/1945632/items/G56WHRGZ"],"uri":["http://zotero.org/users/1945632/items/G56WHRGZ"],"itemData":{"id":647,"type":"article-journal","title":"Number discrimination in 10-month-old infants","container-title":"British Journal of developmental psychology","page":"103–108","volume":"25","issue":"1","source":"Google Scholar","author":[{"family":"Xu","given":"Fei"},{"family":"Arriaga","given":"Rosa I."}],"issued":{"date-parts":[["2007"]]}}}],"schema":"https://github.com/citation-style-language/schema/raw/master/csl-citation.json"} </w:instrText>
      </w:r>
      <w:r w:rsidR="00373DB8">
        <w:rPr>
          <w:rFonts w:asciiTheme="majorBidi" w:hAnsiTheme="majorBidi" w:cstheme="majorBidi"/>
          <w:lang w:val="en-GB"/>
        </w:rPr>
        <w:fldChar w:fldCharType="separate"/>
      </w:r>
      <w:r w:rsidR="00FD6106" w:rsidRPr="00FD6106">
        <w:rPr>
          <w:rFonts w:ascii="Times New Roman" w:hAnsi="Times New Roman" w:cs="Times New Roman"/>
        </w:rPr>
        <w:t>(Lipton &amp; Spelke, 2003, 2004; Xu &amp; Arriaga, 2007)</w:t>
      </w:r>
      <w:r w:rsidR="00373DB8">
        <w:rPr>
          <w:rFonts w:asciiTheme="majorBidi" w:hAnsiTheme="majorBidi" w:cstheme="majorBidi"/>
          <w:lang w:val="en-GB"/>
        </w:rPr>
        <w:fldChar w:fldCharType="end"/>
      </w:r>
      <w:r w:rsidR="00373DB8">
        <w:rPr>
          <w:rFonts w:asciiTheme="majorBidi" w:hAnsiTheme="majorBidi" w:cstheme="majorBidi"/>
          <w:lang w:val="en-GB"/>
        </w:rPr>
        <w:t>.</w:t>
      </w:r>
      <w:r w:rsidR="00630C0D">
        <w:rPr>
          <w:rFonts w:asciiTheme="majorBidi" w:hAnsiTheme="majorBidi" w:cstheme="majorBidi"/>
          <w:lang w:val="sv-SE"/>
        </w:rPr>
        <w:t xml:space="preserve"> </w:t>
      </w:r>
      <w:r w:rsidR="00630C0D">
        <w:rPr>
          <w:rFonts w:asciiTheme="majorBidi" w:hAnsiTheme="majorBidi" w:cstheme="majorBidi"/>
          <w:lang w:val="en-GB"/>
        </w:rPr>
        <w:t xml:space="preserve">By 3-4 years of age, children are </w:t>
      </w:r>
      <w:r w:rsidR="0042486A">
        <w:rPr>
          <w:rFonts w:asciiTheme="majorBidi" w:hAnsiTheme="majorBidi" w:cstheme="majorBidi"/>
          <w:lang w:val="en-GB"/>
        </w:rPr>
        <w:t xml:space="preserve">already </w:t>
      </w:r>
      <w:r w:rsidR="00630C0D">
        <w:rPr>
          <w:rFonts w:asciiTheme="majorBidi" w:hAnsiTheme="majorBidi" w:cstheme="majorBidi"/>
          <w:lang w:val="en-GB"/>
        </w:rPr>
        <w:t>capable of discriminating ratios of 3:4, and adult humans can discriminate quantities with a ratio of 7:8, with some even succeeding with a ratio of 9:10</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8F7341">
        <w:rPr>
          <w:rFonts w:asciiTheme="majorBidi" w:hAnsiTheme="majorBidi" w:cstheme="majorBidi"/>
          <w:lang w:val="en-GB"/>
        </w:rPr>
        <w:instrText xml:space="preserve"> ADDIN ZOTERO_ITEM CSL_CITATION {"citationID":"a2jntunjfg9","properties":{"formattedCitation":"(Halberda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rsidR="00FD6106">
        <w:rPr>
          <w:rFonts w:asciiTheme="majorBidi" w:hAnsiTheme="majorBidi" w:cstheme="majorBidi"/>
          <w:lang w:val="en-GB"/>
        </w:rPr>
        <w:fldChar w:fldCharType="separate"/>
      </w:r>
      <w:r w:rsidR="008F7341" w:rsidRPr="008F7341">
        <w:rPr>
          <w:rFonts w:ascii="Times New Roman" w:hAnsi="Times New Roman" w:cs="Times New Roman"/>
        </w:rPr>
        <w:t>(Halberda &amp; Feigenson, 2008)</w:t>
      </w:r>
      <w:r w:rsidR="00FD6106">
        <w:rPr>
          <w:rFonts w:asciiTheme="majorBidi" w:hAnsiTheme="majorBidi" w:cstheme="majorBidi"/>
          <w:lang w:val="en-GB"/>
        </w:rPr>
        <w:fldChar w:fldCharType="end"/>
      </w:r>
      <w:r w:rsidR="00630C0D">
        <w:rPr>
          <w:rFonts w:asciiTheme="majorBidi" w:hAnsiTheme="majorBidi" w:cstheme="majorBidi"/>
          <w:lang w:val="en-GB"/>
        </w:rPr>
        <w:t>. The AMS’ improvement in differentiation between quantities, on the base</w:t>
      </w:r>
      <w:r w:rsidR="00630C0D">
        <w:rPr>
          <w:lang w:val="en-GB"/>
        </w:rPr>
        <w:t>s</w:t>
      </w:r>
      <w:r w:rsidR="00630C0D">
        <w:rPr>
          <w:rFonts w:asciiTheme="majorBidi" w:hAnsiTheme="majorBidi" w:cstheme="majorBidi"/>
          <w:lang w:val="en-GB"/>
        </w:rPr>
        <w:t xml:space="preserve"> of ratio, demonstrates Weber’s Law, which states that the discrimination threshold between two given stimuli (of any given type of sensory modality) increases by a given factor as the intensity of the stimulus grows</w:t>
      </w:r>
      <w:r w:rsidR="00FD6106">
        <w:rPr>
          <w:rFonts w:asciiTheme="majorBidi" w:hAnsiTheme="majorBidi" w:cstheme="majorBidi"/>
          <w:lang w:val="en-GB"/>
        </w:rPr>
        <w:t xml:space="preserve"> </w:t>
      </w:r>
      <w:r w:rsidR="00FD6106">
        <w:rPr>
          <w:rFonts w:asciiTheme="majorBidi" w:hAnsiTheme="majorBidi" w:cstheme="majorBidi"/>
          <w:lang w:val="en-GB"/>
        </w:rPr>
        <w:fldChar w:fldCharType="begin"/>
      </w:r>
      <w:r w:rsidR="009B3516">
        <w:rPr>
          <w:rFonts w:asciiTheme="majorBidi" w:hAnsiTheme="majorBidi" w:cstheme="majorBidi"/>
          <w:lang w:val="en-GB"/>
        </w:rPr>
        <w:instrText xml:space="preserve"> ADDIN ZOTERO_ITEM CSL_CITATION {"citationID":"84huUYa3","properties":{"formattedCitation":"(e.g., Jordan &amp; Brannon, 2006)","plainCitation":"(e.g., Jordan &amp; Brannon, 2006)"},"citationItems":[{"id":704,"uris":["http://zotero.org/users/1945632/items/WRLYKUVJ"],"uri":["http://zotero.org/users/1945632/items/WRLYKUVJ"],"itemData":{"id":704,"type":"article-journal","title":"A common representational system governed by Weber’s law: Nonverbal numerical similarity judgments in 6-year-olds and rhesus macaques","container-title":"Journal of Experimental Child Psychology","page":"215-229","volume":"95","issue":"3","source":"ScienceDirect","abstract":"This study compared nonverbal numerical processing in 6-year-olds with that in nonhuman animals using a numerical bisection task. In the study, 16 children were trained on a delayed match-to-sample paradigm to match exemplars of two anchor numerosities. Children were then required to indicate whether a sample intermediate to the anchor values was closer to the small anchor value or the large anchor value. For two sets of anchor values with the same ratio, the probability of choosing the larger anchor value increased systematically with sample number, and the psychometric functions superimposed when plotted on a logarithmic scale. The psychometric functions produced by the children also superimposed with the psychometric functions produced by rhesus monkeys in an analogous previous experiment. These examples of superimposition demonstrate that nonverbal number representations, even in children who have acquired the verbal counting system, are modulated by Weber’s law.","DOI":"10.1016/j.jecp.2006.05.004","ISSN":"0022-0965","shortTitle":"A common representational system governed by Weber’s law","journalAbbreviation":"Journal of Experimental Child Psychology","author":[{"family":"Jordan","given":"Kerry E."},{"family":"Brannon","given":"Elizabeth M."}],"issued":{"date-parts":[["2006",11,1]]}},"prefix":"e.g., "}],"schema":"https://github.com/citation-style-language/schema/raw/master/csl-citation.json"} </w:instrText>
      </w:r>
      <w:r w:rsidR="00FD6106">
        <w:rPr>
          <w:rFonts w:asciiTheme="majorBidi" w:hAnsiTheme="majorBidi" w:cstheme="majorBidi"/>
          <w:lang w:val="en-GB"/>
        </w:rPr>
        <w:fldChar w:fldCharType="separate"/>
      </w:r>
      <w:r w:rsidR="009B3516" w:rsidRPr="009B3516">
        <w:rPr>
          <w:rFonts w:ascii="Times New Roman" w:hAnsi="Times New Roman" w:cs="Times New Roman"/>
        </w:rPr>
        <w:t>(e.g., Jordan &amp; Brannon, 2006)</w:t>
      </w:r>
      <w:r w:rsidR="00FD6106">
        <w:rPr>
          <w:rFonts w:asciiTheme="majorBidi" w:hAnsiTheme="majorBidi" w:cstheme="majorBidi"/>
          <w:lang w:val="en-GB"/>
        </w:rPr>
        <w:fldChar w:fldCharType="end"/>
      </w:r>
      <w:r w:rsidR="00FD6106" w:rsidRPr="00D87879">
        <w:rPr>
          <w:rFonts w:asciiTheme="majorBidi" w:hAnsiTheme="majorBidi" w:cstheme="majorBidi"/>
          <w:lang w:val="en-GB"/>
        </w:rPr>
        <w:t>.</w:t>
      </w:r>
    </w:p>
    <w:p w14:paraId="7895DC19" w14:textId="76427F70" w:rsidR="00785397" w:rsidRDefault="00785397" w:rsidP="0042486A">
      <w:pPr>
        <w:rPr>
          <w:rFonts w:asciiTheme="majorBidi" w:hAnsiTheme="majorBidi" w:cstheme="majorBidi"/>
        </w:rPr>
      </w:pPr>
      <w:r>
        <w:rPr>
          <w:rFonts w:asciiTheme="majorBidi" w:hAnsiTheme="majorBidi" w:cstheme="majorBidi"/>
          <w:lang w:val="en-GB"/>
        </w:rPr>
        <w:t xml:space="preserve">Although the AMS </w:t>
      </w:r>
      <w:r>
        <w:t xml:space="preserve">plays a crucial role in human cognition, </w:t>
      </w:r>
      <w:r>
        <w:rPr>
          <w:rFonts w:asciiTheme="majorBidi" w:hAnsiTheme="majorBidi" w:cstheme="majorBidi"/>
          <w:lang w:val="en-GB"/>
        </w:rPr>
        <w:t xml:space="preserve">individuals differ in their </w:t>
      </w:r>
      <w:r>
        <w:t xml:space="preserve">resolution of quantitative processing and </w:t>
      </w:r>
      <w:r w:rsidR="004A5009">
        <w:rPr>
          <w:lang w:bidi="he-IL"/>
        </w:rPr>
        <w:t>numerosity</w:t>
      </w:r>
      <w:r w:rsidR="004A5009">
        <w:t xml:space="preserve"> </w:t>
      </w:r>
      <w:r>
        <w:t xml:space="preserve">discrimination </w:t>
      </w:r>
      <w:r>
        <w:fldChar w:fldCharType="begin"/>
      </w:r>
      <w:r>
        <w:instrText xml:space="preserve"> ADDIN ZOTERO_ITEM CSL_CITATION {"citationID":"DDPGPgTC","properties":{"formattedCitation":"(Halberda &amp; Feigenson, 2008)","plainCitation":"(Halberda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psychology","page":"1457–1465","volume":"44","issue":"5","author":[{"family":"Halberda","given":"Justin"},{"family":"Feigenson","given":"Lisa"}],"issued":{"date-parts":[["2008"]]}}}],"schema":"https://github.com/citation-style-language/schema/raw/master/csl-citation.json"} </w:instrText>
      </w:r>
      <w:r>
        <w:fldChar w:fldCharType="separate"/>
      </w:r>
      <w:r w:rsidRPr="008F7341">
        <w:rPr>
          <w:rFonts w:ascii="Times New Roman" w:hAnsi="Times New Roman" w:cs="Times New Roman"/>
        </w:rPr>
        <w:t>(Halberda &amp; Feigenson, 2008)</w:t>
      </w:r>
      <w:r>
        <w:fldChar w:fldCharType="end"/>
      </w:r>
      <w:r>
        <w:t xml:space="preserve">. </w:t>
      </w:r>
      <w:r w:rsidR="00630C0D">
        <w:rPr>
          <w:rFonts w:asciiTheme="majorBidi" w:eastAsiaTheme="majorEastAsia" w:hAnsiTheme="majorBidi" w:cstheme="majorBidi"/>
          <w:lang w:val="en-GB"/>
        </w:rPr>
        <w:t xml:space="preserve">One of the most </w:t>
      </w:r>
      <w:r w:rsidR="00630C0D">
        <w:rPr>
          <w:lang w:val="en-GB"/>
        </w:rPr>
        <w:t>well-</w:t>
      </w:r>
      <w:r w:rsidR="00630C0D">
        <w:rPr>
          <w:rFonts w:asciiTheme="majorBidi" w:eastAsiaTheme="majorEastAsia" w:hAnsiTheme="majorBidi" w:cstheme="majorBidi"/>
          <w:lang w:val="en-GB"/>
        </w:rPr>
        <w:t xml:space="preserve">known computerized tasks </w:t>
      </w:r>
      <w:r w:rsidR="00630C0D">
        <w:rPr>
          <w:lang w:val="en-GB"/>
        </w:rPr>
        <w:t>used</w:t>
      </w:r>
      <w:r w:rsidR="00630C0D">
        <w:rPr>
          <w:rFonts w:asciiTheme="majorBidi" w:eastAsiaTheme="majorEastAsia" w:hAnsiTheme="majorBidi" w:cstheme="majorBidi"/>
          <w:lang w:val="en-GB"/>
        </w:rPr>
        <w:t xml:space="preserve"> to measure individual </w:t>
      </w:r>
      <w:r w:rsidR="00630C0D">
        <w:rPr>
          <w:rFonts w:asciiTheme="majorBidi" w:eastAsiaTheme="majorEastAsia" w:hAnsiTheme="majorBidi" w:cstheme="majorBidi"/>
          <w:lang w:val="en-GB"/>
        </w:rPr>
        <w:lastRenderedPageBreak/>
        <w:t>discrimination ratio</w:t>
      </w:r>
      <w:r w:rsidR="0042486A">
        <w:rPr>
          <w:rFonts w:asciiTheme="majorBidi" w:eastAsiaTheme="majorEastAsia" w:hAnsiTheme="majorBidi" w:cstheme="majorBidi"/>
          <w:lang w:val="en-GB"/>
        </w:rPr>
        <w:t>s</w:t>
      </w:r>
      <w:r w:rsidR="00630C0D">
        <w:rPr>
          <w:rFonts w:asciiTheme="majorBidi" w:eastAsiaTheme="majorEastAsia" w:hAnsiTheme="majorBidi" w:cstheme="majorBidi"/>
          <w:lang w:val="en-GB"/>
        </w:rPr>
        <w:t xml:space="preserve"> is the</w:t>
      </w:r>
      <w:r w:rsidR="00630C0D">
        <w:rPr>
          <w:rFonts w:asciiTheme="majorBidi" w:hAnsiTheme="majorBidi" w:cstheme="majorBidi"/>
          <w:lang w:val="en-GB"/>
        </w:rPr>
        <w:t xml:space="preserve"> </w:t>
      </w:r>
      <w:proofErr w:type="spellStart"/>
      <w:r w:rsidR="00630C0D">
        <w:rPr>
          <w:rFonts w:asciiTheme="majorBidi" w:hAnsiTheme="majorBidi" w:cstheme="majorBidi"/>
        </w:rPr>
        <w:t>Panamath</w:t>
      </w:r>
      <w:proofErr w:type="spellEnd"/>
      <w:r w:rsidR="00630C0D">
        <w:rPr>
          <w:rFonts w:asciiTheme="majorBidi" w:hAnsiTheme="majorBidi" w:cstheme="majorBidi"/>
        </w:rPr>
        <w:t xml:space="preserve"> </w:t>
      </w:r>
      <w:r w:rsidR="008F7341">
        <w:rPr>
          <w:rFonts w:asciiTheme="majorBidi" w:hAnsiTheme="majorBidi" w:cstheme="majorBidi"/>
        </w:rPr>
        <w:t>dot-discrimination task</w:t>
      </w:r>
      <w:r w:rsidR="008F7341">
        <w:rPr>
          <w:rFonts w:asciiTheme="majorBidi" w:eastAsiaTheme="majorEastAsia" w:hAnsiTheme="majorBidi" w:cstheme="majorBidi"/>
          <w:lang w:val="en-GB"/>
        </w:rPr>
        <w:t xml:space="preserve">. </w:t>
      </w:r>
      <w:r w:rsidR="00512C98">
        <w:t>During the task, participants are presented with two dot-arrays, and are asked to indicate which is more numerous, with the task becoming more difficult when the ratio between both dot-arrays is close (</w:t>
      </w:r>
      <w:proofErr w:type="gramStart"/>
      <w:r w:rsidR="00512C98">
        <w:t>as a result of</w:t>
      </w:r>
      <w:proofErr w:type="gramEnd"/>
      <w:r w:rsidR="00512C98">
        <w:t xml:space="preserve"> Weber’s Law).</w:t>
      </w:r>
      <w:r w:rsidR="00240C67">
        <w:t xml:space="preserve"> </w:t>
      </w:r>
      <w:r w:rsidR="00240C67">
        <w:rPr>
          <w:rFonts w:asciiTheme="majorBidi" w:hAnsiTheme="majorBidi" w:cstheme="majorBidi"/>
          <w:lang w:val="en-GB"/>
        </w:rPr>
        <w:t xml:space="preserve">Differences in </w:t>
      </w:r>
      <w:r w:rsidR="00240C67">
        <w:rPr>
          <w:rFonts w:asciiTheme="majorBidi" w:eastAsiaTheme="majorEastAsia" w:hAnsiTheme="majorBidi" w:cstheme="majorBidi"/>
          <w:lang w:val="en-GB"/>
        </w:rPr>
        <w:t xml:space="preserve">individual Weber </w:t>
      </w:r>
      <w:r w:rsidR="00AA2AAD">
        <w:rPr>
          <w:rFonts w:asciiTheme="majorBidi" w:eastAsiaTheme="majorEastAsia" w:hAnsiTheme="majorBidi" w:cstheme="majorBidi"/>
          <w:lang w:val="en-GB"/>
        </w:rPr>
        <w:t>ratios</w:t>
      </w:r>
      <w:r w:rsidR="00240C67">
        <w:rPr>
          <w:rFonts w:asciiTheme="majorBidi" w:eastAsiaTheme="majorEastAsia" w:hAnsiTheme="majorBidi" w:cstheme="majorBidi"/>
          <w:lang w:val="en-GB"/>
        </w:rPr>
        <w:t xml:space="preserve"> (ratio required for </w:t>
      </w:r>
      <w:r w:rsidR="0042486A">
        <w:rPr>
          <w:rFonts w:asciiTheme="majorBidi" w:eastAsiaTheme="majorEastAsia" w:hAnsiTheme="majorBidi" w:cstheme="majorBidi"/>
          <w:lang w:val="en-GB"/>
        </w:rPr>
        <w:t xml:space="preserve">successful </w:t>
      </w:r>
      <w:r w:rsidR="00240C67">
        <w:rPr>
          <w:rFonts w:asciiTheme="majorBidi" w:eastAsiaTheme="majorEastAsia" w:hAnsiTheme="majorBidi" w:cstheme="majorBidi"/>
          <w:lang w:val="en-GB"/>
        </w:rPr>
        <w:t xml:space="preserve">discrimination) estimated using this task </w:t>
      </w:r>
      <w:r w:rsidR="00240C67">
        <w:rPr>
          <w:rFonts w:asciiTheme="majorBidi" w:hAnsiTheme="majorBidi" w:cstheme="majorBidi"/>
          <w:lang w:val="en-GB"/>
        </w:rPr>
        <w:t xml:space="preserve">have been found to be </w:t>
      </w:r>
      <w:r w:rsidR="00240C67">
        <w:rPr>
          <w:rFonts w:asciiTheme="majorBidi" w:eastAsiaTheme="majorEastAsia" w:hAnsiTheme="majorBidi" w:cstheme="majorBidi"/>
          <w:lang w:val="en-GB"/>
        </w:rPr>
        <w:t>a domain</w:t>
      </w:r>
      <w:r w:rsidR="00240C67">
        <w:rPr>
          <w:lang w:val="en-GB"/>
        </w:rPr>
        <w:t>-</w:t>
      </w:r>
      <w:r w:rsidR="00240C67">
        <w:rPr>
          <w:rFonts w:asciiTheme="majorBidi" w:eastAsiaTheme="majorEastAsia" w:hAnsiTheme="majorBidi" w:cstheme="majorBidi"/>
          <w:lang w:val="en-GB"/>
        </w:rPr>
        <w:t xml:space="preserve">specific marker for mathematical abilities </w:t>
      </w:r>
      <w:r w:rsidR="00240C67">
        <w:rPr>
          <w:rFonts w:asciiTheme="majorBidi" w:eastAsiaTheme="majorEastAsia" w:hAnsiTheme="majorBidi" w:cstheme="majorBidi"/>
          <w:lang w:val="en-GB"/>
        </w:rPr>
        <w:fldChar w:fldCharType="begin"/>
      </w:r>
      <w:r w:rsidR="00240C67">
        <w:rPr>
          <w:rFonts w:asciiTheme="majorBidi" w:eastAsiaTheme="majorEastAsia" w:hAnsiTheme="majorBidi" w:cstheme="majorBidi"/>
          <w:lang w:val="en-GB"/>
        </w:rPr>
        <w:instrText xml:space="preserve"> ADDIN ZOTERO_ITEM CSL_CITATION {"citationID":"R0Rn3cLA","properties":{"formattedCitation":"(Halberda &amp; Feigenson, 2008; Halberda, Mazzocco, &amp; Feigenson, 2008)","plainCitation":"(Halberda &amp; Feigenson, 2008; Halberda, Mazzocco, &amp; Feigenson, 2008)"},"citationItems":[{"id":103,"uris":["http://zotero.org/users/1945632/items/AXMF5UI5"],"uri":["http://zotero.org/users/1945632/items/AXMF5UI5"],"itemData":{"id":103,"type":"article-journal","title":"Developmental change in the acuity of the \"Number Sense\": The Approximate Number System in 3-, 4-, 5-, and 6-year-olds and adults.","container-title":"Developmental psychology","page":"1457–1465","volume":"44","issue":"5","author":[{"family":"Halberda","given":"Justin"},{"family":"Feigenson","given":"Lisa"}],"issued":{"date-parts":[["2008"]]}}},{"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240C67">
        <w:rPr>
          <w:rFonts w:asciiTheme="majorBidi" w:eastAsiaTheme="majorEastAsia" w:hAnsiTheme="majorBidi" w:cstheme="majorBidi"/>
          <w:lang w:val="en-GB"/>
        </w:rPr>
        <w:fldChar w:fldCharType="separate"/>
      </w:r>
      <w:r w:rsidR="00240C67" w:rsidRPr="008F7341">
        <w:rPr>
          <w:rFonts w:ascii="Times New Roman" w:hAnsi="Times New Roman" w:cs="Times New Roman"/>
        </w:rPr>
        <w:t>(Halberda &amp; Feigenson, 2008; Halberda, Mazzocco, &amp; Feigenson, 2008)</w:t>
      </w:r>
      <w:r w:rsidR="00240C67">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For example, performance on the </w:t>
      </w:r>
      <w:proofErr w:type="spellStart"/>
      <w:r w:rsidR="00240C67">
        <w:rPr>
          <w:rFonts w:asciiTheme="majorBidi" w:eastAsiaTheme="majorEastAsia" w:hAnsiTheme="majorBidi" w:cstheme="majorBidi"/>
          <w:lang w:val="en-GB"/>
        </w:rPr>
        <w:t>Panamath</w:t>
      </w:r>
      <w:proofErr w:type="spellEnd"/>
      <w:r w:rsidR="00240C67">
        <w:rPr>
          <w:rFonts w:asciiTheme="majorBidi" w:eastAsiaTheme="majorEastAsia" w:hAnsiTheme="majorBidi" w:cstheme="majorBidi"/>
          <w:lang w:val="en-GB"/>
        </w:rPr>
        <w:t xml:space="preserve"> task has </w:t>
      </w:r>
      <w:r w:rsidR="008F7341">
        <w:rPr>
          <w:rFonts w:asciiTheme="majorBidi" w:eastAsiaTheme="majorEastAsia" w:hAnsiTheme="majorBidi" w:cstheme="majorBidi"/>
          <w:lang w:val="en-GB"/>
        </w:rPr>
        <w:t xml:space="preserve">been found to correlate </w:t>
      </w:r>
      <w:r w:rsidR="008F7341">
        <w:rPr>
          <w:rFonts w:asciiTheme="majorBidi" w:eastAsiaTheme="majorEastAsia" w:hAnsiTheme="majorBidi" w:cstheme="majorBidi"/>
          <w:lang w:val="en-GB"/>
        </w:rPr>
        <w:fldChar w:fldCharType="begin"/>
      </w:r>
      <w:r w:rsidR="008F7341">
        <w:rPr>
          <w:rFonts w:asciiTheme="majorBidi" w:eastAsiaTheme="majorEastAsia" w:hAnsiTheme="majorBidi" w:cstheme="majorBidi"/>
          <w:lang w:val="en-GB"/>
        </w:rPr>
        <w:instrText xml:space="preserve"> ADDIN ZOTERO_ITEM CSL_CITATION {"citationID":"a105nc27587","properties":{"formattedCitation":"(Halberda et al., 2008)","plainCitation":"(Halberda et al.,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rsidR="008F7341">
        <w:rPr>
          <w:rFonts w:asciiTheme="majorBidi" w:eastAsiaTheme="majorEastAsia" w:hAnsiTheme="majorBidi" w:cstheme="majorBidi"/>
          <w:lang w:val="en-GB"/>
        </w:rPr>
        <w:fldChar w:fldCharType="separate"/>
      </w:r>
      <w:r w:rsidR="008F7341" w:rsidRPr="008F7341">
        <w:rPr>
          <w:rFonts w:ascii="Times New Roman" w:hAnsi="Times New Roman" w:cs="Times New Roman"/>
        </w:rPr>
        <w:t>(Halberda et al., 2008)</w:t>
      </w:r>
      <w:r w:rsidR="008F7341">
        <w:rPr>
          <w:rFonts w:asciiTheme="majorBidi" w:eastAsiaTheme="majorEastAsia" w:hAnsiTheme="majorBidi" w:cstheme="majorBidi"/>
          <w:lang w:val="en-GB"/>
        </w:rPr>
        <w:fldChar w:fldCharType="end"/>
      </w:r>
      <w:r w:rsidR="00240C67">
        <w:rPr>
          <w:rFonts w:asciiTheme="majorBidi" w:eastAsiaTheme="majorEastAsia" w:hAnsiTheme="majorBidi" w:cstheme="majorBidi"/>
          <w:lang w:val="en-GB"/>
        </w:rPr>
        <w:t xml:space="preserve"> and even predict academic mathematical achievements </w:t>
      </w:r>
      <w:r w:rsidR="00240C67">
        <w:rPr>
          <w:rFonts w:asciiTheme="majorBidi" w:hAnsiTheme="majorBidi" w:cstheme="majorBidi"/>
        </w:rPr>
        <w:t xml:space="preserve">over a 6-month period </w:t>
      </w:r>
      <w:r w:rsidR="00240C67">
        <w:rPr>
          <w:rFonts w:asciiTheme="majorBidi" w:hAnsiTheme="majorBidi" w:cstheme="majorBidi"/>
        </w:rPr>
        <w:fldChar w:fldCharType="begin"/>
      </w:r>
      <w:r w:rsidR="00240C67">
        <w:rPr>
          <w:rFonts w:asciiTheme="majorBidi" w:hAnsiTheme="majorBidi" w:cstheme="majorBidi"/>
        </w:rPr>
        <w:instrText xml:space="preserve"> ADDIN ZOTERO_ITEM CSL_CITATION {"citationID":"JSpGkb33","properties":{"formattedCitation":"(Libertus, Feigenson, &amp; Halberda, 2013)","plainCitation":"(Libertus, Feigenson, &amp; Halberda, 2013)"},"citationItems":[{"id":674,"uris":["http://zotero.org/users/1945632/items/CWIX94P8"],"uri":["http://zotero.org/users/1945632/items/CWIX94P8"],"itemData":{"id":674,"type":"article-journal","title":"Is approximate number precision a stable predictor of math ability?","container-title":"Learning and individual differences","page":"126–133","volume":"25","source":"Google Scholar","author":[{"family":"Libertus","given":"Melissa E."},{"family":"Feigenson","given":"Lisa"},{"family":"Halberda","given":"Justin"}],"issued":{"date-parts":[["2013"]]}}}],"schema":"https://github.com/citation-style-language/schema/raw/master/csl-citation.json"} </w:instrText>
      </w:r>
      <w:r w:rsidR="00240C67">
        <w:rPr>
          <w:rFonts w:asciiTheme="majorBidi" w:hAnsiTheme="majorBidi" w:cstheme="majorBidi"/>
        </w:rPr>
        <w:fldChar w:fldCharType="separate"/>
      </w:r>
      <w:r w:rsidR="00240C67" w:rsidRPr="00240C67">
        <w:rPr>
          <w:rFonts w:ascii="Times New Roman" w:hAnsi="Times New Roman" w:cs="Times New Roman"/>
        </w:rPr>
        <w:t>(Libertus, Feigenson, &amp; Halberda, 2013)</w:t>
      </w:r>
      <w:r w:rsidR="00240C67">
        <w:rPr>
          <w:rFonts w:asciiTheme="majorBidi" w:hAnsiTheme="majorBidi" w:cstheme="majorBidi"/>
        </w:rPr>
        <w:fldChar w:fldCharType="end"/>
      </w:r>
      <w:r w:rsidR="00240C67">
        <w:rPr>
          <w:rFonts w:asciiTheme="majorBidi" w:hAnsiTheme="majorBidi" w:cstheme="majorBidi"/>
        </w:rPr>
        <w:t>.</w:t>
      </w:r>
      <w:r w:rsidR="0042486A">
        <w:rPr>
          <w:rFonts w:asciiTheme="majorBidi" w:hAnsiTheme="majorBidi" w:cstheme="majorBidi"/>
        </w:rPr>
        <w:t xml:space="preserve"> </w:t>
      </w:r>
      <w:r>
        <w:rPr>
          <w:rFonts w:asciiTheme="majorBidi" w:hAnsiTheme="majorBidi" w:cstheme="majorBidi"/>
        </w:rPr>
        <w:t xml:space="preserve">Moreover, </w:t>
      </w:r>
      <w:r w:rsidR="00240C67">
        <w:rPr>
          <w:rFonts w:asciiTheme="majorBidi" w:hAnsiTheme="majorBidi" w:cstheme="majorBidi"/>
        </w:rPr>
        <w:t xml:space="preserve">children’s performance on a symbolic math task have been found to improve following numerical discrimination </w:t>
      </w:r>
      <w:r w:rsidR="0042486A">
        <w:rPr>
          <w:rFonts w:asciiTheme="majorBidi" w:hAnsiTheme="majorBidi" w:cstheme="majorBidi"/>
        </w:rPr>
        <w:t xml:space="preserve">practice using </w:t>
      </w:r>
      <w:r>
        <w:rPr>
          <w:rFonts w:asciiTheme="majorBidi" w:hAnsiTheme="majorBidi" w:cstheme="majorBidi"/>
        </w:rPr>
        <w:t xml:space="preserve">the </w:t>
      </w:r>
      <w:proofErr w:type="spellStart"/>
      <w:r>
        <w:rPr>
          <w:rFonts w:asciiTheme="majorBidi" w:hAnsiTheme="majorBidi" w:cstheme="majorBidi"/>
        </w:rPr>
        <w:t>Panamath</w:t>
      </w:r>
      <w:proofErr w:type="spellEnd"/>
      <w:r>
        <w:rPr>
          <w:rFonts w:asciiTheme="majorBidi" w:hAnsiTheme="majorBidi" w:cstheme="majorBidi"/>
        </w:rPr>
        <w:t xml:space="preserve"> task</w:t>
      </w:r>
      <w:r w:rsidR="0042486A">
        <w:rPr>
          <w:rFonts w:asciiTheme="majorBidi" w:hAnsiTheme="majorBidi" w:cstheme="majorBidi"/>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{"citationID":"HVDzpBoc","properties":{"formattedCitation":"(Wang, Odic, Halberda, &amp; Feigenson, 2016)","plainCitation":"(Wang, Odic, Halberda, &amp; Feigenson, 2016)"},"citationItems":[{"id":676,"uris":["http://zotero.org/users/1945632/items/IVTDNXIJ"],"uri":["http://zotero.org/users/1945632/items/IVTDNXIJ"],"itemData":{"id":676,"type":"article-journal","title":"Changing the precision of preschoolers’ approximate number system representations changes their symbolic math performance","container-title":"Journal of experimental child psychology","page":"82–99","volume":"147","source":"Google Scholar","author":[{"family":"Wang","given":"Jinjing Jenny"},{"family":"Odic","given":"Darko"},{"family":"Halberda","given":"Justin"},{"family":"Feigenson","given":"Lisa"}],"issued":{"date-parts":[["2016"]]}}}],"schema":"https://github.com/citation-style-language/schema/raw/master/csl-citation.json"}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(Wang, Odic, Halberda, &amp; Feigenson, 2016)</w:t>
      </w:r>
      <w:r w:rsidR="0042486A">
        <w:rPr>
          <w:rFonts w:asciiTheme="majorBidi" w:hAnsiTheme="majorBidi" w:cstheme="majorBidi"/>
        </w:rPr>
        <w:fldChar w:fldCharType="end"/>
      </w:r>
      <w:r>
        <w:rPr>
          <w:rFonts w:asciiTheme="majorBidi" w:hAnsiTheme="majorBidi" w:cstheme="majorBidi"/>
        </w:rPr>
        <w:t xml:space="preserve">, indicating a causal link between </w:t>
      </w:r>
      <w:proofErr w:type="spellStart"/>
      <w:r>
        <w:rPr>
          <w:rFonts w:asciiTheme="majorBidi" w:hAnsiTheme="majorBidi" w:cstheme="majorBidi"/>
        </w:rPr>
        <w:t>Panamath</w:t>
      </w:r>
      <w:proofErr w:type="spellEnd"/>
      <w:r>
        <w:rPr>
          <w:rFonts w:asciiTheme="majorBidi" w:hAnsiTheme="majorBidi" w:cstheme="majorBidi"/>
        </w:rPr>
        <w:t xml:space="preserve"> accuracy and symbolic math performance.</w:t>
      </w:r>
      <w:ins w:id="0" w:author="Andrea" w:date="2017-11-16T09:02:00Z">
        <w:r w:rsidR="00C853B1">
          <w:rPr>
            <w:rFonts w:asciiTheme="majorBidi" w:hAnsiTheme="majorBidi" w:cstheme="majorBidi"/>
          </w:rPr>
          <w:t xml:space="preserve"> </w:t>
        </w:r>
      </w:ins>
    </w:p>
    <w:p w14:paraId="118C4FE4" w14:textId="1476B65E" w:rsidR="006E48E6" w:rsidRDefault="006E48E6" w:rsidP="00543236">
      <w:pPr>
        <w:rPr>
          <w:rFonts w:asciiTheme="majorBidi" w:hAnsiTheme="majorBidi" w:cstheme="majorBidi"/>
        </w:rPr>
      </w:pPr>
      <w:commentRangeStart w:id="1"/>
      <w:commentRangeStart w:id="2"/>
      <w:r w:rsidRPr="00FA4B92">
        <w:rPr>
          <w:rFonts w:asciiTheme="majorBidi" w:hAnsiTheme="majorBidi" w:cstheme="majorBidi"/>
        </w:rPr>
        <w:t>We</w:t>
      </w:r>
      <w:commentRangeEnd w:id="1"/>
      <w:r w:rsidR="001D519F">
        <w:rPr>
          <w:rStyle w:val="affff7"/>
        </w:rPr>
        <w:commentReference w:id="1"/>
      </w:r>
      <w:r w:rsidRPr="00FA4B92">
        <w:rPr>
          <w:rFonts w:asciiTheme="majorBidi" w:hAnsiTheme="majorBidi" w:cstheme="majorBidi"/>
        </w:rPr>
        <w:t xml:space="preserve"> are aware of the literature </w:t>
      </w:r>
      <w:r>
        <w:rPr>
          <w:rFonts w:asciiTheme="majorBidi" w:hAnsiTheme="majorBidi" w:cstheme="majorBidi"/>
        </w:rPr>
        <w:t xml:space="preserve">that </w:t>
      </w:r>
      <w:r w:rsidRPr="00FA4B92">
        <w:rPr>
          <w:rFonts w:asciiTheme="majorBidi" w:hAnsiTheme="majorBidi" w:cstheme="majorBidi"/>
        </w:rPr>
        <w:t xml:space="preserve">criticizes tasks </w:t>
      </w:r>
      <w:r>
        <w:rPr>
          <w:rFonts w:asciiTheme="majorBidi" w:hAnsiTheme="majorBidi" w:cstheme="majorBidi"/>
        </w:rPr>
        <w:t>that</w:t>
      </w:r>
      <w:r w:rsidRPr="00FA4B92">
        <w:rPr>
          <w:rFonts w:asciiTheme="majorBidi" w:hAnsiTheme="majorBidi" w:cstheme="majorBidi"/>
        </w:rPr>
        <w:t xml:space="preserve"> investigate </w:t>
      </w:r>
      <w:proofErr w:type="spellStart"/>
      <w:r w:rsidRPr="00FA4B92">
        <w:rPr>
          <w:rFonts w:asciiTheme="majorBidi" w:hAnsiTheme="majorBidi" w:cstheme="majorBidi"/>
        </w:rPr>
        <w:t>nonsymbolic</w:t>
      </w:r>
      <w:proofErr w:type="spellEnd"/>
      <w:r w:rsidRPr="00FA4B92">
        <w:rPr>
          <w:rFonts w:asciiTheme="majorBidi" w:hAnsiTheme="majorBidi" w:cstheme="majorBidi"/>
        </w:rPr>
        <w:t xml:space="preserve"> numbers </w:t>
      </w:r>
      <w:r>
        <w:rPr>
          <w:rFonts w:asciiTheme="majorBidi" w:hAnsiTheme="majorBidi" w:cstheme="majorBidi"/>
        </w:rPr>
        <w:t xml:space="preserve">using </w:t>
      </w:r>
      <w:r w:rsidRPr="00FA4B92">
        <w:rPr>
          <w:rFonts w:asciiTheme="majorBidi" w:hAnsiTheme="majorBidi" w:cstheme="majorBidi"/>
        </w:rPr>
        <w:t>dot arrays</w:t>
      </w:r>
      <w:r>
        <w:rPr>
          <w:rFonts w:asciiTheme="majorBidi" w:hAnsiTheme="majorBidi" w:cstheme="majorBidi"/>
        </w:rPr>
        <w:t>, claiming that</w:t>
      </w:r>
      <w:r w:rsidRPr="00FA4B92">
        <w:rPr>
          <w:rFonts w:asciiTheme="majorBidi" w:hAnsiTheme="majorBidi" w:cstheme="majorBidi"/>
        </w:rPr>
        <w:t xml:space="preserve"> it is difficult to separate changes in numerosity from simultaneous changes in the </w:t>
      </w:r>
      <w:r>
        <w:rPr>
          <w:rFonts w:asciiTheme="majorBidi" w:hAnsiTheme="majorBidi" w:cstheme="majorBidi"/>
        </w:rPr>
        <w:t xml:space="preserve">continuous </w:t>
      </w:r>
      <w:r w:rsidRPr="00FA4B92">
        <w:rPr>
          <w:rFonts w:asciiTheme="majorBidi" w:hAnsiTheme="majorBidi" w:cstheme="majorBidi"/>
        </w:rPr>
        <w:t>visual properties of the stimulus</w:t>
      </w:r>
      <w:r>
        <w:rPr>
          <w:rFonts w:asciiTheme="majorBidi" w:hAnsiTheme="majorBidi" w:cstheme="majorBidi"/>
        </w:rPr>
        <w:t xml:space="preserve"> </w:t>
      </w:r>
      <w:r>
        <w:rPr>
          <w:rFonts w:asciiTheme="majorBidi" w:hAnsiTheme="majorBidi" w:cstheme="majorBidi"/>
        </w:rPr>
        <w:fldChar w:fldCharType="begin"/>
      </w:r>
      <w:r w:rsidR="005003F3">
        <w:rPr>
          <w:rFonts w:asciiTheme="majorBidi" w:hAnsiTheme="majorBidi" w:cstheme="majorBidi"/>
        </w:rPr>
        <w:instrText xml:space="preserve"> ADDIN ZOTERO_ITEM CSL_CITATION {"citationID":"uEvWuJnK","properties":{"formattedCitation":"(e.g., Gebuis &amp; Reynvoet, 2012)","plainCitation":"(e.g., Gebuis &amp; Reynvoet, 2012)"},"citationItems":[{"id":685,"uris":["http://zotero.org/users/1945632/items/C6S2XC8B"],"uri":["http://zotero.org/users/1945632/items/C6S2XC8B"],"itemData":{"id":685,"type":"article-journal","title":"The interplay between nonsymbolic number and its continuous visual properties.","container-title":"Journal of Experimental Psychology: General","page":"642","volume":"141","issue":"4","source":"Google Scholar","author":[{"family":"Gebuis","given":"Titia"},{"family":"Reynvoet","given":"Bert"}],"issued":{"date-parts":[["2012"]]}},"prefix":"e.g., "}],"schema":"https://github.com/citation-style-language/schema/raw/master/csl-citation.json"} </w:instrText>
      </w:r>
      <w:r>
        <w:rPr>
          <w:rFonts w:asciiTheme="majorBidi" w:hAnsiTheme="majorBidi" w:cstheme="majorBidi"/>
        </w:rPr>
        <w:fldChar w:fldCharType="separate"/>
      </w:r>
      <w:r w:rsidR="005003F3" w:rsidRPr="005003F3">
        <w:rPr>
          <w:rFonts w:ascii="Times New Roman" w:hAnsi="Times New Roman" w:cs="Times New Roman"/>
        </w:rPr>
        <w:t>(e.g., Gebuis &amp; Reynvoet, 2012)</w:t>
      </w:r>
      <w:r>
        <w:rPr>
          <w:rFonts w:asciiTheme="majorBidi" w:hAnsiTheme="majorBidi" w:cstheme="majorBidi"/>
        </w:rPr>
        <w:fldChar w:fldCharType="end"/>
      </w:r>
      <w:r w:rsidRPr="00FE77D6">
        <w:rPr>
          <w:rFonts w:asciiTheme="majorBidi" w:hAnsiTheme="majorBidi" w:cstheme="majorBidi"/>
        </w:rPr>
        <w:t xml:space="preserve">. </w:t>
      </w:r>
      <w:r w:rsidR="005003F3">
        <w:rPr>
          <w:rFonts w:asciiTheme="majorBidi" w:hAnsiTheme="majorBidi" w:cstheme="majorBidi"/>
        </w:rPr>
        <w:t xml:space="preserve">On the other hand, numerosity </w:t>
      </w:r>
      <w:r w:rsidR="00B65941">
        <w:rPr>
          <w:rFonts w:asciiTheme="majorBidi" w:hAnsiTheme="majorBidi" w:cstheme="majorBidi"/>
        </w:rPr>
        <w:t xml:space="preserve">has been demonstrated as </w:t>
      </w:r>
      <w:r w:rsidR="005003F3">
        <w:rPr>
          <w:rFonts w:asciiTheme="majorBidi" w:hAnsiTheme="majorBidi" w:cstheme="majorBidi"/>
        </w:rPr>
        <w:t>play</w:t>
      </w:r>
      <w:r w:rsidR="00B65941">
        <w:rPr>
          <w:rFonts w:asciiTheme="majorBidi" w:hAnsiTheme="majorBidi" w:cstheme="majorBidi"/>
        </w:rPr>
        <w:t xml:space="preserve">ing </w:t>
      </w:r>
      <w:r w:rsidR="005003F3">
        <w:rPr>
          <w:rFonts w:asciiTheme="majorBidi" w:hAnsiTheme="majorBidi" w:cstheme="majorBidi"/>
        </w:rPr>
        <w:t xml:space="preserve">a role in </w:t>
      </w:r>
      <w:proofErr w:type="spellStart"/>
      <w:r w:rsidR="00B65941">
        <w:rPr>
          <w:rFonts w:asciiTheme="majorBidi" w:hAnsiTheme="majorBidi" w:cstheme="majorBidi"/>
        </w:rPr>
        <w:t>nonsymbolic</w:t>
      </w:r>
      <w:proofErr w:type="spellEnd"/>
      <w:r w:rsidR="00B65941">
        <w:rPr>
          <w:rFonts w:asciiTheme="majorBidi" w:hAnsiTheme="majorBidi" w:cstheme="majorBidi"/>
        </w:rPr>
        <w:t xml:space="preserve"> number perception beyond the effects of continuous </w:t>
      </w:r>
      <w:r w:rsidR="00B65941" w:rsidRPr="00FA4B92">
        <w:rPr>
          <w:rFonts w:asciiTheme="majorBidi" w:hAnsiTheme="majorBidi" w:cstheme="majorBidi"/>
        </w:rPr>
        <w:t>visual properties</w:t>
      </w:r>
      <w:r w:rsidR="00B65941">
        <w:rPr>
          <w:rFonts w:asciiTheme="majorBidi" w:hAnsiTheme="majorBidi" w:cstheme="majorBidi"/>
        </w:rPr>
        <w:t xml:space="preserve"> </w:t>
      </w:r>
      <w:r w:rsidR="005003F3">
        <w:rPr>
          <w:rFonts w:asciiTheme="majorBidi" w:hAnsiTheme="majorBidi" w:cstheme="majorBidi"/>
        </w:rPr>
        <w:fldChar w:fldCharType="begin"/>
      </w:r>
      <w:r w:rsidR="005003F3">
        <w:rPr>
          <w:rFonts w:asciiTheme="majorBidi" w:hAnsiTheme="majorBidi" w:cstheme="majorBidi"/>
        </w:rPr>
        <w:instrText xml:space="preserve"> ADDIN ZOTERO_ITEM CSL_CITATION {"citationID":"a2qel0sj0pq","properties":{"formattedCitation":"(e.g., Cordes &amp; Brannon, 2008)","plainCitation":"(e.g., Cordes &amp; Brannon, 2008)"},"citationItems":[{"id":708,"uris":["http://zotero.org/users/1945632/items/U47MQIDL"],"uri":["http://zotero.org/users/1945632/items/U47MQIDL"],"itemData":{"id":708,"type":"article-journal","title":"The Difficulties of Representing Continuous Extent in Infancy: Using Number Is Just Easier","container-title":"Child Development","page":"476-489","volume":"79","issue":"2","source":"Wiley Online Library","abstract":"This study investigates the ability of 6-month-old infants to attend to the continuous properties of a set of discrete entities. Infants were habituated to dot arrays that were constant in cumulative surface area yet varied in number for small (&lt; 4) or large (&gt; 3) sets. Results revealed that infants detected a 4-fold (but not 3-fold) change in area, regardless of set size. These results are in marked contrast to demonstrations that infants of the same age successfully discriminate a 2- or 3-fold change in number, providing strong counterevidence to the claim that infants use solely nonnumerical, continuous extent variables when discriminating sets. These findings also shed light on the processes involved in tracking continuous variables in infants.","DOI":"10.1111/j.1467-8624.2007.01137.x","ISSN":"1467-8624","shortTitle":"The Difficulties of Representing Continuous Extent in Infancy","language":"en","author":[{"family":"Cordes","given":"Sara"},{"family":"Brannon","given":"Elizabeth M."}],"issued":{"date-parts":[["2008",3,1]]}},"prefix":"e.g., "}],"schema":"https://github.com/citation-style-language/schema/raw/master/csl-citation.json"} </w:instrText>
      </w:r>
      <w:r w:rsidR="005003F3">
        <w:rPr>
          <w:rFonts w:asciiTheme="majorBidi" w:hAnsiTheme="majorBidi" w:cstheme="majorBidi"/>
        </w:rPr>
        <w:fldChar w:fldCharType="separate"/>
      </w:r>
      <w:r w:rsidR="005003F3" w:rsidRPr="005003F3">
        <w:rPr>
          <w:rFonts w:ascii="Times New Roman" w:hAnsi="Times New Roman" w:cs="Times New Roman"/>
        </w:rPr>
        <w:t>(e.g., Cordes &amp; Brannon, 2008)</w:t>
      </w:r>
      <w:r w:rsidR="005003F3">
        <w:rPr>
          <w:rFonts w:asciiTheme="majorBidi" w:hAnsiTheme="majorBidi" w:cstheme="majorBidi"/>
        </w:rPr>
        <w:fldChar w:fldCharType="end"/>
      </w:r>
      <w:r w:rsidR="005003F3">
        <w:rPr>
          <w:rFonts w:asciiTheme="majorBidi" w:hAnsiTheme="majorBidi" w:cstheme="majorBidi"/>
        </w:rPr>
        <w:t xml:space="preserve">. </w:t>
      </w:r>
      <w:r>
        <w:rPr>
          <w:rFonts w:asciiTheme="majorBidi" w:hAnsiTheme="majorBidi" w:cstheme="majorBidi"/>
        </w:rPr>
        <w:t>This debate is beyond the scope of the current study. H</w:t>
      </w:r>
      <w:r w:rsidRPr="00641235">
        <w:rPr>
          <w:rFonts w:asciiTheme="majorBidi" w:hAnsiTheme="majorBidi" w:cstheme="majorBidi"/>
        </w:rPr>
        <w:t>owever</w:t>
      </w:r>
      <w:r>
        <w:rPr>
          <w:rFonts w:asciiTheme="majorBidi" w:hAnsiTheme="majorBidi" w:cstheme="majorBidi"/>
        </w:rPr>
        <w:t>,</w:t>
      </w:r>
      <w:r w:rsidRPr="00641235">
        <w:rPr>
          <w:rFonts w:asciiTheme="majorBidi" w:hAnsiTheme="majorBidi" w:cstheme="majorBidi"/>
        </w:rPr>
        <w:t xml:space="preserve"> </w:t>
      </w:r>
      <w:r>
        <w:rPr>
          <w:rFonts w:asciiTheme="majorBidi" w:hAnsiTheme="majorBidi" w:cstheme="majorBidi"/>
        </w:rPr>
        <w:t xml:space="preserve">it is important to </w:t>
      </w:r>
      <w:r w:rsidRPr="00641235">
        <w:rPr>
          <w:rFonts w:asciiTheme="majorBidi" w:hAnsiTheme="majorBidi" w:cstheme="majorBidi"/>
        </w:rPr>
        <w:t>keep in mind that change</w:t>
      </w:r>
      <w:r w:rsidR="00B65941">
        <w:rPr>
          <w:rFonts w:asciiTheme="majorBidi" w:hAnsiTheme="majorBidi" w:cstheme="majorBidi"/>
        </w:rPr>
        <w:t>s</w:t>
      </w:r>
      <w:r w:rsidRPr="00641235">
        <w:rPr>
          <w:rFonts w:asciiTheme="majorBidi" w:hAnsiTheme="majorBidi" w:cstheme="majorBidi"/>
        </w:rPr>
        <w:t xml:space="preserve"> in numerosity</w:t>
      </w:r>
      <w:r w:rsidRPr="00FA4B92">
        <w:rPr>
          <w:rFonts w:asciiTheme="majorBidi" w:hAnsiTheme="majorBidi" w:cstheme="majorBidi"/>
        </w:rPr>
        <w:t xml:space="preserve"> (as in real life) </w:t>
      </w:r>
      <w:r w:rsidR="00B65941">
        <w:rPr>
          <w:rFonts w:asciiTheme="majorBidi" w:hAnsiTheme="majorBidi" w:cstheme="majorBidi"/>
        </w:rPr>
        <w:t>are</w:t>
      </w:r>
      <w:r w:rsidRPr="00FA4B92">
        <w:rPr>
          <w:rFonts w:asciiTheme="majorBidi" w:hAnsiTheme="majorBidi" w:cstheme="majorBidi"/>
        </w:rPr>
        <w:t xml:space="preserve"> always accompanied by change</w:t>
      </w:r>
      <w:r w:rsidR="00B65941">
        <w:rPr>
          <w:rFonts w:asciiTheme="majorBidi" w:hAnsiTheme="majorBidi" w:cstheme="majorBidi"/>
        </w:rPr>
        <w:t>s</w:t>
      </w:r>
      <w:r w:rsidRPr="00FA4B92">
        <w:rPr>
          <w:rFonts w:asciiTheme="majorBidi" w:hAnsiTheme="majorBidi" w:cstheme="majorBidi"/>
        </w:rPr>
        <w:t xml:space="preserve"> in other </w:t>
      </w:r>
      <w:r>
        <w:rPr>
          <w:rFonts w:asciiTheme="majorBidi" w:hAnsiTheme="majorBidi" w:cstheme="majorBidi"/>
        </w:rPr>
        <w:t xml:space="preserve">continuous </w:t>
      </w:r>
      <w:r w:rsidRPr="00FA4B92">
        <w:rPr>
          <w:rFonts w:asciiTheme="majorBidi" w:hAnsiTheme="majorBidi" w:cstheme="majorBidi"/>
        </w:rPr>
        <w:t xml:space="preserve">perceptual properties, such as </w:t>
      </w:r>
      <w:r>
        <w:rPr>
          <w:rFonts w:asciiTheme="majorBidi" w:hAnsiTheme="majorBidi" w:cstheme="majorBidi"/>
        </w:rPr>
        <w:t>expanded</w:t>
      </w:r>
      <w:r w:rsidRPr="00FA4B92">
        <w:rPr>
          <w:rFonts w:asciiTheme="majorBidi" w:hAnsiTheme="majorBidi" w:cstheme="majorBidi"/>
        </w:rPr>
        <w:t xml:space="preserve"> item size, total surface</w:t>
      </w:r>
      <w:r>
        <w:rPr>
          <w:rFonts w:asciiTheme="majorBidi" w:hAnsiTheme="majorBidi" w:cstheme="majorBidi"/>
        </w:rPr>
        <w:t xml:space="preserve"> area</w:t>
      </w:r>
      <w:r w:rsidRPr="00FA4B92">
        <w:rPr>
          <w:rFonts w:asciiTheme="majorBidi" w:hAnsiTheme="majorBidi" w:cstheme="majorBidi"/>
        </w:rPr>
        <w:t xml:space="preserve">, density, and circumference, and hence may be seen as part of </w:t>
      </w:r>
      <w:r w:rsidRPr="00FA4B92">
        <w:rPr>
          <w:rFonts w:asciiTheme="majorBidi" w:hAnsiTheme="majorBidi" w:cstheme="majorBidi"/>
          <w:lang w:val="en-GB"/>
        </w:rPr>
        <w:t>one continuous variable</w:t>
      </w:r>
      <w:r>
        <w:rPr>
          <w:rFonts w:asciiTheme="majorBidi" w:hAnsiTheme="majorBidi" w:cstheme="majorBidi"/>
          <w:lang w:val="en-GB"/>
        </w:rPr>
        <w:t xml:space="preserve">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{"citationID":"a161bksldmj","properties":{"formattedCitation":"(Leibovich, Katzin, Harel, &amp; Henik, 2017)","plainCitation":"(Leibovich, Katzin, Harel, &amp; Henik, 2017)"},"citationItems":[{"id":706,"uris":["http://zotero.org/users/1945632/items/K7QLQMXY"],"uri":["http://zotero.org/users/1945632/items/K7QLQMXY"],"itemData":{"id":706,"type":"article-journal","title":"From “sense of number” to “sense of magnitude”: The role of continuous magnitudes in numerical cognition","container-title":"Behavioral and Brain Sciences","volume":"40","source":"Cambridge Core","abstract":"Abstract\nIn this review, we are pitting two theories against each other: the more accepted theory, the number sense theory, suggesting that a sense of number is innate and non-symbolic numerosity is being processed independently of continuous magnitudes (e.g., size, area, and density); and the newly emerging theory suggesting that (1) both numerosities and continuous magnitudes are processed holistically when comparing numerosities and (2) a sense of number might not be innate. In the first part of this review, we discuss the number sense theory. Against this background, we demonstrate how the natural correlation between numerosities and continuous magnitudes makes it nearly impossible to study non-symbolic numerosity processing in isolation from continuous magnitudes, and therefore, the results of behavioral and imaging studies with infants, adults, and animals can be explained, at least in part, by relying on continuous magnitudes. In the second part, we explain the sense of magnitude theory and review studies that directly demonstrate that continuous magnitudes are more automatic and basic than numerosities. Finally, we present outstanding questions. Our conclusion is that there is not enough convincing evidence to support the number sense theory anymore. Therefore, we encourage researchers not to assume that number sense is simply innate, but to put this hypothesis to the test and consider whether such an assumption is even testable in the light of the correlation of numerosity and continuous magnitudes.","URL":"https://www.cambridge.org/core/journals/behavioral-and-brain-sciences/article/from-sense-of-number-to-sense-of-magnitude-role-of-continuous-magnitudes-in-numerical-cognition/460747F80685E25CC7256D83AD149718","DOI":"10.1017/S0140525X16000960","ISSN":"0140-525X, 1469-1825","shortTitle":"From “sense of number” to “sense of magnitude”","author":[{"family":"Leibovich","given":"Tali"},{"family":"Katzin","given":"Naama"},{"family":"Harel","given":"Maayan"},{"family":"Henik","given":"Avishai"}],"issued":{"date-parts":[["2017"]],"season":"ed"},"accessed":{"date-parts":[["2017",11,12]]}}}],"schema":"https://github.com/citation-style-language/schema/raw/master/csl-citation.json"} </w:instrText>
      </w:r>
      <w:r>
        <w:rPr>
          <w:rFonts w:asciiTheme="majorBidi" w:hAnsiTheme="majorBidi" w:cstheme="majorBidi"/>
          <w:lang w:val="en-GB"/>
        </w:rPr>
        <w:fldChar w:fldCharType="separate"/>
      </w:r>
      <w:r w:rsidRPr="006E48E6">
        <w:rPr>
          <w:rFonts w:ascii="Times New Roman" w:hAnsi="Times New Roman" w:cs="Times New Roman"/>
        </w:rPr>
        <w:t>(Leibovich, Katzin, Harel, &amp; Henik, 2017)</w:t>
      </w:r>
      <w:r>
        <w:rPr>
          <w:rFonts w:asciiTheme="majorBidi" w:hAnsiTheme="majorBidi" w:cstheme="majorBidi"/>
          <w:lang w:val="en-GB"/>
        </w:rPr>
        <w:fldChar w:fldCharType="end"/>
      </w:r>
      <w:r w:rsidRPr="00FA4B92">
        <w:rPr>
          <w:rFonts w:asciiTheme="majorBidi" w:hAnsiTheme="majorBidi" w:cstheme="majorBidi"/>
        </w:rPr>
        <w:t>.</w:t>
      </w:r>
      <w:commentRangeEnd w:id="2"/>
      <w:r w:rsidR="00C853B1">
        <w:rPr>
          <w:rStyle w:val="affff7"/>
        </w:rPr>
        <w:commentReference w:id="2"/>
      </w:r>
    </w:p>
    <w:p w14:paraId="271E7B07" w14:textId="0329C687" w:rsidR="00353BF2" w:rsidRDefault="00674ED5" w:rsidP="00C853B1">
      <w:pPr>
        <w:rPr>
          <w:rFonts w:asciiTheme="majorBidi" w:hAnsiTheme="majorBidi" w:cstheme="majorBidi"/>
        </w:rPr>
      </w:pPr>
      <w:r>
        <w:rPr>
          <w:rFonts w:asciiTheme="majorBidi" w:eastAsiaTheme="majorEastAsia" w:hAnsiTheme="majorBidi" w:cstheme="majorBidi"/>
          <w:lang w:val="en-GB"/>
        </w:rPr>
        <w:lastRenderedPageBreak/>
        <w:t>Individual</w:t>
      </w:r>
      <w:r w:rsidR="008F7341">
        <w:rPr>
          <w:rFonts w:asciiTheme="majorBidi" w:eastAsiaTheme="majorEastAsia" w:hAnsiTheme="majorBidi" w:cstheme="majorBidi"/>
          <w:lang w:val="en-GB"/>
        </w:rPr>
        <w:t xml:space="preserve"> differences in numerical processing have also been found in regard to the </w:t>
      </w:r>
      <w:r>
        <w:rPr>
          <w:rFonts w:asciiTheme="majorBidi" w:eastAsiaTheme="majorEastAsia" w:hAnsiTheme="majorBidi" w:cstheme="majorBidi"/>
          <w:lang w:val="en-GB"/>
        </w:rPr>
        <w:t>tendency</w:t>
      </w:r>
      <w:r w:rsidR="008F7341">
        <w:rPr>
          <w:rFonts w:asciiTheme="majorBidi" w:eastAsiaTheme="majorEastAsia" w:hAnsiTheme="majorBidi" w:cstheme="majorBidi"/>
          <w:lang w:val="en-GB"/>
        </w:rPr>
        <w:t xml:space="preserve"> to </w:t>
      </w:r>
      <w:r w:rsidR="00D87879">
        <w:rPr>
          <w:rFonts w:asciiTheme="majorBidi" w:eastAsiaTheme="majorEastAsia" w:hAnsiTheme="majorBidi" w:cstheme="majorBidi"/>
          <w:lang w:val="en-GB"/>
        </w:rPr>
        <w:t xml:space="preserve">attend </w:t>
      </w:r>
      <w:r w:rsidR="008F7341">
        <w:rPr>
          <w:rFonts w:asciiTheme="majorBidi" w:eastAsiaTheme="majorEastAsia" w:hAnsiTheme="majorBidi" w:cstheme="majorBidi"/>
          <w:lang w:val="en-GB"/>
        </w:rPr>
        <w:t>numerical</w:t>
      </w:r>
      <w:r w:rsidR="00512C98">
        <w:rPr>
          <w:rFonts w:asciiTheme="majorBidi" w:eastAsiaTheme="majorEastAsia" w:hAnsiTheme="majorBidi" w:cstheme="majorBidi"/>
          <w:lang w:val="en-GB"/>
        </w:rPr>
        <w:t xml:space="preserve"> information; </w:t>
      </w:r>
      <w:r>
        <w:t>N</w:t>
      </w:r>
      <w:r w:rsidR="00530F45">
        <w:t>umerical information, even if pre</w:t>
      </w:r>
      <w:r w:rsidR="0042486A">
        <w:t xml:space="preserve">sent, is not always attended to, and studies </w:t>
      </w:r>
      <w:r w:rsidR="00DB20F3">
        <w:rPr>
          <w:rFonts w:asciiTheme="majorBidi" w:hAnsiTheme="majorBidi" w:cstheme="majorBidi"/>
          <w:lang w:val="en-GB"/>
        </w:rPr>
        <w:t>have found individual differences in the tendency to address numerical information without any external motivation</w:t>
      </w:r>
      <w:r w:rsidR="00DB20F3">
        <w:rPr>
          <w:rFonts w:asciiTheme="majorBidi" w:hAnsiTheme="majorBidi" w:cstheme="majorBidi"/>
          <w:rtl/>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{"citationID":"lMCRTllh","properties":{"formattedCitation":"(Hannula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lang w:val="en-GB"/>
        </w:rPr>
        <w:t xml:space="preserve">. </w:t>
      </w:r>
      <w:r w:rsidR="00530F45">
        <w:rPr>
          <w:rFonts w:asciiTheme="majorBidi" w:hAnsiTheme="majorBidi" w:cstheme="majorBidi"/>
          <w:lang w:val="en-GB"/>
        </w:rPr>
        <w:t>Individuals</w:t>
      </w:r>
      <w:r w:rsidR="00DB20F3">
        <w:rPr>
          <w:rFonts w:asciiTheme="majorBidi" w:hAnsiTheme="majorBidi" w:cstheme="majorBidi"/>
          <w:lang w:val="en-GB"/>
        </w:rPr>
        <w:t xml:space="preserve"> who show this tendency of s</w:t>
      </w:r>
      <w:r w:rsidR="00DB20F3" w:rsidRPr="00DB20F3">
        <w:rPr>
          <w:rFonts w:asciiTheme="majorBidi" w:hAnsiTheme="majorBidi" w:cstheme="majorBidi"/>
          <w:lang w:val="en-GB"/>
        </w:rPr>
        <w:t>pontaneous focusing on numerosity</w:t>
      </w:r>
      <w:r w:rsidR="00DB20F3">
        <w:rPr>
          <w:rFonts w:asciiTheme="majorBidi" w:hAnsiTheme="majorBidi" w:cstheme="majorBidi"/>
          <w:lang w:val="en-GB"/>
        </w:rPr>
        <w:t xml:space="preserve"> (SFON) </w:t>
      </w:r>
      <w:r w:rsidR="00530F45">
        <w:rPr>
          <w:rFonts w:asciiTheme="majorBidi" w:hAnsiTheme="majorBidi" w:cstheme="majorBidi"/>
          <w:lang w:val="en-GB"/>
        </w:rPr>
        <w:t xml:space="preserve">tend to </w:t>
      </w:r>
      <w:r w:rsidR="00DB20F3">
        <w:rPr>
          <w:rFonts w:asciiTheme="majorBidi" w:hAnsiTheme="majorBidi" w:cstheme="majorBidi"/>
          <w:lang w:val="en-GB"/>
        </w:rPr>
        <w:t xml:space="preserve">attend to numerical aspects, identify </w:t>
      </w:r>
      <w:proofErr w:type="spellStart"/>
      <w:r w:rsidR="00DB20F3">
        <w:rPr>
          <w:rFonts w:asciiTheme="majorBidi" w:hAnsiTheme="majorBidi" w:cstheme="majorBidi"/>
          <w:lang w:val="en-GB"/>
        </w:rPr>
        <w:t>numerosities</w:t>
      </w:r>
      <w:proofErr w:type="spellEnd"/>
      <w:r w:rsidR="00DB20F3">
        <w:rPr>
          <w:lang w:val="en-GB"/>
        </w:rPr>
        <w:t>,</w:t>
      </w:r>
      <w:r w:rsidR="00DB20F3">
        <w:rPr>
          <w:rFonts w:asciiTheme="majorBidi" w:hAnsiTheme="majorBidi" w:cstheme="majorBidi"/>
          <w:lang w:val="en-GB"/>
        </w:rPr>
        <w:t xml:space="preserve"> and make use of numerical information, all without any necessary external trigger, encouragement</w:t>
      </w:r>
      <w:r w:rsidR="00530F45">
        <w:rPr>
          <w:rFonts w:asciiTheme="majorBidi" w:hAnsiTheme="majorBidi" w:cstheme="majorBidi"/>
          <w:lang w:val="en-GB"/>
        </w:rPr>
        <w:t>, or</w:t>
      </w:r>
      <w:r w:rsidR="00DB20F3">
        <w:rPr>
          <w:rFonts w:asciiTheme="majorBidi" w:hAnsiTheme="majorBidi" w:cstheme="majorBidi"/>
          <w:lang w:val="en-GB"/>
        </w:rPr>
        <w:t xml:space="preserve"> guidance to do </w:t>
      </w:r>
      <w:r w:rsidR="00DB20F3">
        <w:rPr>
          <w:rFonts w:asciiTheme="majorBidi" w:hAnsiTheme="majorBidi" w:cstheme="majorBidi"/>
        </w:rPr>
        <w:t xml:space="preserve">so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{"citationID":"NHvYj43l","properties":{"formattedCitation":"(Hannula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DB20F3">
        <w:rPr>
          <w:rFonts w:asciiTheme="majorBidi" w:hAnsiTheme="majorBidi" w:cstheme="majorBidi"/>
        </w:rPr>
        <w:t>.</w:t>
      </w:r>
    </w:p>
    <w:p w14:paraId="18DD168B" w14:textId="61296AB4" w:rsidR="009C6960" w:rsidRDefault="00C853B1" w:rsidP="00C853B1">
      <w:pPr>
        <w:rPr>
          <w:rFonts w:asciiTheme="majorBidi" w:hAnsiTheme="majorBidi" w:cstheme="majorBidi"/>
          <w:lang w:val="en-GB"/>
        </w:rPr>
      </w:pPr>
      <w:r>
        <w:rPr>
          <w:rFonts w:asciiTheme="majorBidi" w:hAnsiTheme="majorBidi" w:cstheme="majorBidi"/>
        </w:rPr>
        <w:t>So far, such</w:t>
      </w:r>
      <w:r w:rsidR="00006EBC">
        <w:rPr>
          <w:rFonts w:asciiTheme="majorBidi" w:hAnsiTheme="majorBidi" w:cstheme="majorBidi"/>
        </w:rPr>
        <w:t xml:space="preserve"> individual differences</w:t>
      </w:r>
      <w:r w:rsidR="00DB20F3">
        <w:rPr>
          <w:rFonts w:asciiTheme="majorBidi" w:hAnsiTheme="majorBidi" w:cstheme="majorBidi"/>
          <w:lang w:val="en-GB"/>
        </w:rPr>
        <w:t xml:space="preserve"> </w:t>
      </w:r>
      <w:r w:rsidR="00006EBC">
        <w:rPr>
          <w:rFonts w:asciiTheme="majorBidi" w:hAnsiTheme="majorBidi" w:cstheme="majorBidi"/>
          <w:lang w:val="en-GB"/>
        </w:rPr>
        <w:t xml:space="preserve">have </w:t>
      </w:r>
      <w:r w:rsidR="00DB20F3">
        <w:rPr>
          <w:rFonts w:asciiTheme="majorBidi" w:hAnsiTheme="majorBidi" w:cstheme="majorBidi"/>
          <w:lang w:val="en-GB"/>
        </w:rPr>
        <w:t xml:space="preserve">been explored </w:t>
      </w:r>
      <w:r w:rsidR="00006EBC">
        <w:rPr>
          <w:rFonts w:asciiTheme="majorBidi" w:hAnsiTheme="majorBidi" w:cstheme="majorBidi"/>
          <w:lang w:val="en-GB"/>
        </w:rPr>
        <w:t xml:space="preserve">only </w:t>
      </w:r>
      <w:r w:rsidR="00DB20F3">
        <w:rPr>
          <w:rFonts w:asciiTheme="majorBidi" w:hAnsiTheme="majorBidi" w:cstheme="majorBidi"/>
          <w:lang w:val="en-GB"/>
        </w:rPr>
        <w:t>in young children</w:t>
      </w:r>
      <w:r>
        <w:rPr>
          <w:rFonts w:asciiTheme="majorBidi" w:hAnsiTheme="majorBidi" w:cstheme="majorBidi"/>
          <w:lang w:val="en-GB"/>
        </w:rPr>
        <w:t>,</w:t>
      </w:r>
      <w:r w:rsidR="00353BF2">
        <w:rPr>
          <w:rFonts w:asciiTheme="majorBidi" w:hAnsiTheme="majorBidi" w:cstheme="majorBidi"/>
          <w:lang w:val="en-GB"/>
        </w:rPr>
        <w:t xml:space="preserve"> using a number of imitation tasks that evaluated this spontaneous tendency in young children developed by </w:t>
      </w:r>
      <w:r w:rsidR="00353BF2">
        <w:rPr>
          <w:rFonts w:asciiTheme="majorBidi" w:hAnsiTheme="majorBidi" w:cstheme="majorBidi"/>
        </w:rPr>
        <w:t xml:space="preserve">Hannula and </w:t>
      </w:r>
      <w:proofErr w:type="spellStart"/>
      <w:r w:rsidR="00353BF2">
        <w:rPr>
          <w:rFonts w:asciiTheme="majorBidi" w:hAnsiTheme="majorBidi" w:cstheme="majorBidi"/>
        </w:rPr>
        <w:t>Lehtinen</w:t>
      </w:r>
      <w:proofErr w:type="spellEnd"/>
      <w:r w:rsidR="00353BF2">
        <w:rPr>
          <w:rFonts w:asciiTheme="majorBidi" w:hAnsiTheme="majorBidi" w:cstheme="majorBidi"/>
          <w:lang w:val="en-GB"/>
        </w:rPr>
        <w:t xml:space="preserv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0VGIqgY8","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(2005)</w:t>
      </w:r>
      <w:r w:rsidR="0042486A">
        <w:rPr>
          <w:rFonts w:asciiTheme="majorBidi" w:hAnsiTheme="majorBidi" w:cstheme="majorBidi"/>
        </w:rPr>
        <w:fldChar w:fldCharType="end"/>
      </w:r>
      <w:r w:rsidR="00353BF2">
        <w:rPr>
          <w:rFonts w:asciiTheme="majorBidi" w:hAnsiTheme="majorBidi" w:cstheme="majorBidi"/>
          <w:lang w:val="en-GB"/>
        </w:rPr>
        <w:t>.</w:t>
      </w:r>
      <w:r w:rsidR="00674ED5">
        <w:rPr>
          <w:rFonts w:asciiTheme="majorBidi" w:hAnsiTheme="majorBidi" w:cstheme="majorBidi"/>
          <w:lang w:val="en-GB"/>
        </w:rPr>
        <w:t xml:space="preserve"> </w:t>
      </w:r>
      <w:r w:rsidR="00674ED5">
        <w:t xml:space="preserve">In these tasks, some numerical information is presented by the experimenter, but at no point is this information explicitly marked as important, and special care is taken to avoid any wording which could suggest that the tasks are mathematical or quantitative in nature. </w:t>
      </w:r>
      <w:r w:rsidR="00353BF2">
        <w:rPr>
          <w:rFonts w:asciiTheme="majorBidi" w:hAnsiTheme="majorBidi" w:cstheme="majorBidi"/>
          <w:lang w:val="en-GB"/>
        </w:rPr>
        <w:t xml:space="preserve">In these tasks, children </w:t>
      </w:r>
      <w:r w:rsidR="00674ED5">
        <w:rPr>
          <w:rFonts w:asciiTheme="majorBidi" w:hAnsiTheme="majorBidi" w:cstheme="majorBidi"/>
          <w:lang w:val="en-GB"/>
        </w:rPr>
        <w:t xml:space="preserve">have been found to </w:t>
      </w:r>
      <w:r w:rsidR="00353BF2">
        <w:rPr>
          <w:rFonts w:asciiTheme="majorBidi" w:hAnsiTheme="majorBidi" w:cstheme="majorBidi"/>
          <w:lang w:val="en-GB"/>
        </w:rPr>
        <w:t xml:space="preserve">differ in their tendencies to spontaneously direct attention to numerosity: Some children would imitate the exact actions of the experimenter (e.g., feeding a puppet “sweets”) with no regard to numerosity, whereas others would imitate the action while also attending to the numerical information (e.g., feeding the puppet </w:t>
      </w:r>
      <w:r w:rsidR="00353BF2" w:rsidRPr="00353BF2">
        <w:rPr>
          <w:rFonts w:asciiTheme="majorBidi" w:hAnsiTheme="majorBidi" w:cstheme="majorBidi"/>
          <w:i/>
          <w:iCs/>
          <w:lang w:val="en-GB"/>
        </w:rPr>
        <w:t xml:space="preserve">the exact number </w:t>
      </w:r>
      <w:r w:rsidR="00353BF2">
        <w:rPr>
          <w:rFonts w:asciiTheme="majorBidi" w:hAnsiTheme="majorBidi" w:cstheme="majorBidi"/>
          <w:lang w:val="en-GB"/>
        </w:rPr>
        <w:t xml:space="preserve">of sweets as given by the experimenter, or regarding it in other ways, such as counting the number of distributed sweets, asking if they could give more or fewer sweets than given by the experimenter, etc.). These individual differences, regarding numerical information, were found to be stable over age in childhood, as demonstrated by positive correlations for three testing times, at 4, 5, and 6 years of age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{"citationID":"6WjbW6pX","properties":{"formattedCitation":"(Hannula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sidR="009C6960">
        <w:rPr>
          <w:rFonts w:asciiTheme="majorBidi" w:hAnsiTheme="majorBidi" w:cstheme="majorBidi"/>
          <w:lang w:val="en-GB"/>
        </w:rPr>
        <w:t>.</w:t>
      </w:r>
    </w:p>
    <w:p w14:paraId="2DB684F9" w14:textId="46DE1F5F" w:rsidR="00CE5DEC" w:rsidRPr="00A7623E" w:rsidRDefault="009C6960" w:rsidP="00C853B1">
      <w:pPr>
        <w:jc w:val="both"/>
        <w:rPr>
          <w:rFonts w:asciiTheme="majorBidi" w:hAnsiTheme="majorBidi" w:cstheme="majorBidi"/>
          <w:rtl/>
        </w:rPr>
      </w:pPr>
      <w:r>
        <w:rPr>
          <w:rFonts w:asciiTheme="majorBidi" w:hAnsiTheme="majorBidi" w:cstheme="majorBidi"/>
        </w:rPr>
        <w:t xml:space="preserve">A number of studies have </w:t>
      </w:r>
      <w:r w:rsidR="00C853B1">
        <w:rPr>
          <w:rFonts w:asciiTheme="majorBidi" w:hAnsiTheme="majorBidi" w:cstheme="majorBidi"/>
        </w:rPr>
        <w:t xml:space="preserve">demonstrated </w:t>
      </w:r>
      <w:r>
        <w:rPr>
          <w:rFonts w:asciiTheme="majorBidi" w:hAnsiTheme="majorBidi" w:cstheme="majorBidi"/>
        </w:rPr>
        <w:t xml:space="preserve">correlations between SFON and </w:t>
      </w:r>
      <w:r w:rsidR="00006EBC">
        <w:rPr>
          <w:rFonts w:asciiTheme="majorBidi" w:hAnsiTheme="majorBidi" w:cstheme="majorBidi"/>
        </w:rPr>
        <w:t xml:space="preserve">children’s </w:t>
      </w:r>
      <w:r>
        <w:rPr>
          <w:rFonts w:asciiTheme="majorBidi" w:hAnsiTheme="majorBidi" w:cstheme="majorBidi"/>
        </w:rPr>
        <w:t xml:space="preserve">mathematical abilities </w:t>
      </w:r>
      <w:r>
        <w:rPr>
          <w:rFonts w:asciiTheme="majorBidi" w:hAnsiTheme="majorBidi" w:cstheme="majorBidi"/>
        </w:rPr>
        <w:fldChar w:fldCharType="begin"/>
      </w:r>
      <w:r w:rsidR="0042486A">
        <w:rPr>
          <w:rFonts w:asciiTheme="majorBidi" w:hAnsiTheme="majorBidi" w:cstheme="majorBidi"/>
        </w:rPr>
        <w:instrText xml:space="preserve"> ADDIN ZOTERO_ITEM CSL_CITATION {"citationID":"ALmIvkbT","properties":{"formattedCitation":"{\\rtf (Batchelor, Inglis, &amp; Gilmore, 2015; Bojorque, Torbeyns, Hannula-Sormunen, Van Nijlen, &amp; Verschaffel, 2017; Hannula &amp; Lehtinen, 2005; Hannula, Lepola, &amp; Lehtinen, 2010; Hannula, R\\uc0\\u228{}s\\uc0\\u228{}nen, &amp; Lehtinen, 2007; McMullen, Hannula-Sormunen, &amp; Lehtinen, 2015)}","plainCitation":"(Batchelor, Inglis, &amp; Gilmore, 2015; Bojorque, Torbeyns, Hannula-Sormunen, Van Nijlen, &amp; Verschaffel, 2017; Hannula &amp; Lehtinen, 2005; Hannula, Lepola, &amp; Lehtinen, 2010; Hannula, Räsänen, &amp; Lehtinen, 2007; McMullen, Hannula-Sormunen, &amp; Lehtinen, 2015)"},"citationItems":[{"id":663,"uris":["http://zotero.org/users/1945632/items/VPMWK8FX"],"uri":["http://zotero.org/users/1945632/items/VPMWK8FX"],"itemData":{"id":663,"type":"article-journal","title":"Spontaneous focusing on numerosity and the arithmetic advantage","container-title":"Learning and Instruction","page":"79–88","volume":"40","source":"Google Scholar","author":[{"family":"Batchelor","given":"Sophie"},{"family":"Inglis","given":"Matthew"},{"family":"Gilmore","given":"Camilla"}],"issued":{"date-parts":[["2015"]]}}},{"id":660,"uris":["http://zotero.org/users/1945632/items/87D9K8DC"],"uri":["http://zotero.org/users/1945632/items/87D9K8DC"],"itemData":{"id":660,"type":"article-journal","title":"Development of SFON in Ecuadorian Kindergartners","container-title":"European Journal of Psychology of Education","page":"449–462","volume":"32","issue":"3","source":"Google Scholar","author":[{"family":"Bojorque","given":"Gina"},{"family":"Torbeyns","given":"Joke"},{"family":"Hannula-Sormunen","given":"Minna"},{"family":"Van Nijlen","given":"Daniël"},{"family":"Verschaffel","given":"Lieven"}],"issued":{"date-parts":[["2017"]]}}},{"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667,"uris":["http://zotero.org/users/1945632/items/WINUJGAR"],"uri":["http://zotero.org/users/1945632/items/WINUJGAR"],"itemData":{"id":667,"type":"article-journal","title":"Development of counting skills: Role of spontaneous focusing on numerosity and subitizing-based enumeration","container-title":"Mathematical thinking and learning","page":"51–57","volume":"9","issue":"1","source":"Google Scholar","shortTitle":"Development of counting skills","author":[{"family":"Hannula","given":"Minna M."},{"family":"Räsänen","given":"Pekka"},{"family":"Lehtinen","given":"Erno"}],"issued":{"date-parts":[["2007"]]}}},{"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Pr>
          <w:rFonts w:asciiTheme="majorBidi" w:hAnsiTheme="majorBidi" w:cstheme="majorBidi"/>
        </w:rPr>
        <w:fldChar w:fldCharType="separate"/>
      </w:r>
      <w:r w:rsidR="0042486A" w:rsidRPr="0042486A">
        <w:rPr>
          <w:rFonts w:ascii="Times New Roman" w:hAnsi="Times New Roman" w:cs="Times New Roman"/>
        </w:rPr>
        <w:t>(Batchelor, Inglis, &amp; Gilmore, 2015; Bojorque, Torbeyns, Hannula-</w:t>
      </w:r>
      <w:r w:rsidR="0042486A" w:rsidRPr="0042486A">
        <w:rPr>
          <w:rFonts w:ascii="Times New Roman" w:hAnsi="Times New Roman" w:cs="Times New Roman"/>
        </w:rPr>
        <w:lastRenderedPageBreak/>
        <w:t>Sormunen, Van Nijlen, &amp; Verschaffel, 2017; Hannula &amp; Lehtinen, 2005; Hannula, Lepola, &amp; Lehtinen, 2010; Hannula, Räsänen, &amp; Lehtinen, 2007; McMullen, Hannula-Sormunen, &amp; Lehtinen, 2015)</w:t>
      </w:r>
      <w:r>
        <w:rPr>
          <w:rFonts w:asciiTheme="majorBidi" w:hAnsiTheme="majorBidi" w:cstheme="majorBidi"/>
        </w:rPr>
        <w:fldChar w:fldCharType="end"/>
      </w:r>
      <w:r>
        <w:rPr>
          <w:rFonts w:asciiTheme="majorBidi" w:hAnsiTheme="majorBidi" w:cstheme="majorBidi"/>
        </w:rPr>
        <w:t xml:space="preserve">. For example, children’s mathematical abilities at the age of 3.5 years predicted their SFON tendency at the age of 4 years, which in turn, predicted later mathematical abilities at the ages of 5 and 6 years, which could not be accounted for by insufficient enumeration skills, linguistic abilities, or difficulties in comprehending task instructions </w:t>
      </w:r>
      <w:r w:rsidR="0042486A">
        <w:rPr>
          <w:rFonts w:asciiTheme="majorBidi" w:hAnsiTheme="majorBidi" w:cstheme="majorBidi"/>
        </w:rPr>
        <w:fldChar w:fldCharType="begin"/>
      </w:r>
      <w:r w:rsidR="0042486A">
        <w:rPr>
          <w:rFonts w:asciiTheme="majorBidi" w:hAnsiTheme="majorBidi" w:cstheme="majorBidi"/>
        </w:rPr>
        <w:instrText xml:space="preserve"> ADDIN ZOTERO_ITEM CSL_CITATION {"citationID":"XXKKmuB7","properties":{"formattedCitation":"(Hannula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rsidR="0042486A">
        <w:rPr>
          <w:rFonts w:asciiTheme="majorBidi" w:hAnsiTheme="majorBidi" w:cstheme="majorBidi"/>
        </w:rPr>
        <w:fldChar w:fldCharType="separate"/>
      </w:r>
      <w:r w:rsidR="0042486A" w:rsidRPr="0042486A">
        <w:rPr>
          <w:rFonts w:ascii="Times New Roman" w:hAnsi="Times New Roman" w:cs="Times New Roman"/>
        </w:rPr>
        <w:t>(Hannula &amp; Lehtinen, 2005)</w:t>
      </w:r>
      <w:r w:rsidR="0042486A">
        <w:rPr>
          <w:rFonts w:asciiTheme="majorBidi" w:hAnsiTheme="majorBidi" w:cstheme="majorBidi"/>
        </w:rPr>
        <w:fldChar w:fldCharType="end"/>
      </w:r>
      <w:r>
        <w:rPr>
          <w:rFonts w:asciiTheme="majorBidi" w:hAnsiTheme="majorBidi" w:cstheme="majorBidi"/>
        </w:rPr>
        <w:t>. Other studies showed that the spontaneous tendency to regard numerosity at kindergarten age predicted mathematical abilities over and above other cognitive skills, either two or six years later, when the children were in their second or fifth grade at school, but again did not predict their reading skills at this age</w:t>
      </w:r>
      <w:r w:rsidR="005F7281">
        <w:rPr>
          <w:rFonts w:asciiTheme="majorBidi" w:hAnsiTheme="majorBidi" w:cstheme="majorBidi"/>
        </w:rPr>
        <w:t xml:space="preserve"> </w:t>
      </w:r>
      <w:r w:rsidR="00512C98">
        <w:rPr>
          <w:rFonts w:asciiTheme="majorBidi" w:hAnsiTheme="majorBidi" w:cstheme="majorBidi"/>
        </w:rPr>
        <w:fldChar w:fldCharType="begin"/>
      </w:r>
      <w:r w:rsidR="00512C98">
        <w:rPr>
          <w:rFonts w:asciiTheme="majorBidi" w:hAnsiTheme="majorBidi" w:cstheme="majorBidi"/>
        </w:rPr>
        <w:instrText xml:space="preserve"> ADDIN ZOTERO_ITEM CSL_CITATION {"citationID":"a2bqlpq5kcg","properties":{"formattedCitation":"{\\rtf (Hannula et al., 2010; Hannula-Sormunen, Lehtinen, &amp; R\\uc0\\u228{}s\\uc0\\u228{}nen, 2015; McMullen et al., 2015)}","plainCitation":"(Hannula et al., 2010; Hannula-Sormunen, Lehtinen, &amp; Räsänen, 2015; McMullen et al., 2015)"},"citationItems":[{"id":665,"uris":["http://zotero.org/users/1945632/items/W9ZAMSNF"],"uri":["http://zotero.org/users/1945632/items/W9ZAMSNF"],"itemData":{"id":665,"type":"article-journal","title":"Spontaneous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id":623,"uris":["http://zotero.org/users/1945632/items/IG2VR633"],"uri":["http://zotero.org/users/1945632/items/IG2VR633"],"itemData":{"id":623,"type":"article-journal","title":"Preschool children’s spontaneous focusing on numerosity, subitizing, and counting skills as predictors of their mathematical performance seven years later at school","container-title":"Mathematical Thinking and Learning","page":"155–177","volume":"17","issue":"2-3","source":"Google Scholar","author":[{"family":"Hannula-Sormunen","given":"Minna M."},{"family":"Lehtinen","given":"Erno"},{"family":"Räsänen","given":"Pekka"}],"issued":{"date-parts":[["2015"]]}}},{"id":670,"uris":["http://zotero.org/users/1945632/items/QGPU732W"],"uri":["http://zotero.org/users/1945632/items/QGPU732W"],"itemData":{"id":670,"type":"article-journal","title":"Preschool spontaneous focusing on numerosity predicts rational number conceptual knowledge 6 years later","container-title":"ZDM","page":"813–824","volume":"47","issue":"5","source":"Google Scholar","author":[{"family":"McMullen","given":"Jake"},{"family":"Hannula-Sormunen","given":"Minna M."},{"family":"Lehtinen","given":"Erno"}],"issued":{"date-parts":[["2015"]]}}}],"schema":"https://github.com/citation-style-language/schema/raw/master/csl-citation.json"} </w:instrText>
      </w:r>
      <w:r w:rsidR="00512C98">
        <w:rPr>
          <w:rFonts w:asciiTheme="majorBidi" w:hAnsiTheme="majorBidi" w:cstheme="majorBidi"/>
        </w:rPr>
        <w:fldChar w:fldCharType="separate"/>
      </w:r>
      <w:r w:rsidR="00512C98" w:rsidRPr="00512C98">
        <w:rPr>
          <w:rFonts w:ascii="Times New Roman" w:hAnsi="Times New Roman" w:cs="Times New Roman"/>
        </w:rPr>
        <w:t>(Hannula et al., 2010; Hannula-Sormunen, Lehtinen, &amp; Räsänen, 2015; McMullen et al., 2015)</w:t>
      </w:r>
      <w:r w:rsidR="00512C98">
        <w:rPr>
          <w:rFonts w:asciiTheme="majorBidi" w:hAnsiTheme="majorBidi" w:cstheme="majorBidi"/>
        </w:rPr>
        <w:fldChar w:fldCharType="end"/>
      </w:r>
      <w:r w:rsidR="00512C98">
        <w:rPr>
          <w:rFonts w:asciiTheme="majorBidi" w:hAnsiTheme="majorBidi" w:cstheme="majorBidi"/>
        </w:rPr>
        <w:t>.</w:t>
      </w:r>
    </w:p>
    <w:p w14:paraId="015AFC41" w14:textId="5109738B" w:rsidR="00353BF2" w:rsidRPr="00E9127F" w:rsidRDefault="00630C0D" w:rsidP="00C853B1">
      <w:pPr>
        <w:rPr>
          <w:rtl/>
          <w:lang w:bidi="he-IL"/>
        </w:rPr>
      </w:pPr>
      <w:r>
        <w:rPr>
          <w:rFonts w:asciiTheme="majorBidi" w:hAnsiTheme="majorBidi" w:cstheme="majorBidi"/>
          <w:lang w:val="en-GB"/>
        </w:rPr>
        <w:t>The variance that children demonstrate in their responses to imitation tasks raises the question of whether</w:t>
      </w:r>
      <w:r w:rsidR="00641FB7">
        <w:rPr>
          <w:rFonts w:asciiTheme="majorBidi" w:hAnsiTheme="majorBidi" w:cstheme="majorBidi"/>
          <w:lang w:val="en-GB"/>
        </w:rPr>
        <w:t xml:space="preserve"> </w:t>
      </w:r>
      <w:r w:rsidR="00641FB7">
        <w:t xml:space="preserve">this predictive relationship </w:t>
      </w:r>
      <w:r w:rsidR="00A7623E">
        <w:t xml:space="preserve">between SFON and later mathematical abilities </w:t>
      </w:r>
      <w:r w:rsidR="00641FB7">
        <w:t xml:space="preserve">is due to SFON reflecting individual differences in sensitivity to numerical information </w:t>
      </w:r>
      <w:r w:rsidR="00775899">
        <w:t>and</w:t>
      </w:r>
      <w:r w:rsidR="00641FB7">
        <w:t xml:space="preserve"> greater resolution of quantitative processing</w:t>
      </w:r>
      <w:r w:rsidR="00A7623E">
        <w:t xml:space="preserve">. </w:t>
      </w:r>
      <w:r w:rsidR="00A7623E">
        <w:rPr>
          <w:rFonts w:asciiTheme="majorBidi" w:hAnsiTheme="majorBidi" w:cstheme="majorBidi"/>
          <w:lang w:bidi="he-IL"/>
        </w:rPr>
        <w:t xml:space="preserve">We hypothesized that the tendency to spontaneously focus on numerosity will be correlated with better </w:t>
      </w:r>
      <w:r w:rsidR="004A5009">
        <w:rPr>
          <w:lang w:bidi="he-IL"/>
        </w:rPr>
        <w:t>numerosity</w:t>
      </w:r>
      <w:r w:rsidR="004A5009">
        <w:rPr>
          <w:rFonts w:asciiTheme="majorBidi" w:hAnsiTheme="majorBidi" w:cstheme="majorBidi"/>
          <w:lang w:bidi="he-IL"/>
        </w:rPr>
        <w:t xml:space="preserve"> </w:t>
      </w:r>
      <w:r w:rsidR="00A7623E">
        <w:rPr>
          <w:rFonts w:asciiTheme="majorBidi" w:hAnsiTheme="majorBidi" w:cstheme="majorBidi"/>
          <w:lang w:bidi="he-IL"/>
        </w:rPr>
        <w:t>discrimination.</w:t>
      </w:r>
      <w:r w:rsidR="006B53A0">
        <w:rPr>
          <w:rFonts w:asciiTheme="majorBidi" w:hAnsiTheme="majorBidi" w:cstheme="majorBidi"/>
          <w:lang w:bidi="he-IL"/>
        </w:rPr>
        <w:t xml:space="preserve"> </w:t>
      </w:r>
      <w:r w:rsidR="00C853B1">
        <w:rPr>
          <w:rFonts w:asciiTheme="majorBidi" w:hAnsiTheme="majorBidi" w:cstheme="majorBidi"/>
          <w:lang w:bidi="he-IL"/>
        </w:rPr>
        <w:t>Moreover, we hypothesized that such individual tendency to attend the numerosity dimension of the environment should be present also in adulthood. Therefore, in</w:t>
      </w:r>
      <w:r w:rsidR="00E627DE">
        <w:rPr>
          <w:rFonts w:asciiTheme="majorBidi" w:hAnsiTheme="majorBidi" w:cstheme="majorBidi"/>
          <w:lang w:bidi="he-IL"/>
        </w:rPr>
        <w:t xml:space="preserve"> the present study, we tested this hypothesis both in children (Experiment 1) and adults (Experiment 2). </w:t>
      </w:r>
    </w:p>
    <w:p w14:paraId="7AA9DD25" w14:textId="01F1EA10" w:rsidR="0078706B" w:rsidRDefault="00C2017C">
      <w:pPr>
        <w:pStyle w:val="1"/>
      </w:pPr>
      <w:r>
        <w:t>Experiment 1: Children</w:t>
      </w:r>
    </w:p>
    <w:p w14:paraId="38AD2B79" w14:textId="419F8C74" w:rsidR="00E627DE" w:rsidRPr="00E627DE" w:rsidRDefault="00E627DE" w:rsidP="00E9127F">
      <w:r>
        <w:t>In this experiment</w:t>
      </w:r>
      <w:r w:rsidRPr="00E627DE">
        <w:t xml:space="preserve">, we measured both the number of times each child used numerical information during two of the imitation tasks developed by </w:t>
      </w:r>
      <w:proofErr w:type="spellStart"/>
      <w:r w:rsidRPr="00E627DE">
        <w:t>Hanuella</w:t>
      </w:r>
      <w:proofErr w:type="spellEnd"/>
      <w:r w:rsidRPr="00E627DE">
        <w:t xml:space="preserve"> and </w:t>
      </w:r>
      <w:proofErr w:type="spellStart"/>
      <w:r w:rsidRPr="00E627DE">
        <w:t>Lehtinen</w:t>
      </w:r>
      <w:proofErr w:type="spellEnd"/>
      <w:r w:rsidRPr="00E627DE">
        <w:t xml:space="preserve"> </w:t>
      </w:r>
      <w:r w:rsidR="00E9127F">
        <w:fldChar w:fldCharType="begin"/>
      </w:r>
      <w:r w:rsidR="00E9127F">
        <w:instrText xml:space="preserve"> ADDIN ZOTERO_ITEM CSL_CITATION {"citationID":"a18einlttvf","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E9127F">
        <w:fldChar w:fldCharType="separate"/>
      </w:r>
      <w:r w:rsidR="00E9127F" w:rsidRPr="00E9127F">
        <w:rPr>
          <w:rFonts w:ascii="Times New Roman" w:hAnsi="Times New Roman" w:cs="Times New Roman"/>
        </w:rPr>
        <w:t>(2005)</w:t>
      </w:r>
      <w:r w:rsidR="00E9127F">
        <w:fldChar w:fldCharType="end"/>
      </w:r>
      <w:r w:rsidRPr="00E627DE">
        <w:t>, as well as the</w:t>
      </w:r>
      <w:r w:rsidR="00E9127F">
        <w:t xml:space="preserve"> </w:t>
      </w:r>
      <w:r w:rsidRPr="00E627DE">
        <w:t xml:space="preserve">child’s Weber </w:t>
      </w:r>
      <w:r w:rsidR="00AA2AAD">
        <w:t>ratio</w:t>
      </w:r>
      <w:r w:rsidRPr="00E627DE">
        <w:t xml:space="preserve"> on the </w:t>
      </w:r>
      <w:proofErr w:type="spellStart"/>
      <w:r w:rsidRPr="00E627DE">
        <w:t>Panamath</w:t>
      </w:r>
      <w:proofErr w:type="spellEnd"/>
      <w:r w:rsidRPr="00E627DE">
        <w:t xml:space="preserve"> task. We hypothesized that SFON scores would </w:t>
      </w:r>
      <w:r w:rsidR="00AA2AAD">
        <w:lastRenderedPageBreak/>
        <w:t xml:space="preserve">be </w:t>
      </w:r>
      <w:r w:rsidRPr="00E627DE">
        <w:t xml:space="preserve">negatively </w:t>
      </w:r>
      <w:r w:rsidR="00AA2AAD">
        <w:t xml:space="preserve">related </w:t>
      </w:r>
      <w:r w:rsidRPr="00E627DE">
        <w:t xml:space="preserve">to Weber </w:t>
      </w:r>
      <w:r w:rsidR="00AA2AAD">
        <w:t>ratios</w:t>
      </w:r>
      <w:r w:rsidRPr="00E627DE">
        <w:t xml:space="preserve">, such that children with a higher SFON counts would show better discrimination between quantities (i.e., a smaller Weber </w:t>
      </w:r>
      <w:r w:rsidR="00AA2AAD">
        <w:t>ratios</w:t>
      </w:r>
      <w:r w:rsidRPr="00E627DE">
        <w:t>).</w:t>
      </w:r>
    </w:p>
    <w:p w14:paraId="6195CBCD" w14:textId="77777777" w:rsidR="00C2017C" w:rsidRDefault="00C2017C" w:rsidP="00C2017C">
      <w:pPr>
        <w:pStyle w:val="21"/>
      </w:pPr>
      <w:r>
        <w:t>Method</w:t>
      </w:r>
    </w:p>
    <w:p w14:paraId="4AB85EF3" w14:textId="517D7412" w:rsidR="00C2017C" w:rsidRPr="00FD7049" w:rsidRDefault="00C2017C" w:rsidP="00C2017C">
      <w:pPr>
        <w:pStyle w:val="31"/>
        <w:rPr>
          <w:vanish/>
          <w:specVanish/>
        </w:rPr>
      </w:pPr>
      <w:r>
        <w:t>Participants</w:t>
      </w:r>
      <w:r w:rsidR="00FE59A6">
        <w:t>.</w:t>
      </w:r>
    </w:p>
    <w:p w14:paraId="4D92D15E" w14:textId="68224C3C" w:rsidR="00A3724B" w:rsidRDefault="00711DAB" w:rsidP="00D07818">
      <w:r>
        <w:t xml:space="preserve"> </w:t>
      </w:r>
      <w:r w:rsidR="00D07818">
        <w:t xml:space="preserve">Participants were </w:t>
      </w:r>
      <w:r w:rsidR="00B33C3D">
        <w:t>51</w:t>
      </w:r>
      <w:r w:rsidR="0081026A">
        <w:t xml:space="preserve"> </w:t>
      </w:r>
      <w:r w:rsidR="00A3724B" w:rsidRPr="00A3724B">
        <w:t>preschoolers (</w:t>
      </w:r>
      <w:r w:rsidR="00E11FF7">
        <w:t>19</w:t>
      </w:r>
      <w:r w:rsidR="00B33C3D">
        <w:t xml:space="preserve"> </w:t>
      </w:r>
      <w:r w:rsidR="00DC74E0">
        <w:t>boys</w:t>
      </w:r>
      <w:r w:rsidR="00670C47">
        <w:t>) ages ranging from 3 years 1 month to 4 years 11 months (</w:t>
      </w:r>
      <m:oMath>
        <m:r>
          <w:rPr>
            <w:rFonts w:ascii="Cambria Math" w:hAnsi="Cambria Math"/>
          </w:rPr>
          <m:t>M=</m:t>
        </m:r>
      </m:oMath>
      <w:r w:rsidR="009338B7">
        <w:t xml:space="preserve"> </w:t>
      </w:r>
      <w:r w:rsidR="00670C47">
        <w:t xml:space="preserve">3 years 10 months, </w:t>
      </w:r>
      <m:oMath>
        <m:r>
          <w:rPr>
            <w:rFonts w:ascii="Cambria Math" w:hAnsi="Cambria Math"/>
          </w:rPr>
          <m:t>SD=</m:t>
        </m:r>
      </m:oMath>
      <w:r w:rsidR="00670C47">
        <w:t xml:space="preserve"> 5 months).</w:t>
      </w:r>
      <w:r w:rsidR="0081026A">
        <w:t xml:space="preserve"> All children had no history of </w:t>
      </w:r>
      <w:r w:rsidR="00A3724B" w:rsidRPr="00A3724B">
        <w:t xml:space="preserve">developmental disability, learning disabilities or attention deficits. </w:t>
      </w:r>
      <w:r w:rsidR="00982538">
        <w:t>P</w:t>
      </w:r>
      <w:r w:rsidR="00A3724B" w:rsidRPr="00A3724B">
        <w:t xml:space="preserve">articipants </w:t>
      </w:r>
      <w:r w:rsidR="00982538">
        <w:t xml:space="preserve">were </w:t>
      </w:r>
      <w:r w:rsidR="00A3724B" w:rsidRPr="00A3724B">
        <w:t>recruited via WIZO (“</w:t>
      </w:r>
      <w:proofErr w:type="spellStart"/>
      <w:r w:rsidR="00A3724B" w:rsidRPr="00A3724B">
        <w:t>Vitzo</w:t>
      </w:r>
      <w:proofErr w:type="spellEnd"/>
      <w:r w:rsidR="00A3724B" w:rsidRPr="00A3724B">
        <w:t>”) day care centers in Beer-Sheva</w:t>
      </w:r>
      <w:r w:rsidR="00982538">
        <w:t xml:space="preserve"> through an invitation letter</w:t>
      </w:r>
      <w:r w:rsidR="00982538" w:rsidRPr="00A3724B">
        <w:t xml:space="preserve"> distributed by the kindergarten teachers</w:t>
      </w:r>
      <w:r w:rsidR="00A3724B" w:rsidRPr="00A3724B">
        <w:t>, as well as by word of mouth. Parents who express</w:t>
      </w:r>
      <w:r w:rsidR="00982538">
        <w:t>ed</w:t>
      </w:r>
      <w:r w:rsidR="00A3724B" w:rsidRPr="00A3724B">
        <w:t xml:space="preserve"> interest in the study </w:t>
      </w:r>
      <w:r w:rsidR="00982538">
        <w:t>were contacted by phone and invi</w:t>
      </w:r>
      <w:r w:rsidR="00200AFA">
        <w:t>ted to participate in the study in two sessions.</w:t>
      </w:r>
    </w:p>
    <w:p w14:paraId="0E50A0E9" w14:textId="405F465A" w:rsidR="00711DAB" w:rsidRDefault="00200AFA" w:rsidP="00711DAB">
      <w:r>
        <w:t xml:space="preserve">Of the </w:t>
      </w:r>
      <w:r w:rsidR="00E11FF7">
        <w:t xml:space="preserve">51 </w:t>
      </w:r>
      <w:r>
        <w:t xml:space="preserve">children, </w:t>
      </w:r>
      <w:r w:rsidR="00E11FF7">
        <w:t xml:space="preserve">data </w:t>
      </w:r>
      <w:r>
        <w:t xml:space="preserve">from </w:t>
      </w:r>
      <w:r w:rsidR="00E11FF7">
        <w:t xml:space="preserve">2 </w:t>
      </w:r>
      <w:r>
        <w:t xml:space="preserve">children was discarded due to them considered outliers on the </w:t>
      </w:r>
      <w:proofErr w:type="spellStart"/>
      <w:r>
        <w:t>Panamath</w:t>
      </w:r>
      <w:proofErr w:type="spellEnd"/>
      <w:r>
        <w:t xml:space="preserve"> task (see details below). Thus, data from a total of </w:t>
      </w:r>
      <w:r w:rsidR="00E11FF7">
        <w:t xml:space="preserve">49 </w:t>
      </w:r>
      <w:r>
        <w:t xml:space="preserve">children </w:t>
      </w:r>
      <w:r w:rsidRPr="00A3724B">
        <w:t>(</w:t>
      </w:r>
      <w:r w:rsidR="00E11FF7">
        <w:t xml:space="preserve">17 </w:t>
      </w:r>
      <w:r w:rsidR="00DC74E0">
        <w:t>boys</w:t>
      </w:r>
      <w:r>
        <w:t>) ages ranging from 3 years 1 month to 4 years 11 months (</w:t>
      </w:r>
      <m:oMath>
        <m:r>
          <w:rPr>
            <w:rFonts w:ascii="Cambria Math" w:hAnsi="Cambria Math"/>
          </w:rPr>
          <m:t>M=</m:t>
        </m:r>
      </m:oMath>
      <w:r>
        <w:t xml:space="preserve"> 3 years 9 months, </w:t>
      </w:r>
      <m:oMath>
        <m:r>
          <w:rPr>
            <w:rFonts w:ascii="Cambria Math" w:hAnsi="Cambria Math"/>
          </w:rPr>
          <m:t>SD=</m:t>
        </m:r>
      </m:oMath>
      <w:r>
        <w:t xml:space="preserve"> 5 months) was used in the final data analysis.</w:t>
      </w:r>
    </w:p>
    <w:p w14:paraId="2FD57572" w14:textId="200548A4" w:rsidR="00711DAB" w:rsidRPr="00DC74E0" w:rsidRDefault="007659D1" w:rsidP="00711DAB">
      <w:pPr>
        <w:pStyle w:val="31"/>
        <w:rPr>
          <w:vanish/>
          <w:specVanish/>
        </w:rPr>
      </w:pPr>
      <w:r>
        <w:t xml:space="preserve">SFON </w:t>
      </w:r>
      <w:r w:rsidR="00DA05EA">
        <w:t xml:space="preserve">imitation </w:t>
      </w:r>
      <w:r>
        <w:t>task</w:t>
      </w:r>
      <w:r w:rsidR="00DA05EA">
        <w:t>s</w:t>
      </w:r>
      <w:r>
        <w:t>.</w:t>
      </w:r>
    </w:p>
    <w:p w14:paraId="56D31691" w14:textId="01818840" w:rsidR="00A5564F" w:rsidRPr="00A5564F" w:rsidRDefault="00211DA5" w:rsidP="00711DAB">
      <w:pPr>
        <w:rPr>
          <w:rFonts w:ascii="Times New Roman" w:eastAsia="Times New Roman" w:hAnsi="Times New Roman" w:cs="Times New Roman"/>
          <w:kern w:val="0"/>
          <w:lang w:eastAsia="en-US" w:bidi="he-IL"/>
        </w:rPr>
      </w:pPr>
      <w:r>
        <w:rPr>
          <w:rFonts w:ascii="Times New Roman" w:eastAsia="Times New Roman" w:hAnsi="Times New Roman" w:cs="Times New Roman"/>
          <w:color w:val="000000"/>
          <w:kern w:val="0"/>
          <w:lang w:eastAsia="en-US" w:bidi="he-IL"/>
        </w:rPr>
        <w:t xml:space="preserve"> </w:t>
      </w:r>
      <w:r w:rsidR="00A5564F" w:rsidRPr="00A5564F">
        <w:rPr>
          <w:rFonts w:ascii="Times New Roman" w:eastAsia="Times New Roman" w:hAnsi="Times New Roman" w:cs="Times New Roman"/>
          <w:color w:val="000000"/>
          <w:kern w:val="0"/>
          <w:lang w:eastAsia="en-US" w:bidi="he-IL"/>
        </w:rPr>
        <w:t>Two sets of imitation tasks were used to assess individual SFON scores. Both tasks were ca</w:t>
      </w:r>
      <w:r w:rsidR="00DA1E57">
        <w:rPr>
          <w:rFonts w:ascii="Times New Roman" w:eastAsia="Times New Roman" w:hAnsi="Times New Roman" w:cs="Times New Roman"/>
          <w:color w:val="000000"/>
          <w:kern w:val="0"/>
          <w:lang w:eastAsia="en-US" w:bidi="he-IL"/>
        </w:rPr>
        <w:t>rried out in a quiet room</w:t>
      </w:r>
      <w:r w:rsidR="00E23F6F">
        <w:rPr>
          <w:rFonts w:ascii="Times New Roman" w:eastAsia="Times New Roman" w:hAnsi="Times New Roman" w:cs="Times New Roman"/>
          <w:color w:val="000000"/>
          <w:kern w:val="0"/>
          <w:lang w:eastAsia="en-US" w:bidi="he-IL"/>
        </w:rPr>
        <w:t xml:space="preserve"> either in our lab or in the child’s </w:t>
      </w:r>
      <w:r w:rsidR="00BA6CD6">
        <w:rPr>
          <w:rFonts w:ascii="Times New Roman" w:eastAsia="Times New Roman" w:hAnsi="Times New Roman" w:cs="Times New Roman"/>
          <w:color w:val="000000"/>
          <w:kern w:val="0"/>
          <w:lang w:eastAsia="en-US" w:bidi="he-IL"/>
        </w:rPr>
        <w:t>day care center</w:t>
      </w:r>
      <w:r w:rsidR="00A5564F" w:rsidRPr="00A5564F">
        <w:rPr>
          <w:rFonts w:ascii="Times New Roman" w:eastAsia="Times New Roman" w:hAnsi="Times New Roman" w:cs="Times New Roman"/>
          <w:color w:val="000000"/>
          <w:kern w:val="0"/>
          <w:lang w:eastAsia="en-US" w:bidi="he-IL"/>
        </w:rPr>
        <w:t xml:space="preserve">. Throughout the imitation tasks, the experimenter avoided using any wording which might suggest that the tasks were mathematical or quantitative. The tasks included only small </w:t>
      </w:r>
      <w:proofErr w:type="spellStart"/>
      <w:r w:rsidR="00A5564F" w:rsidRPr="00A5564F">
        <w:rPr>
          <w:rFonts w:ascii="Times New Roman" w:eastAsia="Times New Roman" w:hAnsi="Times New Roman" w:cs="Times New Roman"/>
          <w:color w:val="000000"/>
          <w:kern w:val="0"/>
          <w:lang w:eastAsia="en-US" w:bidi="he-IL"/>
        </w:rPr>
        <w:t>numerosities</w:t>
      </w:r>
      <w:proofErr w:type="spellEnd"/>
      <w:r w:rsidR="00A5564F" w:rsidRPr="00A5564F">
        <w:rPr>
          <w:rFonts w:ascii="Times New Roman" w:eastAsia="Times New Roman" w:hAnsi="Times New Roman" w:cs="Times New Roman"/>
          <w:color w:val="000000"/>
          <w:kern w:val="0"/>
          <w:lang w:eastAsia="en-US" w:bidi="he-IL"/>
        </w:rPr>
        <w:t xml:space="preserve"> within the subitizing range (1-4), which all children should be able to handle.</w:t>
      </w:r>
    </w:p>
    <w:p w14:paraId="2183C629" w14:textId="52E6F114" w:rsidR="00FB29D9" w:rsidRDefault="00A5564F" w:rsidP="00FB29D9">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In the first task, a toy parrot capable of “swallowing” was placed on the table in front of the child, and a bowl of small colorful stone “candies” (</w:t>
      </w:r>
      <w:r w:rsidR="007C58F5">
        <w:rPr>
          <w:rFonts w:ascii="Times New Roman" w:eastAsia="Times New Roman" w:hAnsi="Times New Roman" w:cs="Times New Roman"/>
          <w:color w:val="000000"/>
          <w:kern w:val="0"/>
          <w:lang w:eastAsia="en-US" w:bidi="he-IL"/>
        </w:rPr>
        <w:t>~</w:t>
      </w:r>
      <w:r w:rsidRPr="00A5564F">
        <w:rPr>
          <w:rFonts w:ascii="Times New Roman" w:eastAsia="Times New Roman" w:hAnsi="Times New Roman" w:cs="Times New Roman"/>
          <w:color w:val="000000"/>
          <w:kern w:val="0"/>
          <w:lang w:eastAsia="en-US" w:bidi="he-IL"/>
        </w:rPr>
        <w:t xml:space="preserve">3 cm in diameter) were placed in front of the parrot. The experimenter then introduced the child to Polly the parrot and said: “Watch carefully how I feed Polly, and then you do just like I did.” The experimenter then put two </w:t>
      </w:r>
      <w:r w:rsidRPr="00A5564F">
        <w:rPr>
          <w:rFonts w:ascii="Times New Roman" w:eastAsia="Times New Roman" w:hAnsi="Times New Roman" w:cs="Times New Roman"/>
          <w:color w:val="000000"/>
          <w:kern w:val="0"/>
          <w:lang w:eastAsia="en-US" w:bidi="he-IL"/>
        </w:rPr>
        <w:lastRenderedPageBreak/>
        <w:t>candies, one at a time, into the parrot’s mouth, where they disappeared into the parrot’s stomach. The child was then told: ‘‘Now you do exactly like I did’’.</w:t>
      </w:r>
      <w:r w:rsidR="00FB29D9">
        <w:rPr>
          <w:rFonts w:ascii="Times New Roman" w:eastAsia="Times New Roman" w:hAnsi="Times New Roman" w:cs="Times New Roman"/>
          <w:color w:val="000000"/>
          <w:kern w:val="0"/>
          <w:lang w:eastAsia="en-US" w:bidi="he-IL"/>
        </w:rPr>
        <w:t xml:space="preserve"> After the child completed “feeding” the parrot,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candies: one candy in the second item, two candies in the third item, and one candy on the final forth item.</w:t>
      </w:r>
    </w:p>
    <w:p w14:paraId="50FA9C6F" w14:textId="3895FB1B" w:rsidR="00FB29D9" w:rsidRDefault="00A5564F" w:rsidP="00A5564F">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 xml:space="preserve">In the second task, a toy dump truck with an open-box bed, a small plastic shovel, and a container full of gravel were placed on the table. The experimenter then said: “Watch carefully how I put gravel in the truck, and then you do just like I did.” The experimenter then scooped two scoops of gravel, one at a time, into the dump truck using the toy shovel. The child was then told: ‘‘Now you do exactly like I did’’. </w:t>
      </w:r>
      <w:r w:rsidR="00FB29D9">
        <w:rPr>
          <w:rFonts w:ascii="Times New Roman" w:eastAsia="Times New Roman" w:hAnsi="Times New Roman" w:cs="Times New Roman"/>
          <w:color w:val="000000"/>
          <w:kern w:val="0"/>
          <w:lang w:eastAsia="en-US" w:bidi="he-IL"/>
        </w:rPr>
        <w:t>After the child completed filling the dump truck, this procedure was repeated three more times with the following amount</w:t>
      </w:r>
      <w:r w:rsidR="00B12E6C">
        <w:rPr>
          <w:rFonts w:ascii="Times New Roman" w:eastAsia="Times New Roman" w:hAnsi="Times New Roman" w:cs="Times New Roman"/>
          <w:color w:val="000000"/>
          <w:kern w:val="0"/>
          <w:lang w:eastAsia="en-US" w:bidi="he-IL"/>
        </w:rPr>
        <w:t>s</w:t>
      </w:r>
      <w:r w:rsidR="00FB29D9">
        <w:rPr>
          <w:rFonts w:ascii="Times New Roman" w:eastAsia="Times New Roman" w:hAnsi="Times New Roman" w:cs="Times New Roman"/>
          <w:color w:val="000000"/>
          <w:kern w:val="0"/>
          <w:lang w:eastAsia="en-US" w:bidi="he-IL"/>
        </w:rPr>
        <w:t xml:space="preserve"> of scoops: one scoop in the second item, two scoops in the third item, and one scoop on the final forth item.</w:t>
      </w:r>
    </w:p>
    <w:p w14:paraId="3CACD9FF" w14:textId="77777777" w:rsidR="003B0802" w:rsidRDefault="00A5564F" w:rsidP="003B0802">
      <w:pPr>
        <w:rPr>
          <w:rFonts w:ascii="Times New Roman" w:eastAsia="Times New Roman" w:hAnsi="Times New Roman" w:cs="Times New Roman"/>
          <w:color w:val="000000"/>
          <w:kern w:val="0"/>
          <w:lang w:eastAsia="en-US" w:bidi="he-IL"/>
        </w:rPr>
      </w:pPr>
      <w:r w:rsidRPr="00A5564F">
        <w:rPr>
          <w:rFonts w:ascii="Times New Roman" w:eastAsia="Times New Roman" w:hAnsi="Times New Roman" w:cs="Times New Roman"/>
          <w:color w:val="000000"/>
          <w:kern w:val="0"/>
          <w:lang w:eastAsia="en-US" w:bidi="he-IL"/>
        </w:rPr>
        <w:t>Tasks were recorded using a digital camera placed out of the child’s sight, and recordings were used to code SFON scores. The child was scored as focusing on numbers on each item, if she or he imitated the correct numerosity, and/or if she or he was observed presenting any of the following quantifying acts: (a) utterances including number words (e.g., “I’ll give him three candies”), (b) use of fingers to express numbers, (c) counting acts, like whispering number word sequences and indicating acts by fingers, (d) other comments referring either to quantities or counting (e.g., “I miscounted”), or (e) interpretation of the goal of the task as quantitative (e.g., “I gave exactly the right number of candies”). The maximum combined score on both SFON tasks was 8.</w:t>
      </w:r>
    </w:p>
    <w:p w14:paraId="27488EEC" w14:textId="2D9D2260" w:rsidR="003B0802" w:rsidRPr="003B0802" w:rsidRDefault="003B0802" w:rsidP="003B0802">
      <w:pPr>
        <w:rPr>
          <w:rFonts w:ascii="Times New Roman" w:eastAsia="Times New Roman" w:hAnsi="Times New Roman" w:cs="Times New Roman"/>
          <w:color w:val="000000"/>
          <w:kern w:val="0"/>
          <w:lang w:eastAsia="en-US" w:bidi="he-IL"/>
        </w:rPr>
      </w:pPr>
      <w:r>
        <w:t xml:space="preserve">When measuring SFON scores’ </w:t>
      </w:r>
      <w:r w:rsidRPr="003B0802">
        <w:t>equivalent forms reliability</w:t>
      </w:r>
      <w:r>
        <w:t xml:space="preserve"> between the imitation tasks </w:t>
      </w:r>
      <w:r>
        <w:fldChar w:fldCharType="begin"/>
      </w:r>
      <w:r>
        <w:instrText xml:space="preserve"> ADDIN ZOTERO_ITEM CSL_CITATION {"citationID":"ugAbkCqU","properties":{"formattedCitation":"(Webb, Shavelson, &amp; Haertel, 2006)","plainCitation":"(Webb, Shavelson, &amp; Haertel,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Pr="00EC6A64">
        <w:rPr>
          <w:rFonts w:ascii="Times New Roman" w:hAnsi="Times New Roman" w:cs="Times New Roman"/>
        </w:rPr>
        <w:t>(Webb, Shavelson, &amp; Haertel, 2006)</w:t>
      </w:r>
      <w:r>
        <w:fldChar w:fldCharType="end"/>
      </w:r>
      <w:r>
        <w:t xml:space="preserve"> – comparing the scores calculated based on the first </w:t>
      </w:r>
      <w:r>
        <w:lastRenderedPageBreak/>
        <w:t>imitation task (Parrot) with those based on the second imitation task (Truck) – a reliability of 0.</w:t>
      </w:r>
      <w:r w:rsidR="00FA7D8B">
        <w:t>698</w:t>
      </w:r>
      <w:r>
        <w:t xml:space="preserve"> was found, indicating that children were consistent in their tendency to imitative the numerosity aspect between both tasks.</w:t>
      </w:r>
    </w:p>
    <w:p w14:paraId="11441151" w14:textId="0362EB85" w:rsidR="00F5169A" w:rsidRPr="00F5169A" w:rsidRDefault="007659D1" w:rsidP="00F5169A">
      <w:pPr>
        <w:pStyle w:val="31"/>
        <w:rPr>
          <w:rFonts w:asciiTheme="majorBidi" w:hAnsiTheme="majorBidi"/>
          <w:vanish/>
          <w:specVanish/>
        </w:rPr>
      </w:pPr>
      <w:proofErr w:type="spellStart"/>
      <w:r>
        <w:t>Panamath</w:t>
      </w:r>
      <w:proofErr w:type="spellEnd"/>
      <w:r>
        <w:t>.</w:t>
      </w:r>
    </w:p>
    <w:p w14:paraId="30AD8611" w14:textId="25C8BAC9" w:rsidR="00C643FB" w:rsidRDefault="00F5169A" w:rsidP="00BB0EB6">
      <w:pPr>
        <w:rPr>
          <w:rFonts w:asciiTheme="majorBidi" w:hAnsiTheme="majorBidi" w:cstheme="majorBidi"/>
          <w:rtl/>
          <w:lang w:bidi="he-IL"/>
        </w:rPr>
      </w:pPr>
      <w:r>
        <w:rPr>
          <w:rFonts w:asciiTheme="majorBidi" w:hAnsiTheme="majorBidi" w:cstheme="majorBidi"/>
        </w:rPr>
        <w:t xml:space="preserve"> Each participant’s threshold of discrimination (</w:t>
      </w:r>
      <w:r w:rsidRPr="00EC6A64">
        <w:rPr>
          <w:rFonts w:ascii="Times New Roman" w:hAnsi="Times New Roman" w:cs="Times New Roman"/>
        </w:rPr>
        <w:t xml:space="preserve">i.e., individual Weber </w:t>
      </w:r>
      <w:r w:rsidR="00AA2AAD">
        <w:rPr>
          <w:rFonts w:ascii="Times New Roman" w:hAnsi="Times New Roman" w:cs="Times New Roman"/>
        </w:rPr>
        <w:t>ratio</w:t>
      </w:r>
      <w:r w:rsidR="00AA2AAD" w:rsidRPr="00EC6A64">
        <w:rPr>
          <w:rFonts w:ascii="Times New Roman" w:hAnsi="Times New Roman" w:cs="Times New Roman"/>
        </w:rPr>
        <w:t>s</w:t>
      </w:r>
      <w:r>
        <w:rPr>
          <w:rFonts w:asciiTheme="majorBidi" w:hAnsiTheme="majorBidi" w:cstheme="majorBidi"/>
        </w:rPr>
        <w:t xml:space="preserve">) was assessed using the </w:t>
      </w:r>
      <w:proofErr w:type="spellStart"/>
      <w:r>
        <w:rPr>
          <w:rFonts w:asciiTheme="majorBidi" w:hAnsiTheme="majorBidi" w:cstheme="majorBidi"/>
        </w:rPr>
        <w:t>Panamath</w:t>
      </w:r>
      <w:proofErr w:type="spellEnd"/>
      <w:r>
        <w:rPr>
          <w:rFonts w:asciiTheme="majorBidi" w:hAnsiTheme="majorBidi" w:cstheme="majorBidi"/>
        </w:rPr>
        <w:t xml:space="preserve"> task </w:t>
      </w:r>
      <w:r>
        <w:rPr>
          <w:rFonts w:asciiTheme="majorBidi" w:hAnsiTheme="majorBidi" w:cstheme="majorBidi"/>
        </w:rPr>
        <w:fldChar w:fldCharType="begin"/>
      </w:r>
      <w:r w:rsidR="00BB0EB6">
        <w:rPr>
          <w:rFonts w:asciiTheme="majorBidi" w:hAnsiTheme="majorBidi" w:cstheme="majorBidi"/>
        </w:rPr>
        <w:instrText xml:space="preserve"> ADDIN ZOTERO_ITEM CSL_CITATION {"citationID":"TEAjtMcm","properties":{"formattedCitation":"(Halberda et al., 2012)","plainCitation":"(Halberda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Q."},{"family":"Germine","given":"Laura"}],"issued":{"date-parts":[["2012"]]}}}],"schema":"https://github.com/citation-style-language/schema/raw/master/csl-citation.json"} </w:instrText>
      </w:r>
      <w:r>
        <w:rPr>
          <w:rFonts w:asciiTheme="majorBidi" w:hAnsiTheme="majorBidi" w:cstheme="majorBidi"/>
        </w:rPr>
        <w:fldChar w:fldCharType="separate"/>
      </w:r>
      <w:r w:rsidR="00BB0EB6" w:rsidRPr="00BB0EB6">
        <w:rPr>
          <w:rFonts w:ascii="Times New Roman" w:hAnsi="Times New Roman" w:cs="Times New Roman"/>
        </w:rPr>
        <w:t>(Halberda et al., 2012)</w:t>
      </w:r>
      <w:r>
        <w:rPr>
          <w:rFonts w:asciiTheme="majorBidi" w:hAnsiTheme="majorBidi" w:cstheme="majorBidi"/>
        </w:rPr>
        <w:fldChar w:fldCharType="end"/>
      </w:r>
      <w:r>
        <w:rPr>
          <w:rFonts w:asciiTheme="majorBidi" w:hAnsiTheme="majorBidi" w:cstheme="majorBidi"/>
        </w:rPr>
        <w:t xml:space="preserve">. This task is a computerized dot-discrimination task (review and experience the task at </w:t>
      </w:r>
      <w:hyperlink r:id="rId17" w:history="1">
        <w:r w:rsidRPr="00CB7A4B">
          <w:rPr>
            <w:rStyle w:val="Hyperlink"/>
            <w:rFonts w:asciiTheme="majorBidi" w:hAnsiTheme="majorBidi" w:cstheme="majorBidi"/>
          </w:rPr>
          <w:t>http://panamath.org/</w:t>
        </w:r>
      </w:hyperlink>
      <w:r>
        <w:rPr>
          <w:rFonts w:asciiTheme="majorBidi" w:hAnsiTheme="majorBidi" w:cstheme="majorBidi"/>
        </w:rPr>
        <w:t xml:space="preserve">). In each trial, two arrays of dots, one of </w:t>
      </w:r>
      <w:r w:rsidR="00B823D2">
        <w:rPr>
          <w:rFonts w:asciiTheme="majorBidi" w:hAnsiTheme="majorBidi" w:cstheme="majorBidi"/>
        </w:rPr>
        <w:t>green</w:t>
      </w:r>
      <w:r>
        <w:rPr>
          <w:rFonts w:asciiTheme="majorBidi" w:hAnsiTheme="majorBidi" w:cstheme="majorBidi"/>
        </w:rPr>
        <w:t xml:space="preserve"> dots and one of </w:t>
      </w:r>
      <w:r w:rsidR="00B823D2">
        <w:rPr>
          <w:rFonts w:asciiTheme="majorBidi" w:hAnsiTheme="majorBidi" w:cstheme="majorBidi"/>
        </w:rPr>
        <w:t>orange</w:t>
      </w:r>
      <w:r>
        <w:rPr>
          <w:rFonts w:asciiTheme="majorBidi" w:hAnsiTheme="majorBidi" w:cstheme="majorBidi"/>
        </w:rPr>
        <w:t xml:space="preserve"> dots, are presented side by side, and</w:t>
      </w:r>
      <w:r w:rsidR="00FF2E52">
        <w:rPr>
          <w:rFonts w:asciiTheme="majorBidi" w:hAnsiTheme="majorBidi" w:cstheme="majorBidi"/>
        </w:rPr>
        <w:t xml:space="preserve"> </w:t>
      </w:r>
      <w:r w:rsidR="00A7623E">
        <w:rPr>
          <w:rFonts w:asciiTheme="majorBidi" w:hAnsiTheme="majorBidi" w:cstheme="majorBidi"/>
        </w:rPr>
        <w:t xml:space="preserve">participants </w:t>
      </w:r>
      <w:r>
        <w:rPr>
          <w:rFonts w:asciiTheme="majorBidi" w:hAnsiTheme="majorBidi" w:cstheme="majorBidi"/>
        </w:rPr>
        <w:t xml:space="preserve">must </w:t>
      </w:r>
      <w:r w:rsidR="00FF2E52">
        <w:rPr>
          <w:rFonts w:asciiTheme="majorBidi" w:hAnsiTheme="majorBidi" w:cstheme="majorBidi"/>
        </w:rPr>
        <w:t xml:space="preserve">judge which of two dot arrays </w:t>
      </w:r>
      <w:r w:rsidR="0079311E">
        <w:rPr>
          <w:rFonts w:asciiTheme="majorBidi" w:hAnsiTheme="majorBidi" w:cstheme="majorBidi"/>
        </w:rPr>
        <w:t xml:space="preserve">is </w:t>
      </w:r>
      <w:r w:rsidR="00FF2E52">
        <w:rPr>
          <w:rFonts w:asciiTheme="majorBidi" w:hAnsiTheme="majorBidi" w:cstheme="majorBidi"/>
        </w:rPr>
        <w:t>more numerous</w:t>
      </w:r>
      <w:r w:rsidR="00FF78CB">
        <w:rPr>
          <w:rFonts w:asciiTheme="majorBidi" w:hAnsiTheme="majorBidi" w:cstheme="majorBidi"/>
        </w:rPr>
        <w:t xml:space="preserve"> (</w:t>
      </w:r>
      <w:r>
        <w:rPr>
          <w:rFonts w:asciiTheme="majorBidi" w:hAnsiTheme="majorBidi" w:cstheme="majorBidi"/>
        </w:rPr>
        <w:t>see</w:t>
      </w:r>
      <w:r w:rsidR="00E35EAB">
        <w:rPr>
          <w:rFonts w:asciiTheme="majorBidi" w:hAnsiTheme="majorBidi" w:cstheme="majorBidi"/>
        </w:rPr>
        <w:t xml:space="preserve"> Figure 1)</w:t>
      </w:r>
      <w:r>
        <w:rPr>
          <w:rFonts w:asciiTheme="majorBidi" w:hAnsiTheme="majorBidi" w:cstheme="majorBidi"/>
        </w:rPr>
        <w:t>.</w:t>
      </w:r>
      <w:r w:rsidR="00C643FB">
        <w:rPr>
          <w:rFonts w:asciiTheme="majorBidi" w:hAnsiTheme="majorBidi" w:cstheme="majorBidi"/>
        </w:rPr>
        <w:t xml:space="preserve"> The difficulty of the task was adaptive and based on the participants</w:t>
      </w:r>
      <w:r w:rsidR="00674E7A">
        <w:rPr>
          <w:rFonts w:asciiTheme="majorBidi" w:hAnsiTheme="majorBidi" w:cstheme="majorBidi"/>
        </w:rPr>
        <w:t>’</w:t>
      </w:r>
      <w:r w:rsidR="00C643FB">
        <w:rPr>
          <w:rFonts w:asciiTheme="majorBidi" w:hAnsiTheme="majorBidi" w:cstheme="majorBidi"/>
        </w:rPr>
        <w:t xml:space="preserve"> performance, with the ratios getting smaller (making </w:t>
      </w:r>
      <w:r w:rsidR="00674E7A">
        <w:rPr>
          <w:rFonts w:asciiTheme="majorBidi" w:hAnsiTheme="majorBidi" w:cstheme="majorBidi"/>
        </w:rPr>
        <w:t>discrimination</w:t>
      </w:r>
      <w:r w:rsidR="00C643FB">
        <w:rPr>
          <w:rFonts w:asciiTheme="majorBidi" w:hAnsiTheme="majorBidi" w:cstheme="majorBidi"/>
        </w:rPr>
        <w:t xml:space="preserve"> harder) after </w:t>
      </w:r>
      <w:r w:rsidR="00674E7A">
        <w:rPr>
          <w:rFonts w:asciiTheme="majorBidi" w:hAnsiTheme="majorBidi" w:cstheme="majorBidi"/>
        </w:rPr>
        <w:t>correct</w:t>
      </w:r>
      <w:r w:rsidR="00C643FB">
        <w:rPr>
          <w:rFonts w:asciiTheme="majorBidi" w:hAnsiTheme="majorBidi" w:cstheme="majorBidi"/>
        </w:rPr>
        <w:t xml:space="preserve"> trials, and larger (making </w:t>
      </w:r>
      <w:r w:rsidR="00674E7A">
        <w:rPr>
          <w:rFonts w:asciiTheme="majorBidi" w:hAnsiTheme="majorBidi" w:cstheme="majorBidi"/>
        </w:rPr>
        <w:t>discrimination</w:t>
      </w:r>
      <w:r w:rsidR="00C643FB">
        <w:rPr>
          <w:rFonts w:asciiTheme="majorBidi" w:hAnsiTheme="majorBidi" w:cstheme="majorBidi"/>
        </w:rPr>
        <w:t xml:space="preserve"> easier) after </w:t>
      </w:r>
      <w:r w:rsidR="00674E7A">
        <w:rPr>
          <w:rFonts w:asciiTheme="majorBidi" w:hAnsiTheme="majorBidi" w:cstheme="majorBidi"/>
        </w:rPr>
        <w:t xml:space="preserve">incorrect trials. </w:t>
      </w:r>
      <w:r w:rsidR="009756C8">
        <w:rPr>
          <w:rFonts w:asciiTheme="majorBidi" w:hAnsiTheme="majorBidi" w:cstheme="majorBidi"/>
        </w:rPr>
        <w:t xml:space="preserve">After each selection, a feedback sound was played indicating if the child selected correctly or incorrectly. The next trial only began after the experimenter </w:t>
      </w:r>
      <w:r w:rsidR="00D201A7">
        <w:rPr>
          <w:rFonts w:asciiTheme="majorBidi" w:hAnsiTheme="majorBidi" w:cstheme="majorBidi"/>
        </w:rPr>
        <w:t>made sure the child was attending the screen.</w:t>
      </w:r>
    </w:p>
    <w:p w14:paraId="7E125624" w14:textId="67DF5441" w:rsidR="006352A0" w:rsidRDefault="00F5169A" w:rsidP="00E91E3E">
      <w:pPr>
        <w:rPr>
          <w:rFonts w:asciiTheme="majorBidi" w:hAnsiTheme="majorBidi" w:cstheme="majorBidi"/>
          <w:lang w:bidi="he-IL"/>
        </w:rPr>
      </w:pPr>
      <w:r>
        <w:rPr>
          <w:rFonts w:asciiTheme="majorBidi" w:hAnsiTheme="majorBidi" w:cstheme="majorBidi"/>
        </w:rPr>
        <w:t xml:space="preserve">Each participant preformed </w:t>
      </w:r>
      <w:r w:rsidR="00E9538B">
        <w:rPr>
          <w:rFonts w:asciiTheme="majorBidi" w:hAnsiTheme="majorBidi" w:cstheme="majorBidi"/>
        </w:rPr>
        <w:t>4 minutes’ worth of trials (</w:t>
      </w:r>
      <w:r w:rsidR="00BC77F3">
        <w:rPr>
          <w:rFonts w:asciiTheme="majorBidi" w:hAnsiTheme="majorBidi" w:cstheme="majorBidi"/>
        </w:rPr>
        <w:t xml:space="preserve">one block of </w:t>
      </w:r>
      <w:r w:rsidR="00E9538B">
        <w:rPr>
          <w:rFonts w:asciiTheme="majorBidi" w:hAnsiTheme="majorBidi" w:cstheme="majorBidi"/>
        </w:rPr>
        <w:t>roughly 130 trials)</w:t>
      </w:r>
      <w:r>
        <w:rPr>
          <w:rFonts w:asciiTheme="majorBidi" w:hAnsiTheme="majorBidi" w:cstheme="majorBidi"/>
        </w:rPr>
        <w:t xml:space="preserve"> and a personal Weber </w:t>
      </w:r>
      <w:r w:rsidR="00AA2AAD">
        <w:rPr>
          <w:rFonts w:asciiTheme="majorBidi" w:hAnsiTheme="majorBidi" w:cstheme="majorBidi"/>
        </w:rPr>
        <w:t>ratio</w:t>
      </w:r>
      <w:r w:rsidR="00AA2AAD">
        <w:rPr>
          <w:rStyle w:val="affff6"/>
          <w:rFonts w:asciiTheme="majorBidi" w:hAnsiTheme="majorBidi" w:cstheme="majorBidi"/>
        </w:rPr>
        <w:footnoteReference w:id="1"/>
      </w:r>
      <w:r w:rsidR="00AA2AAD">
        <w:rPr>
          <w:rFonts w:asciiTheme="majorBidi" w:hAnsiTheme="majorBidi" w:cstheme="majorBidi"/>
        </w:rPr>
        <w:t xml:space="preserve"> </w:t>
      </w:r>
      <w:r>
        <w:rPr>
          <w:rFonts w:asciiTheme="majorBidi" w:hAnsiTheme="majorBidi" w:cstheme="majorBidi"/>
        </w:rPr>
        <w:t xml:space="preserve">was </w:t>
      </w:r>
      <w:r w:rsidR="00674E7A">
        <w:rPr>
          <w:rFonts w:asciiTheme="majorBidi" w:hAnsiTheme="majorBidi" w:cstheme="majorBidi"/>
        </w:rPr>
        <w:t xml:space="preserve">calculated based on performance throughout the task. </w:t>
      </w:r>
      <w:r w:rsidR="00DC74E0">
        <w:rPr>
          <w:rFonts w:asciiTheme="majorBidi" w:hAnsiTheme="majorBidi" w:cstheme="majorBidi"/>
        </w:rPr>
        <w:t xml:space="preserve">Individual </w:t>
      </w:r>
      <w:r w:rsidR="00674E7A">
        <w:rPr>
          <w:rFonts w:asciiTheme="majorBidi" w:hAnsiTheme="majorBidi" w:cstheme="majorBidi"/>
        </w:rPr>
        <w:t xml:space="preserve">Weber </w:t>
      </w:r>
      <w:r w:rsidR="006E4765">
        <w:rPr>
          <w:rFonts w:asciiTheme="majorBidi" w:hAnsiTheme="majorBidi" w:cstheme="majorBidi"/>
        </w:rPr>
        <w:t xml:space="preserve">ratio </w:t>
      </w:r>
      <w:r w:rsidR="00674E7A">
        <w:rPr>
          <w:rFonts w:asciiTheme="majorBidi" w:hAnsiTheme="majorBidi" w:cstheme="majorBidi"/>
        </w:rPr>
        <w:t xml:space="preserve">scores reflect the </w:t>
      </w:r>
      <w:r w:rsidR="006E4765">
        <w:rPr>
          <w:rFonts w:asciiTheme="majorBidi" w:hAnsiTheme="majorBidi" w:cstheme="majorBidi"/>
        </w:rPr>
        <w:t xml:space="preserve">ratio </w:t>
      </w:r>
      <w:r w:rsidR="00674E7A">
        <w:rPr>
          <w:rFonts w:asciiTheme="majorBidi" w:hAnsiTheme="majorBidi" w:cstheme="majorBidi"/>
        </w:rPr>
        <w:t xml:space="preserve">of change in numerosity </w:t>
      </w:r>
      <w:proofErr w:type="gramStart"/>
      <w:r w:rsidR="00DC74E0">
        <w:rPr>
          <w:rFonts w:asciiTheme="majorBidi" w:hAnsiTheme="majorBidi" w:cstheme="majorBidi"/>
        </w:rPr>
        <w:t>each individual</w:t>
      </w:r>
      <w:proofErr w:type="gramEnd"/>
      <w:r w:rsidR="00DC74E0">
        <w:rPr>
          <w:rFonts w:asciiTheme="majorBidi" w:hAnsiTheme="majorBidi" w:cstheme="majorBidi"/>
        </w:rPr>
        <w:t xml:space="preserve"> requires </w:t>
      </w:r>
      <w:r w:rsidR="00674E7A">
        <w:rPr>
          <w:rFonts w:asciiTheme="majorBidi" w:hAnsiTheme="majorBidi" w:cstheme="majorBidi"/>
        </w:rPr>
        <w:t xml:space="preserve">to be able to discriminate between the </w:t>
      </w:r>
      <w:proofErr w:type="spellStart"/>
      <w:r w:rsidR="00674E7A">
        <w:rPr>
          <w:rFonts w:asciiTheme="majorBidi" w:hAnsiTheme="majorBidi" w:cstheme="majorBidi"/>
        </w:rPr>
        <w:t>numerosities</w:t>
      </w:r>
      <w:proofErr w:type="spellEnd"/>
      <w:r w:rsidR="00674E7A">
        <w:rPr>
          <w:rFonts w:asciiTheme="majorBidi" w:hAnsiTheme="majorBidi" w:cstheme="majorBidi"/>
        </w:rPr>
        <w:t xml:space="preserve"> on 75% of the trials (</w:t>
      </w:r>
      <w:r w:rsidR="00DC74E0">
        <w:rPr>
          <w:rFonts w:asciiTheme="majorBidi" w:hAnsiTheme="majorBidi" w:cstheme="majorBidi"/>
        </w:rPr>
        <w:t xml:space="preserve">with </w:t>
      </w:r>
      <w:r w:rsidR="00674E7A">
        <w:rPr>
          <w:rFonts w:asciiTheme="majorBidi" w:hAnsiTheme="majorBidi" w:cstheme="majorBidi"/>
        </w:rPr>
        <w:t xml:space="preserve">chance at 50%). For example, when presented with one array of 8 dots, an individual with a Weber </w:t>
      </w:r>
      <w:r w:rsidR="006E4765">
        <w:rPr>
          <w:rFonts w:asciiTheme="majorBidi" w:hAnsiTheme="majorBidi" w:cstheme="majorBidi"/>
        </w:rPr>
        <w:t xml:space="preserve">ratio </w:t>
      </w:r>
      <w:r w:rsidR="00674E7A">
        <w:rPr>
          <w:rFonts w:asciiTheme="majorBidi" w:hAnsiTheme="majorBidi" w:cstheme="majorBidi"/>
        </w:rPr>
        <w:t xml:space="preserve">of </w:t>
      </w:r>
      <w:r w:rsidR="006E4765">
        <w:rPr>
          <w:rFonts w:asciiTheme="majorBidi" w:hAnsiTheme="majorBidi" w:cstheme="majorBidi"/>
        </w:rPr>
        <w:t>1</w:t>
      </w:r>
      <w:r w:rsidR="00674E7A">
        <w:rPr>
          <w:rFonts w:asciiTheme="majorBidi" w:hAnsiTheme="majorBidi" w:cstheme="majorBidi"/>
        </w:rPr>
        <w:t>.6 would need the second array to have a numerosity gr</w:t>
      </w:r>
      <w:r w:rsidR="006E4765">
        <w:rPr>
          <w:rFonts w:asciiTheme="majorBidi" w:hAnsiTheme="majorBidi" w:cstheme="majorBidi"/>
        </w:rPr>
        <w:t>e</w:t>
      </w:r>
      <w:r w:rsidR="00674E7A">
        <w:rPr>
          <w:rFonts w:asciiTheme="majorBidi" w:hAnsiTheme="majorBidi" w:cstheme="majorBidi"/>
        </w:rPr>
        <w:t xml:space="preserve">ater </w:t>
      </w:r>
      <w:r w:rsidR="006E4765">
        <w:rPr>
          <w:rFonts w:asciiTheme="majorBidi" w:hAnsiTheme="majorBidi" w:cstheme="majorBidi"/>
        </w:rPr>
        <w:t xml:space="preserve">than </w:t>
      </w:r>
      <w:r w:rsidR="00674E7A">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dots</m:t>
            </m:r>
          </m:sub>
        </m:sSub>
        <m:r>
          <w:rPr>
            <w:rFonts w:ascii="Cambria Math" w:hAnsi="Cambria Math" w:cstheme="majorBidi"/>
          </w:rPr>
          <m:t>×Webe</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Ratio</m:t>
            </m:r>
          </m:sub>
        </m:sSub>
        <m:r>
          <w:rPr>
            <w:rFonts w:ascii="Cambria Math" w:hAnsi="Cambria Math" w:cstheme="majorBidi"/>
          </w:rPr>
          <m:t>=8×1.6≈13</m:t>
        </m:r>
      </m:oMath>
      <w:r w:rsidR="00674E7A">
        <w:rPr>
          <w:rFonts w:asciiTheme="majorBidi" w:hAnsiTheme="majorBidi" w:cstheme="majorBidi"/>
        </w:rPr>
        <w:t xml:space="preserve">  to be able to discriminate between the arrays 75% of the time.</w:t>
      </w:r>
      <w:r w:rsidR="0062702F">
        <w:rPr>
          <w:rFonts w:asciiTheme="majorBidi" w:hAnsiTheme="majorBidi" w:cstheme="majorBidi"/>
        </w:rPr>
        <w:t xml:space="preserve"> </w:t>
      </w:r>
      <w:r w:rsidR="006E4765">
        <w:rPr>
          <w:rFonts w:asciiTheme="majorBidi" w:hAnsiTheme="majorBidi" w:cstheme="majorBidi"/>
        </w:rPr>
        <w:t xml:space="preserve">Since Weber ratios are on a logarithmic-scale, the natural log of the ratios was used </w:t>
      </w:r>
      <w:r w:rsidR="006C775A">
        <w:rPr>
          <w:rFonts w:asciiTheme="majorBidi" w:hAnsiTheme="majorBidi" w:cstheme="majorBidi"/>
        </w:rPr>
        <w:t>in all analyses.</w:t>
      </w:r>
      <w:r w:rsidR="006C775A" w:rsidDel="006C775A">
        <w:rPr>
          <w:rFonts w:asciiTheme="majorBidi" w:hAnsiTheme="majorBidi" w:cstheme="majorBidi"/>
        </w:rPr>
        <w:t xml:space="preserve"> </w:t>
      </w:r>
    </w:p>
    <w:p w14:paraId="1D642CC7" w14:textId="03EAF592" w:rsidR="00E536D8" w:rsidRPr="00FF2E52" w:rsidRDefault="00B43110" w:rsidP="0062702F">
      <w:pPr>
        <w:rPr>
          <w:rFonts w:asciiTheme="majorBidi" w:hAnsiTheme="majorBidi" w:cstheme="majorBidi"/>
          <w:lang w:bidi="he-IL"/>
        </w:rPr>
      </w:pPr>
      <w:r>
        <w:rPr>
          <w:rFonts w:asciiTheme="majorBidi" w:hAnsiTheme="majorBidi" w:cstheme="majorBidi"/>
          <w:lang w:bidi="he-IL"/>
        </w:rPr>
        <w:lastRenderedPageBreak/>
        <w:t xml:space="preserve">Data from 2 participants with extreme Weber </w:t>
      </w:r>
      <w:r w:rsidR="006C775A">
        <w:rPr>
          <w:rFonts w:asciiTheme="majorBidi" w:hAnsiTheme="majorBidi" w:cstheme="majorBidi"/>
          <w:lang w:bidi="he-IL"/>
        </w:rPr>
        <w:t xml:space="preserve">ratios </w:t>
      </w:r>
      <w:commentRangeStart w:id="3"/>
      <w:r w:rsidR="00816221">
        <w:rPr>
          <w:rFonts w:asciiTheme="majorBidi" w:hAnsiTheme="majorBidi" w:cstheme="majorBidi"/>
          <w:lang w:bidi="he-IL"/>
        </w:rPr>
        <w:t>(</w:t>
      </w:r>
      <w:r w:rsidR="006C775A">
        <w:rPr>
          <w:rFonts w:asciiTheme="majorBidi" w:hAnsiTheme="majorBidi" w:cstheme="majorBidi"/>
          <w:lang w:bidi="he-IL"/>
        </w:rPr>
        <w:t>20</w:t>
      </w:r>
      <w:r w:rsidR="00816221">
        <w:rPr>
          <w:rFonts w:asciiTheme="majorBidi" w:hAnsiTheme="majorBidi" w:cstheme="majorBidi"/>
          <w:lang w:bidi="he-IL"/>
        </w:rPr>
        <w:t xml:space="preserve">.5, </w:t>
      </w:r>
      <w:r w:rsidR="006C775A">
        <w:rPr>
          <w:rFonts w:asciiTheme="majorBidi" w:hAnsiTheme="majorBidi" w:cstheme="majorBidi"/>
          <w:lang w:bidi="he-IL"/>
        </w:rPr>
        <w:t>5</w:t>
      </w:r>
      <w:r w:rsidR="00816221">
        <w:rPr>
          <w:rFonts w:asciiTheme="majorBidi" w:hAnsiTheme="majorBidi" w:cstheme="majorBidi"/>
          <w:lang w:bidi="he-IL"/>
        </w:rPr>
        <w:t>.33)</w:t>
      </w:r>
      <w:commentRangeEnd w:id="3"/>
      <w:r w:rsidR="00816221">
        <w:rPr>
          <w:rStyle w:val="affff7"/>
        </w:rPr>
        <w:commentReference w:id="3"/>
      </w:r>
      <w:r>
        <w:rPr>
          <w:rFonts w:asciiTheme="majorBidi" w:hAnsiTheme="majorBidi" w:cstheme="majorBidi"/>
          <w:lang w:bidi="he-IL"/>
        </w:rPr>
        <w:t>, indicating inattentiveness to the task</w:t>
      </w:r>
      <w:r w:rsidR="00816221">
        <w:rPr>
          <w:rFonts w:asciiTheme="majorBidi" w:hAnsiTheme="majorBidi" w:cstheme="majorBidi"/>
          <w:lang w:bidi="he-IL"/>
        </w:rPr>
        <w:t>,</w:t>
      </w:r>
      <w:r>
        <w:rPr>
          <w:rFonts w:asciiTheme="majorBidi" w:hAnsiTheme="majorBidi" w:cstheme="majorBidi"/>
          <w:lang w:bidi="he-IL"/>
        </w:rPr>
        <w:t xml:space="preserve"> was </w:t>
      </w:r>
      <w:r w:rsidR="00816221">
        <w:rPr>
          <w:rFonts w:asciiTheme="majorBidi" w:hAnsiTheme="majorBidi" w:cstheme="majorBidi"/>
          <w:lang w:bidi="he-IL"/>
        </w:rPr>
        <w:t>excluded from analysis</w:t>
      </w:r>
      <w:r w:rsidR="0062702F">
        <w:rPr>
          <w:rFonts w:asciiTheme="majorBidi" w:hAnsiTheme="majorBidi" w:cstheme="majorBidi"/>
          <w:lang w:bidi="he-IL"/>
        </w:rPr>
        <w:t>.</w:t>
      </w:r>
    </w:p>
    <w:p w14:paraId="5B81B9D4" w14:textId="04AF3CA8" w:rsidR="00D277FC" w:rsidRPr="007F2814" w:rsidRDefault="00D277FC" w:rsidP="00D277FC">
      <w:pPr>
        <w:pStyle w:val="31"/>
        <w:rPr>
          <w:vanish/>
          <w:specVanish/>
        </w:rPr>
      </w:pPr>
      <w:r>
        <w:t>Procedure</w:t>
      </w:r>
      <w:r w:rsidR="00BA5D77">
        <w:t>.</w:t>
      </w:r>
    </w:p>
    <w:p w14:paraId="7AF472C0" w14:textId="54BB5F01" w:rsidR="00BA5D77" w:rsidRPr="00BA5D77" w:rsidRDefault="007F2814" w:rsidP="007F2814">
      <w:pPr>
        <w:ind w:firstLine="0"/>
      </w:pPr>
      <w:r>
        <w:t xml:space="preserve"> </w:t>
      </w:r>
      <w:r w:rsidR="00BA6CD6">
        <w:t xml:space="preserve">For children recruited though </w:t>
      </w:r>
      <w:r w:rsidR="00BA6CD6" w:rsidRPr="00A3724B">
        <w:t>WIZO (“</w:t>
      </w:r>
      <w:proofErr w:type="spellStart"/>
      <w:r w:rsidR="00BA6CD6" w:rsidRPr="00A3724B">
        <w:t>Vitzo</w:t>
      </w:r>
      <w:proofErr w:type="spellEnd"/>
      <w:r w:rsidR="00BA6CD6" w:rsidRPr="00A3724B">
        <w:t>”) day care centers</w:t>
      </w:r>
      <w:r w:rsidR="00BA6CD6">
        <w:t>, both sessions took place at the day care center.</w:t>
      </w:r>
      <w:r w:rsidR="002F7EE5">
        <w:t xml:space="preserve"> For chi</w:t>
      </w:r>
      <w:r w:rsidR="00910C54">
        <w:t>l</w:t>
      </w:r>
      <w:r w:rsidR="002F7EE5">
        <w:t>dren recruited through word of mouth, the first session took place in our lab, and the second session took place at the child’s home.</w:t>
      </w:r>
      <w:r w:rsidR="00910C54">
        <w:t xml:space="preserve"> On the first session, after parents signed an informed consent from, the experimenter sat with the child in a quiet room, there the completed both SFON imitation tasks in sequence. Parents who came to our lab were compensated with 100 NIS. On the second session, with took place within two weeks of the first session, the experimenter sat with the child in a quiet room, there the child completed the computerized </w:t>
      </w:r>
      <w:proofErr w:type="spellStart"/>
      <w:r w:rsidR="00910C54">
        <w:t>Panamath</w:t>
      </w:r>
      <w:proofErr w:type="spellEnd"/>
      <w:r w:rsidR="00910C54">
        <w:t xml:space="preserve"> task on a portable PC.</w:t>
      </w:r>
    </w:p>
    <w:p w14:paraId="687E5710" w14:textId="2EC1BCFB" w:rsidR="00C2017C" w:rsidRDefault="00C2017C" w:rsidP="00C2017C">
      <w:pPr>
        <w:pStyle w:val="21"/>
      </w:pPr>
      <w:r>
        <w:t>Results</w:t>
      </w:r>
    </w:p>
    <w:p w14:paraId="075F3BBC" w14:textId="69BFAE44" w:rsidR="001E3C97" w:rsidRDefault="00307E86" w:rsidP="00BC77F3">
      <w:r>
        <w:t xml:space="preserve">All statistical analyses were conducted using R </w:t>
      </w:r>
      <w:r>
        <w:fldChar w:fldCharType="begin"/>
      </w:r>
      <w:r>
        <w:instrText xml:space="preserve"> ADDIN ZOTERO_ITEM CSL_CITATION {"citationID":"avp0n6ju8c","properties":{"formattedCitation":"(version 3.4.0; R Core Team, 2016)","plainCitation":"(version 3.4.0; R Core Team, 2016)"},"citationItems":[{"id":379,"uris":["http://zotero.org/users/1945632/items/ZQH46CFA"],"uri":["http://zotero.org/users/1945632/items/ZQH46CFA"],"itemData":{"id":379,"type":"book","title":"R: A Language and Environment for Statistical Computing","publisher":"R Foundation for Statistical Computing","publisher-place":"Vienna, Austria","event-place":"Vienna, Austria","URL":"https://www.R-project.org/","author":[{"family":"R Core Team","given":""}],"issued":{"date-parts":[["2016"]]}},"prefix":"version 3.4.0;"}],"schema":"https://github.com/citation-style-language/schema/raw/master/csl-citation.json"} </w:instrText>
      </w:r>
      <w:r>
        <w:fldChar w:fldCharType="separate"/>
      </w:r>
      <w:r w:rsidRPr="007D2A0F">
        <w:rPr>
          <w:rFonts w:cs="Times New Roman"/>
        </w:rPr>
        <w:t>(version 3.4.0; R Core Team, 2016)</w:t>
      </w:r>
      <w:r>
        <w:fldChar w:fldCharType="end"/>
      </w:r>
      <w:r w:rsidR="007F0C52">
        <w:t xml:space="preserve"> in RStudio </w:t>
      </w:r>
      <w:r w:rsidR="007F0C52">
        <w:fldChar w:fldCharType="begin"/>
      </w:r>
      <w:r w:rsidR="007F0C52">
        <w:instrText xml:space="preserve"> ADDIN ZOTERO_ITEM CSL_CITATION {"citationID":"1KDKZ5Xg","properties":{"formattedCitation":"(version 1.0.143; RStudio Team, 2016)","plainCitation":"(version 1.0.143; RStudio Team, 2016)"},"citationItems":[{"id":380,"uris":["http://zotero.org/users/1945632/items/VX7UT6VE"],"uri":["http://zotero.org/users/1945632/items/VX7UT6VE"],"itemData":{"id":380,"type":"book","title":"RStudio: Integrated Development Environment for R","publisher":"RStudio, Inc.","publisher-place":"Boston, MA","version":"1.0.136","event-place":"Boston, MA","URL":"http://www.rstudio.com/","author":[{"family":"RStudio Team","given":""}],"issued":{"date-parts":[["2016"]]}},"prefix":"version 1.0.143; "}],"schema":"https://github.com/citation-style-language/schema/raw/master/csl-citation.json"} </w:instrText>
      </w:r>
      <w:r w:rsidR="007F0C52">
        <w:fldChar w:fldCharType="separate"/>
      </w:r>
      <w:r w:rsidR="007F0C52" w:rsidRPr="00307E86">
        <w:rPr>
          <w:rFonts w:ascii="Times New Roman" w:hAnsi="Times New Roman" w:cs="Times New Roman"/>
        </w:rPr>
        <w:t>(version 1.0.143; RStudio Team, 2016)</w:t>
      </w:r>
      <w:r w:rsidR="007F0C52">
        <w:fldChar w:fldCharType="end"/>
      </w:r>
      <w:r>
        <w:t>.</w:t>
      </w:r>
      <w:commentRangeStart w:id="4"/>
      <w:commentRangeStart w:id="5"/>
      <w:r w:rsidR="006108EA">
        <w:rPr>
          <w:rStyle w:val="affff6"/>
        </w:rPr>
        <w:footnoteReference w:id="2"/>
      </w:r>
      <w:commentRangeEnd w:id="4"/>
      <w:r w:rsidR="000D0555">
        <w:rPr>
          <w:rStyle w:val="affff7"/>
        </w:rPr>
        <w:commentReference w:id="4"/>
      </w:r>
      <w:commentRangeEnd w:id="5"/>
      <w:r w:rsidR="0063787C">
        <w:rPr>
          <w:rStyle w:val="affff7"/>
        </w:rPr>
        <w:commentReference w:id="5"/>
      </w:r>
    </w:p>
    <w:p w14:paraId="22E856CA" w14:textId="44E25901" w:rsidR="000B7237" w:rsidRDefault="009D460D" w:rsidP="000B7237">
      <w:r>
        <w:t xml:space="preserve">The relationship between SFON and Weber </w:t>
      </w:r>
      <w:r w:rsidR="006C775A">
        <w:t>ratios</w:t>
      </w:r>
      <w:r>
        <w:t xml:space="preserve"> was examined using </w:t>
      </w:r>
      <w:r w:rsidR="000B7237">
        <w:t xml:space="preserve">repeated-measures </w:t>
      </w:r>
      <w:r>
        <w:t xml:space="preserve">logistic regression, with SFON </w:t>
      </w:r>
      <w:r w:rsidR="007F6117">
        <w:t xml:space="preserve">counts </w:t>
      </w:r>
      <w:r>
        <w:t xml:space="preserve">as the </w:t>
      </w:r>
      <w:r w:rsidR="007F6117">
        <w:t>dependent</w:t>
      </w:r>
      <w:r>
        <w:t xml:space="preserve"> variable, and</w:t>
      </w:r>
      <w:r w:rsidR="000B7237">
        <w:t xml:space="preserve"> the natural log of</w:t>
      </w:r>
      <w:r>
        <w:t xml:space="preserve"> Weber </w:t>
      </w:r>
      <w:r w:rsidR="006C775A">
        <w:t>ratios</w:t>
      </w:r>
      <w:r>
        <w:t xml:space="preserve"> as </w:t>
      </w:r>
      <w:r w:rsidR="007F6117">
        <w:t>a predictor</w:t>
      </w:r>
      <w:r>
        <w:t>.</w:t>
      </w:r>
      <w:r w:rsidR="00662DB6">
        <w:t xml:space="preserve"> </w:t>
      </w:r>
      <w:r w:rsidR="000B7237">
        <w:t xml:space="preserve">This method was chosen since logistic regression models are more suitable than linear regression models when analyzing count variables, and also have the added benefit of having greater statistical power </w:t>
      </w:r>
      <w:r w:rsidR="000B7237">
        <w:fldChar w:fldCharType="begin"/>
      </w:r>
      <w:r w:rsidR="000B7237">
        <w:instrText xml:space="preserve"> ADDIN ZOTERO_ITEM CSL_CITATION {"citationID":"a2nbhuud16m","properties":{"formattedCitation":"(Jaeger, 2008; Warton &amp; Hui, 2011)","plainCitation":"(Jaeger, 2008; Warton &amp; Hui, 2011)"},"citationItems":[{"id":877,"uris":["http://zotero.org/users/1945632/items/PRHC4YN9"],"uri":["http://zotero.org/users/1945632/items/PRHC4YN9"],"itemData":{"id":877,"type":"article-journal","title":"Categorical data analysis: Away from ANOVAs (transformation or not) and towards logit mixed models","container-title":"Journal of memory and language","page":"434–446","volume":"59","issue":"4","source":"Google Scholar","shortTitle":"Categorical data analysis","author":[{"family":"Jaeger","given":"T. Florian"}],"issued":{"date-parts":[["2008"]]}}},{"id":892,"uris":["http://zotero.org/users/1945632/items/5ZYNWKUF"],"uri":["http://zotero.org/users/1945632/items/5ZYNWKUF"],"itemData":{"id":892,"type":"article-journal","title":"The arcsine is asinine: the analysis of proportions in ecology","container-title":"Ecology","page":"3–10","volume":"92","issue":"1","source":"Google Scholar","shortTitle":"The arcsine is asinine","author":[{"family":"Warton","given":"David I."},{"family":"Hui","given":"Francis KC"}],"issued":{"date-parts":[["2011"]]}}}],"schema":"https://github.com/citation-style-language/schema/raw/master/csl-citation.json"} </w:instrText>
      </w:r>
      <w:r w:rsidR="000B7237">
        <w:fldChar w:fldCharType="separate"/>
      </w:r>
      <w:r w:rsidR="000B7237" w:rsidRPr="005429B1">
        <w:rPr>
          <w:rFonts w:ascii="Times New Roman" w:hAnsi="Times New Roman" w:cs="Times New Roman"/>
        </w:rPr>
        <w:t>(Jaeger, 2008; Warton &amp; Hui, 2011)</w:t>
      </w:r>
      <w:r w:rsidR="000B7237">
        <w:fldChar w:fldCharType="end"/>
      </w:r>
      <w:r w:rsidR="000B7237">
        <w:t>.</w:t>
      </w:r>
    </w:p>
    <w:p w14:paraId="45B5807C" w14:textId="0003A562" w:rsidR="00510AA2" w:rsidRDefault="00A61D9B" w:rsidP="000B7237">
      <w:r>
        <w:t>A d</w:t>
      </w:r>
      <w:r w:rsidR="00510AA2">
        <w:t xml:space="preserve">ecrease in Weber </w:t>
      </w:r>
      <w:r w:rsidR="006C775A">
        <w:t>ratios</w:t>
      </w:r>
      <w:r w:rsidR="00510AA2">
        <w:t xml:space="preserve"> was found to predict an increase in the probability to spontaneously attend to numerical information in the SFON task, such that </w:t>
      </w:r>
      <w:r w:rsidR="00B34682">
        <w:t xml:space="preserve">an individual with a discrimination ratio of 1:2 had a probability of </w:t>
      </w:r>
      <w:r w:rsidR="00BF7422">
        <w:t>3</w:t>
      </w:r>
      <w:r w:rsidR="00DD0756">
        <w:t>8</w:t>
      </w:r>
      <w:r w:rsidR="00B34682">
        <w:t xml:space="preserve">% to attend to numerical information, while an individual with a discrimination ratio of 1:4 had a probability of </w:t>
      </w:r>
      <w:r w:rsidR="00BF7422">
        <w:t>4</w:t>
      </w:r>
      <w:r w:rsidR="00DD0756">
        <w:t>3</w:t>
      </w:r>
      <w:r w:rsidR="00510AA2">
        <w:t>%</w:t>
      </w:r>
      <w:r w:rsidR="00F66B01">
        <w:t xml:space="preserve"> (</w:t>
      </w:r>
      <m:oMath>
        <m:r>
          <w:rPr>
            <w:rFonts w:ascii="Cambria Math" w:hAnsi="Cambria Math"/>
          </w:rPr>
          <m:t>OR=1.250</m:t>
        </m:r>
      </m:oMath>
      <w:r w:rsidR="00F66B01">
        <w:t xml:space="preserve">, </w:t>
      </w:r>
      <m:oMath>
        <m:r>
          <w:rPr>
            <w:rFonts w:ascii="Cambria Math" w:hAnsi="Cambria Math"/>
          </w:rPr>
          <m:t>z=</m:t>
        </m:r>
        <m:r>
          <w:rPr>
            <w:rFonts w:ascii="Cambria Math" w:hAnsi="Cambria Math"/>
          </w:rPr>
          <w:lastRenderedPageBreak/>
          <m:t>-2.928</m:t>
        </m:r>
      </m:oMath>
      <w:r w:rsidR="00F66B01">
        <w:t xml:space="preserve">, </w:t>
      </w:r>
      <m:oMath>
        <m:r>
          <w:rPr>
            <w:rFonts w:ascii="Cambria Math" w:hAnsi="Cambria Math"/>
          </w:rPr>
          <m:t>p= .003</m:t>
        </m:r>
      </m:oMath>
      <w:r w:rsidR="00F66B01">
        <w:t xml:space="preserve">; </w:t>
      </w:r>
      <w:r w:rsidR="00B34682">
        <w:t>see fig</w:t>
      </w:r>
      <w:r w:rsidR="00CA6916">
        <w:t>ure 2</w:t>
      </w:r>
      <w:r w:rsidR="00B34682">
        <w:t>)</w:t>
      </w:r>
      <w:r w:rsidR="00510AA2">
        <w:t>. Because age was related to SFON scores (</w:t>
      </w:r>
      <m:oMath>
        <m:r>
          <w:rPr>
            <w:rFonts w:ascii="Cambria Math" w:hAnsi="Cambria Math"/>
          </w:rPr>
          <m:t>r</m:t>
        </m:r>
        <m:d>
          <m:dPr>
            <m:ctrlPr>
              <w:rPr>
                <w:rFonts w:ascii="Cambria Math" w:hAnsi="Cambria Math"/>
                <w:i/>
              </w:rPr>
            </m:ctrlPr>
          </m:dPr>
          <m:e>
            <m:r>
              <w:rPr>
                <w:rFonts w:ascii="Cambria Math" w:hAnsi="Cambria Math"/>
              </w:rPr>
              <m:t>47</m:t>
            </m:r>
          </m:e>
        </m:d>
        <m:r>
          <w:rPr>
            <w:rFonts w:ascii="Cambria Math" w:hAnsi="Cambria Math"/>
          </w:rPr>
          <m:t>=0.507</m:t>
        </m:r>
      </m:oMath>
      <w:r w:rsidR="00662DB6">
        <w:t xml:space="preserve">, </w:t>
      </w:r>
      <m:oMath>
        <m:r>
          <w:rPr>
            <w:rFonts w:ascii="Cambria Math" w:hAnsi="Cambria Math"/>
          </w:rPr>
          <m:t>p&lt;.001</m:t>
        </m:r>
      </m:oMath>
      <w:r w:rsidR="00510AA2">
        <w:t xml:space="preserve">), we examined the relationship between SFON and Weber </w:t>
      </w:r>
      <w:r w:rsidR="006C775A">
        <w:t>ratios</w:t>
      </w:r>
      <w:r w:rsidR="00510AA2">
        <w:t xml:space="preserve"> which controlling for age by including age as a covariate in the logistic regression, and found the relationship to remain significant (</w:t>
      </w:r>
      <m:oMath>
        <m:r>
          <w:rPr>
            <w:rFonts w:ascii="Cambria Math" w:hAnsi="Cambria Math"/>
          </w:rPr>
          <m:t>z=-2.243</m:t>
        </m:r>
      </m:oMath>
      <w:r w:rsidR="00EB66D0">
        <w:t xml:space="preserve">, </w:t>
      </w:r>
      <m:oMath>
        <m:r>
          <w:rPr>
            <w:rFonts w:ascii="Cambria Math" w:hAnsi="Cambria Math"/>
          </w:rPr>
          <m:t>p=.025</m:t>
        </m:r>
      </m:oMath>
      <w:r w:rsidR="00510AA2">
        <w:t>).</w:t>
      </w:r>
    </w:p>
    <w:p w14:paraId="1EEC42D0" w14:textId="4456F02B" w:rsidR="003952D6" w:rsidRDefault="00C2017C" w:rsidP="00B10E85">
      <w:pPr>
        <w:pStyle w:val="21"/>
      </w:pPr>
      <w:r>
        <w:t>Conclusion</w:t>
      </w:r>
    </w:p>
    <w:p w14:paraId="2F8819A3" w14:textId="4E3B4092" w:rsidR="00DC6735" w:rsidRDefault="001D28C2" w:rsidP="005313E5">
      <w:r>
        <w:t xml:space="preserve">As hypothesized, a negative relationship was found between SFON </w:t>
      </w:r>
      <w:r w:rsidR="00DC6735">
        <w:t>tendencies</w:t>
      </w:r>
      <w:r>
        <w:t xml:space="preserve"> and </w:t>
      </w:r>
      <w:r w:rsidR="00DC6735">
        <w:t xml:space="preserve">numerosity discrimination among kindergarten aged children, indicating the children who are better at discrimination between </w:t>
      </w:r>
      <w:proofErr w:type="spellStart"/>
      <w:r w:rsidR="00DC6735">
        <w:t>numerosities</w:t>
      </w:r>
      <w:proofErr w:type="spellEnd"/>
      <w:r w:rsidR="00DC6735">
        <w:t xml:space="preserve"> have a higher tendency to spontaneously focus on numerical information, even when controlling for age.</w:t>
      </w:r>
    </w:p>
    <w:p w14:paraId="43FEE8A5" w14:textId="12FCFF21" w:rsidR="00A7623E" w:rsidRPr="00A7623E" w:rsidRDefault="005313E5" w:rsidP="009338B7">
      <w:r>
        <w:t xml:space="preserve">The directionality of the relationship between SFON tendencies and numerical discrimination is not yet clear. </w:t>
      </w:r>
      <w:r w:rsidR="00DC6735">
        <w:t xml:space="preserve">It is possible </w:t>
      </w:r>
      <w:r>
        <w:t>that higher numerical processing abilities</w:t>
      </w:r>
      <w:r w:rsidR="00DC6735">
        <w:t>, as indicated by better numerosity discrimination,</w:t>
      </w:r>
      <w:r>
        <w:t xml:space="preserve"> make numerical information more salient and thus children are more likely to integrate numerical information into their behaviors. However, it also </w:t>
      </w:r>
      <w:r w:rsidR="00DC6735">
        <w:t xml:space="preserve">possible </w:t>
      </w:r>
      <w:r>
        <w:t>that SFON tendencies improve numerical processing in some manner.</w:t>
      </w:r>
    </w:p>
    <w:p w14:paraId="72C98D09" w14:textId="6C6C7A2F" w:rsidR="00C2017C" w:rsidRDefault="00C2017C" w:rsidP="00C2017C">
      <w:pPr>
        <w:pStyle w:val="1"/>
      </w:pPr>
      <w:r>
        <w:t>Experiment 2: Adults</w:t>
      </w:r>
    </w:p>
    <w:p w14:paraId="71DEC135" w14:textId="6B49093B" w:rsidR="00B2208B" w:rsidRDefault="00874B6F" w:rsidP="00237040">
      <w:r>
        <w:t xml:space="preserve">As mentioned, </w:t>
      </w:r>
      <w:r w:rsidR="00237040">
        <w:t xml:space="preserve">the extant </w:t>
      </w:r>
      <w:r>
        <w:t xml:space="preserve">research on SFON has focused on this tendency in children. </w:t>
      </w:r>
      <w:r w:rsidR="00237040">
        <w:t>T</w:t>
      </w:r>
      <w:r w:rsidR="007359EE">
        <w:t xml:space="preserve">he </w:t>
      </w:r>
      <w:r w:rsidR="00237040">
        <w:t xml:space="preserve">SFON </w:t>
      </w:r>
      <w:r w:rsidR="007359EE">
        <w:t xml:space="preserve">imitation tasks </w:t>
      </w:r>
      <w:r w:rsidR="00237040">
        <w:t xml:space="preserve">have been </w:t>
      </w:r>
      <w:r w:rsidR="007359EE">
        <w:t xml:space="preserve">developed for children </w:t>
      </w:r>
      <w:r w:rsidR="00237040">
        <w:t xml:space="preserve">and </w:t>
      </w:r>
      <w:r w:rsidR="007359EE">
        <w:t>are not suitable for adults</w:t>
      </w:r>
      <w:r>
        <w:t xml:space="preserve">. </w:t>
      </w:r>
      <w:r w:rsidR="007359EE">
        <w:t>We t</w:t>
      </w:r>
      <w:r>
        <w:t xml:space="preserve">herefore designed a computerized </w:t>
      </w:r>
      <w:r w:rsidR="00141CEF">
        <w:rPr>
          <w:rFonts w:asciiTheme="majorBidi" w:hAnsiTheme="majorBidi" w:cstheme="majorBidi"/>
        </w:rPr>
        <w:t>numerosity bias task (NBT)</w:t>
      </w:r>
      <w:r>
        <w:t xml:space="preserve"> that would </w:t>
      </w:r>
      <w:r w:rsidR="007359EE">
        <w:t xml:space="preserve">allow us to measure adults’ SFON, while </w:t>
      </w:r>
      <w:r w:rsidR="00FD1D27">
        <w:t xml:space="preserve">adhering </w:t>
      </w:r>
      <w:r w:rsidR="007359EE">
        <w:t>the same</w:t>
      </w:r>
      <w:r>
        <w:t xml:space="preserve"> </w:t>
      </w:r>
      <w:r w:rsidR="00FD1D27">
        <w:t xml:space="preserve">criteria </w:t>
      </w:r>
      <w:r w:rsidR="007359EE">
        <w:t xml:space="preserve">laid out </w:t>
      </w:r>
      <w:r>
        <w:t>by</w:t>
      </w:r>
      <w:r w:rsidR="00FD1D27" w:rsidRPr="00FD1D27">
        <w:t xml:space="preserve"> </w:t>
      </w:r>
      <w:r w:rsidR="00FD1D27">
        <w:t xml:space="preserve">Hannula and </w:t>
      </w:r>
      <w:proofErr w:type="spellStart"/>
      <w:r w:rsidR="00FD1D27">
        <w:t>Lehtinen’s</w:t>
      </w:r>
      <w:proofErr w:type="spellEnd"/>
      <w:r>
        <w:t xml:space="preserve"> </w:t>
      </w:r>
      <w:r w:rsidR="00FD1D27">
        <w:fldChar w:fldCharType="begin"/>
      </w:r>
      <w:r w:rsidR="00FD1D27">
        <w:instrText xml:space="preserve"> ADDIN ZOTERO_ITEM CSL_CITATION {"citationID":"a19fsb8tjum","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FD1D27">
        <w:fldChar w:fldCharType="separate"/>
      </w:r>
      <w:r w:rsidR="00FD1D27" w:rsidRPr="00FD1D27">
        <w:rPr>
          <w:rFonts w:ascii="Times New Roman" w:hAnsi="Times New Roman" w:cs="Times New Roman"/>
        </w:rPr>
        <w:t>(2005)</w:t>
      </w:r>
      <w:r w:rsidR="00FD1D27">
        <w:fldChar w:fldCharType="end"/>
      </w:r>
      <w:r w:rsidR="00FD1D27">
        <w:t xml:space="preserve"> </w:t>
      </w:r>
      <w:r>
        <w:t xml:space="preserve">children’s SFON tasks: (1) </w:t>
      </w:r>
      <w:r w:rsidR="007359EE">
        <w:t>The</w:t>
      </w:r>
      <w:r>
        <w:t xml:space="preserve"> task would have no explicit request to regard numerosity</w:t>
      </w:r>
      <w:r w:rsidR="007359EE">
        <w:t xml:space="preserve"> information </w:t>
      </w:r>
      <w:r>
        <w:t>as relevant</w:t>
      </w:r>
      <w:r w:rsidR="007359EE">
        <w:t>,</w:t>
      </w:r>
      <w:r>
        <w:t xml:space="preserve"> but would (2) include </w:t>
      </w:r>
      <w:r w:rsidR="007359EE">
        <w:t xml:space="preserve">numerosity </w:t>
      </w:r>
      <w:r>
        <w:t xml:space="preserve">information that could be processed if attended to, </w:t>
      </w:r>
      <w:r w:rsidR="007359EE">
        <w:t xml:space="preserve">along with </w:t>
      </w:r>
      <w:r>
        <w:t xml:space="preserve">other </w:t>
      </w:r>
      <w:r w:rsidR="007359EE">
        <w:t xml:space="preserve">information </w:t>
      </w:r>
      <w:r>
        <w:t xml:space="preserve">that would compete with the numerical </w:t>
      </w:r>
      <w:r w:rsidR="007359EE">
        <w:t>aspect of the task</w:t>
      </w:r>
      <w:r>
        <w:t>.</w:t>
      </w:r>
    </w:p>
    <w:p w14:paraId="2DD750E5" w14:textId="2727CE98" w:rsidR="000E1D08" w:rsidRPr="00F257E0" w:rsidRDefault="00B2208B" w:rsidP="005429B1">
      <w:pPr>
        <w:rPr>
          <w:rFonts w:asciiTheme="majorBidi" w:hAnsiTheme="majorBidi" w:cstheme="majorBidi"/>
        </w:rPr>
      </w:pPr>
      <w:r>
        <w:rPr>
          <w:rFonts w:asciiTheme="majorBidi" w:hAnsiTheme="majorBidi" w:cstheme="majorBidi"/>
        </w:rPr>
        <w:lastRenderedPageBreak/>
        <w:t>Using this task, we investigated the adults</w:t>
      </w:r>
      <w:r w:rsidR="00205967">
        <w:rPr>
          <w:rFonts w:asciiTheme="majorBidi" w:hAnsiTheme="majorBidi" w:cstheme="majorBidi"/>
        </w:rPr>
        <w:t>’ tendency</w:t>
      </w:r>
      <w:r>
        <w:rPr>
          <w:rFonts w:asciiTheme="majorBidi" w:hAnsiTheme="majorBidi" w:cstheme="majorBidi"/>
        </w:rPr>
        <w:t xml:space="preserve"> to spontaneously regard numerical information. We hypothesized that, </w:t>
      </w:r>
      <w:proofErr w:type="gramStart"/>
      <w:r>
        <w:rPr>
          <w:rFonts w:asciiTheme="majorBidi" w:hAnsiTheme="majorBidi" w:cstheme="majorBidi"/>
        </w:rPr>
        <w:t>similar to</w:t>
      </w:r>
      <w:proofErr w:type="gramEnd"/>
      <w:r>
        <w:rPr>
          <w:rFonts w:asciiTheme="majorBidi" w:hAnsiTheme="majorBidi" w:cstheme="majorBidi"/>
        </w:rPr>
        <w:t xml:space="preserve"> findings among children, adults would demonstrate variance in their SFON tendency.</w:t>
      </w:r>
      <w:r w:rsidR="00AD1DFF">
        <w:rPr>
          <w:rFonts w:asciiTheme="majorBidi" w:hAnsiTheme="majorBidi" w:cstheme="majorBidi"/>
        </w:rPr>
        <w:t xml:space="preserve"> </w:t>
      </w:r>
      <w:r>
        <w:rPr>
          <w:rFonts w:asciiTheme="majorBidi" w:hAnsiTheme="majorBidi" w:cstheme="majorBidi"/>
        </w:rPr>
        <w:t xml:space="preserve">Moreover, we </w:t>
      </w:r>
      <w:r w:rsidR="00C30A65">
        <w:rPr>
          <w:rFonts w:asciiTheme="majorBidi" w:hAnsiTheme="majorBidi" w:cstheme="majorBidi"/>
        </w:rPr>
        <w:t xml:space="preserve">hypothesized that these </w:t>
      </w:r>
      <w:r>
        <w:rPr>
          <w:rFonts w:asciiTheme="majorBidi" w:hAnsiTheme="majorBidi" w:cstheme="majorBidi"/>
        </w:rPr>
        <w:t xml:space="preserve">individual </w:t>
      </w:r>
      <w:r w:rsidR="00C30A65">
        <w:rPr>
          <w:rFonts w:asciiTheme="majorBidi" w:hAnsiTheme="majorBidi" w:cstheme="majorBidi"/>
        </w:rPr>
        <w:t xml:space="preserve">differences </w:t>
      </w:r>
      <w:r>
        <w:rPr>
          <w:rFonts w:asciiTheme="majorBidi" w:hAnsiTheme="majorBidi" w:cstheme="majorBidi"/>
        </w:rPr>
        <w:t xml:space="preserve">would be associated with mathematical abilities; </w:t>
      </w:r>
      <w:r w:rsidR="00C30A65">
        <w:rPr>
          <w:rFonts w:asciiTheme="majorBidi" w:hAnsiTheme="majorBidi" w:cstheme="majorBidi"/>
        </w:rPr>
        <w:t xml:space="preserve">specifically, with </w:t>
      </w:r>
      <w:r w:rsidR="00B056A0">
        <w:rPr>
          <w:rFonts w:asciiTheme="majorBidi" w:hAnsiTheme="majorBidi" w:cstheme="majorBidi"/>
        </w:rPr>
        <w:t>discrimination</w:t>
      </w:r>
      <w:r w:rsidR="00AD1DFF">
        <w:rPr>
          <w:rFonts w:asciiTheme="majorBidi" w:hAnsiTheme="majorBidi" w:cstheme="majorBidi"/>
        </w:rPr>
        <w:t xml:space="preserve"> ratios, as well as </w:t>
      </w:r>
      <w:r w:rsidR="00B056A0">
        <w:rPr>
          <w:rFonts w:asciiTheme="majorBidi" w:hAnsiTheme="majorBidi" w:cstheme="majorBidi"/>
        </w:rPr>
        <w:t xml:space="preserve">with </w:t>
      </w:r>
      <w:r w:rsidR="00EE5EA3">
        <w:rPr>
          <w:rFonts w:asciiTheme="majorBidi" w:hAnsiTheme="majorBidi" w:cstheme="majorBidi"/>
        </w:rPr>
        <w:t>mathematical achievements</w:t>
      </w:r>
      <w:r w:rsidR="00B056A0">
        <w:rPr>
          <w:rFonts w:asciiTheme="majorBidi" w:hAnsiTheme="majorBidi" w:cstheme="majorBidi"/>
        </w:rPr>
        <w:t xml:space="preserve">, as measured by mathematical </w:t>
      </w:r>
      <w:r w:rsidR="00AD1DFF">
        <w:rPr>
          <w:rFonts w:asciiTheme="majorBidi" w:hAnsiTheme="majorBidi" w:cstheme="majorBidi"/>
        </w:rPr>
        <w:t>psychometric</w:t>
      </w:r>
      <w:r w:rsidR="00B056A0">
        <w:rPr>
          <w:rFonts w:asciiTheme="majorBidi" w:hAnsiTheme="majorBidi" w:cstheme="majorBidi"/>
        </w:rPr>
        <w:t xml:space="preserve"> scores and math matriculation levels.</w:t>
      </w:r>
      <w:r w:rsidR="00AD1DFF">
        <w:rPr>
          <w:rFonts w:asciiTheme="majorBidi" w:hAnsiTheme="majorBidi" w:cstheme="majorBidi"/>
        </w:rPr>
        <w:t xml:space="preserve"> Finally, we hypothesized that as with children, SFON tendency is a specific mathematical marker, and thus would not be correlated with </w:t>
      </w:r>
      <w:r w:rsidR="00EF5673">
        <w:rPr>
          <w:rFonts w:asciiTheme="majorBidi" w:hAnsiTheme="majorBidi" w:cstheme="majorBidi"/>
        </w:rPr>
        <w:t xml:space="preserve">general </w:t>
      </w:r>
      <w:r w:rsidR="00B056A0">
        <w:rPr>
          <w:rFonts w:asciiTheme="majorBidi" w:hAnsiTheme="majorBidi" w:cstheme="majorBidi"/>
        </w:rPr>
        <w:t>intelligence.</w:t>
      </w:r>
      <w:r w:rsidR="0048351D">
        <w:rPr>
          <w:rFonts w:asciiTheme="majorBidi" w:hAnsiTheme="majorBidi" w:cstheme="majorBidi"/>
        </w:rPr>
        <w:t xml:space="preserve"> </w:t>
      </w:r>
      <w:r>
        <w:rPr>
          <w:rFonts w:asciiTheme="majorBidi" w:hAnsiTheme="majorBidi" w:cstheme="majorBidi"/>
        </w:rPr>
        <w:t>Such findings would indicate that SFON is</w:t>
      </w:r>
      <w:r w:rsidR="00C30A65">
        <w:rPr>
          <w:rFonts w:asciiTheme="majorBidi" w:hAnsiTheme="majorBidi" w:cstheme="majorBidi"/>
        </w:rPr>
        <w:t xml:space="preserve"> </w:t>
      </w:r>
      <w:r>
        <w:rPr>
          <w:rFonts w:asciiTheme="majorBidi" w:hAnsiTheme="majorBidi" w:cstheme="majorBidi"/>
        </w:rPr>
        <w:t>a perceptual bias that not only plays a role in childhood, but is also apparent in adulthood. Moreover, if adult SFON tendencies were found to correlate with other mathematical abilities in adulthood, it woul</w:t>
      </w:r>
      <w:r w:rsidR="00C30A65">
        <w:rPr>
          <w:rFonts w:asciiTheme="majorBidi" w:hAnsiTheme="majorBidi" w:cstheme="majorBidi"/>
        </w:rPr>
        <w:t xml:space="preserve">d strengthen SFON’s status as a </w:t>
      </w:r>
      <w:r w:rsidR="0048351D">
        <w:rPr>
          <w:rFonts w:asciiTheme="majorBidi" w:hAnsiTheme="majorBidi" w:cstheme="majorBidi"/>
        </w:rPr>
        <w:t>specific-</w:t>
      </w:r>
      <w:r>
        <w:rPr>
          <w:rFonts w:asciiTheme="majorBidi" w:hAnsiTheme="majorBidi" w:cstheme="majorBidi"/>
        </w:rPr>
        <w:t>mar</w:t>
      </w:r>
      <w:r w:rsidR="00F257E0">
        <w:rPr>
          <w:rFonts w:asciiTheme="majorBidi" w:hAnsiTheme="majorBidi" w:cstheme="majorBidi"/>
        </w:rPr>
        <w:t>ker for mathematical abilities.</w:t>
      </w:r>
    </w:p>
    <w:p w14:paraId="3934952C" w14:textId="15B4182E" w:rsidR="00C2017C" w:rsidRDefault="00C2017C" w:rsidP="00C2017C">
      <w:pPr>
        <w:pStyle w:val="21"/>
      </w:pPr>
      <w:r>
        <w:t>Method</w:t>
      </w:r>
    </w:p>
    <w:p w14:paraId="314B790D" w14:textId="781F87B3" w:rsidR="00C2017C" w:rsidRPr="00DD7CAB" w:rsidRDefault="00C2017C" w:rsidP="00C2017C">
      <w:pPr>
        <w:pStyle w:val="31"/>
        <w:rPr>
          <w:vanish/>
          <w:specVanish/>
        </w:rPr>
      </w:pPr>
      <w:r>
        <w:t>Participants</w:t>
      </w:r>
      <w:r w:rsidR="005423EB">
        <w:t>.</w:t>
      </w:r>
    </w:p>
    <w:p w14:paraId="479B8021" w14:textId="08D989C1" w:rsidR="000B1E6C" w:rsidRPr="000B1E6C" w:rsidRDefault="00DD7CAB" w:rsidP="00D87879">
      <w:r>
        <w:t xml:space="preserve"> </w:t>
      </w:r>
      <w:r w:rsidR="00FA045B">
        <w:t>Participants were 8</w:t>
      </w:r>
      <w:r w:rsidR="00D847A1">
        <w:t>4</w:t>
      </w:r>
      <w:r w:rsidR="00FA045B">
        <w:t xml:space="preserve"> students </w:t>
      </w:r>
      <w:r w:rsidR="00FA045B"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m:t>
        </m:r>
        <m:r>
          <m:rPr>
            <m:sty m:val="p"/>
          </m:rPr>
          <w:rPr>
            <w:rFonts w:ascii="Cambria Math" w:hAnsi="Cambria Math" w:cstheme="majorBidi"/>
          </w:rPr>
          <m:t>23.60</m:t>
        </m:r>
      </m:oMath>
      <w:r w:rsidR="00D87879">
        <w:rPr>
          <w:rFonts w:asciiTheme="majorBidi" w:hAnsiTheme="majorBidi" w:cstheme="majorBidi"/>
        </w:rPr>
        <w:t xml:space="preserve"> </w:t>
      </w:r>
      <w:r w:rsidR="00FA045B" w:rsidRPr="00D007AD">
        <w:rPr>
          <w:rFonts w:asciiTheme="majorBidi" w:hAnsiTheme="majorBidi" w:cstheme="majorBidi"/>
        </w:rPr>
        <w:t>years</w:t>
      </w:r>
      <w:r w:rsidR="00FA045B">
        <w:rPr>
          <w:rFonts w:asciiTheme="majorBidi" w:hAnsiTheme="majorBidi" w:cstheme="majorBidi"/>
        </w:rPr>
        <w:t xml:space="preserve">, </w:t>
      </w:r>
      <m:oMath>
        <m:r>
          <w:rPr>
            <w:rFonts w:ascii="Cambria Math" w:hAnsi="Cambria Math" w:cstheme="majorBidi"/>
          </w:rPr>
          <m:t>SD=2.19</m:t>
        </m:r>
      </m:oMath>
      <w:r w:rsidR="00FA045B" w:rsidRPr="00D007AD">
        <w:rPr>
          <w:rFonts w:asciiTheme="majorBidi" w:hAnsiTheme="majorBidi" w:cstheme="majorBidi"/>
        </w:rPr>
        <w:t xml:space="preserve">; </w:t>
      </w:r>
      <w:r w:rsidR="00D81240">
        <w:rPr>
          <w:rFonts w:asciiTheme="majorBidi" w:hAnsiTheme="majorBidi" w:cstheme="majorBidi"/>
        </w:rPr>
        <w:t>29</w:t>
      </w:r>
      <w:r w:rsidR="00FA045B" w:rsidRPr="00D007AD">
        <w:rPr>
          <w:rFonts w:asciiTheme="majorBidi" w:hAnsiTheme="majorBidi" w:cstheme="majorBidi"/>
        </w:rPr>
        <w:t xml:space="preserve"> males) at Ben-Gurion University of the Negev. </w:t>
      </w:r>
      <w:r w:rsidR="000B1E6C" w:rsidRPr="00D007AD">
        <w:rPr>
          <w:rFonts w:asciiTheme="majorBidi" w:hAnsiTheme="majorBidi" w:cstheme="majorBidi"/>
        </w:rPr>
        <w:t>All subjects had normal or corrected-to-normal vision</w:t>
      </w:r>
      <w:r w:rsidR="00E45DF9">
        <w:rPr>
          <w:rFonts w:asciiTheme="majorBidi" w:hAnsiTheme="majorBidi" w:cstheme="majorBidi"/>
        </w:rPr>
        <w:t xml:space="preserve">. </w:t>
      </w:r>
      <w:r w:rsidR="008C7A9C">
        <w:rPr>
          <w:rFonts w:asciiTheme="majorBidi" w:hAnsiTheme="majorBidi" w:cstheme="majorBidi"/>
        </w:rPr>
        <w:t>Pa</w:t>
      </w:r>
      <w:r w:rsidR="000B1E6C">
        <w:rPr>
          <w:rFonts w:asciiTheme="majorBidi" w:hAnsiTheme="majorBidi" w:cstheme="majorBidi"/>
        </w:rPr>
        <w:t xml:space="preserve">rticipant received 50 NIS or course credit </w:t>
      </w:r>
      <w:r w:rsidR="000B1E6C">
        <w:rPr>
          <w:rFonts w:asciiTheme="majorBidi" w:hAnsiTheme="majorBidi" w:cstheme="majorBidi"/>
          <w:lang w:bidi="he-IL"/>
        </w:rPr>
        <w:t>in exchange for their participation in the study.</w:t>
      </w:r>
    </w:p>
    <w:p w14:paraId="6CA5DAA1" w14:textId="1109E372" w:rsidR="0032019E" w:rsidRPr="0032019E" w:rsidRDefault="00FA045B" w:rsidP="000B1E6C">
      <w:r>
        <w:t xml:space="preserve">Data from 7 participants was discarded due to them considered outliers on the </w:t>
      </w:r>
      <w:proofErr w:type="spellStart"/>
      <w:r>
        <w:t>Panamath</w:t>
      </w:r>
      <w:proofErr w:type="spellEnd"/>
      <w:r>
        <w:t xml:space="preserve"> task (see details below). Thus, data from a total of </w:t>
      </w:r>
      <w:r w:rsidR="008B7FAF">
        <w:t>77</w:t>
      </w:r>
      <w:r>
        <w:t xml:space="preserve"> participants </w:t>
      </w:r>
      <w:r w:rsidRPr="00D007AD">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age</m:t>
            </m:r>
          </m:sub>
        </m:sSub>
        <m:r>
          <w:rPr>
            <w:rFonts w:ascii="Cambria Math" w:hAnsi="Cambria Math" w:cstheme="majorBidi"/>
          </w:rPr>
          <m:t>=23.70</m:t>
        </m:r>
      </m:oMath>
      <w:r w:rsidRPr="00D007AD">
        <w:rPr>
          <w:rFonts w:asciiTheme="majorBidi" w:hAnsiTheme="majorBidi" w:cstheme="majorBidi"/>
        </w:rPr>
        <w:t xml:space="preserve"> years</w:t>
      </w:r>
      <w:r>
        <w:rPr>
          <w:rFonts w:asciiTheme="majorBidi" w:hAnsiTheme="majorBidi" w:cstheme="majorBidi"/>
        </w:rPr>
        <w:t xml:space="preserve">, </w:t>
      </w:r>
      <m:oMath>
        <m:r>
          <w:rPr>
            <w:rFonts w:ascii="Cambria Math" w:hAnsi="Cambria Math" w:cstheme="majorBidi"/>
          </w:rPr>
          <m:t>SD=2.14</m:t>
        </m:r>
      </m:oMath>
      <w:r w:rsidRPr="00D007AD">
        <w:rPr>
          <w:rFonts w:asciiTheme="majorBidi" w:hAnsiTheme="majorBidi" w:cstheme="majorBidi"/>
        </w:rPr>
        <w:t xml:space="preserve">; </w:t>
      </w:r>
      <w:r>
        <w:rPr>
          <w:rFonts w:asciiTheme="majorBidi" w:hAnsiTheme="majorBidi" w:cstheme="majorBidi"/>
        </w:rPr>
        <w:t>2</w:t>
      </w:r>
      <w:r w:rsidR="00D847A1">
        <w:rPr>
          <w:rFonts w:asciiTheme="majorBidi" w:hAnsiTheme="majorBidi" w:cstheme="majorBidi"/>
        </w:rPr>
        <w:t>6</w:t>
      </w:r>
      <w:r w:rsidRPr="00D007AD">
        <w:rPr>
          <w:rFonts w:asciiTheme="majorBidi" w:hAnsiTheme="majorBidi" w:cstheme="majorBidi"/>
        </w:rPr>
        <w:t xml:space="preserve"> males)</w:t>
      </w:r>
      <w:r>
        <w:rPr>
          <w:rFonts w:asciiTheme="majorBidi" w:hAnsiTheme="majorBidi" w:cstheme="majorBidi"/>
        </w:rPr>
        <w:t xml:space="preserve"> </w:t>
      </w:r>
      <w:r>
        <w:t>was used in the final data analysis.</w:t>
      </w:r>
    </w:p>
    <w:p w14:paraId="48F56401" w14:textId="554681E0" w:rsidR="00836B67" w:rsidRPr="00D44661" w:rsidRDefault="00836B67" w:rsidP="00836B67">
      <w:pPr>
        <w:pStyle w:val="31"/>
        <w:rPr>
          <w:vanish/>
          <w:specVanish/>
        </w:rPr>
      </w:pPr>
      <w:r>
        <w:lastRenderedPageBreak/>
        <w:t>Numerical bias task.</w:t>
      </w:r>
    </w:p>
    <w:p w14:paraId="6F72F3E7" w14:textId="0081516B" w:rsidR="00246A01" w:rsidRDefault="00D44661" w:rsidP="00D44661">
      <w:r>
        <w:t xml:space="preserve"> </w:t>
      </w:r>
      <w:r w:rsidR="00246A01">
        <w:t>In this computerized force-choice task, p</w:t>
      </w:r>
      <w:r w:rsidR="00246A01" w:rsidRPr="009D0424">
        <w:t>articipants were instructed to</w:t>
      </w:r>
      <w:r w:rsidR="00F95BF1">
        <w:t xml:space="preserve"> learn for each block which of two stimuli was the one </w:t>
      </w:r>
      <w:r w:rsidR="006E042B">
        <w:t>that earned them points as indicated by feedback following their selection.</w:t>
      </w:r>
      <w:r w:rsidR="00F95BF1" w:rsidRPr="00F95BF1">
        <w:t xml:space="preserve"> </w:t>
      </w:r>
      <w:r w:rsidR="00F95BF1">
        <w:t xml:space="preserve">In each </w:t>
      </w:r>
      <w:r w:rsidR="00A45497">
        <w:t>block,</w:t>
      </w:r>
      <w:r w:rsidR="00F95BF1">
        <w:t xml:space="preserve"> the selection of one </w:t>
      </w:r>
      <w:r w:rsidR="00626337">
        <w:t>stimulus</w:t>
      </w:r>
      <w:r w:rsidR="00F95BF1">
        <w:t xml:space="preserve"> would award them points, </w:t>
      </w:r>
      <w:r w:rsidR="006E042B">
        <w:t>while</w:t>
      </w:r>
      <w:r w:rsidR="00F95BF1">
        <w:t xml:space="preserve"> the selection of the other </w:t>
      </w:r>
      <w:r w:rsidR="006E042B">
        <w:t xml:space="preserve">stimulus </w:t>
      </w:r>
      <w:r w:rsidR="00F95BF1">
        <w:t xml:space="preserve">would result in a deduction of points. Participants were instructed to </w:t>
      </w:r>
      <w:r w:rsidR="00246A01" w:rsidRPr="009D0424">
        <w:t xml:space="preserve">select one of the two stimuli by pressing either a button on the right with their right index finger </w:t>
      </w:r>
      <w:r w:rsidR="006E042B">
        <w:t xml:space="preserve">to select the right stimulus, </w:t>
      </w:r>
      <w:r w:rsidR="00246A01" w:rsidRPr="009D0424">
        <w:t>or a button on the left with their left index finger</w:t>
      </w:r>
      <w:r w:rsidR="006E042B">
        <w:t xml:space="preserve"> to select the left stimulus</w:t>
      </w:r>
      <w:r w:rsidR="00246A01" w:rsidRPr="009D0424">
        <w:t>.</w:t>
      </w:r>
      <w:r w:rsidR="00F95BF1">
        <w:t xml:space="preserve"> </w:t>
      </w:r>
      <w:r w:rsidR="00246A01" w:rsidRPr="009D0424">
        <w:t>Responses were collected using a serial response box (</w:t>
      </w:r>
      <w:proofErr w:type="spellStart"/>
      <w:r w:rsidR="00246A01" w:rsidRPr="009D0424">
        <w:t>SRBox</w:t>
      </w:r>
      <w:proofErr w:type="spellEnd"/>
      <w:r w:rsidR="00246A01" w:rsidRPr="009D0424">
        <w:t>). Participants were instructed to respond as quickly as possible.</w:t>
      </w:r>
    </w:p>
    <w:p w14:paraId="4B69FCF6" w14:textId="02A1181C" w:rsidR="00F45183" w:rsidRDefault="00F95BF1" w:rsidP="006E042B">
      <w:r>
        <w:t xml:space="preserve">Each block consisted of 8, 9, 10 or 11 trials. </w:t>
      </w:r>
      <w:r w:rsidR="00E45224" w:rsidRPr="009D0424">
        <w:t xml:space="preserve">Each trial </w:t>
      </w:r>
      <w:r w:rsidR="00626337">
        <w:t>began with</w:t>
      </w:r>
      <w:r w:rsidR="00E45224" w:rsidRPr="009D0424">
        <w:t xml:space="preserve"> a fixation cross </w:t>
      </w:r>
      <w:r w:rsidR="00626337">
        <w:t xml:space="preserve">appearing </w:t>
      </w:r>
      <w:r w:rsidR="00E45224" w:rsidRPr="009D0424">
        <w:t xml:space="preserve">for 500 </w:t>
      </w:r>
      <w:proofErr w:type="spellStart"/>
      <w:r w:rsidR="00E45224" w:rsidRPr="009D0424">
        <w:t>ms</w:t>
      </w:r>
      <w:proofErr w:type="spellEnd"/>
      <w:r w:rsidR="00E45224">
        <w:t xml:space="preserve">, followed by </w:t>
      </w:r>
      <w:r w:rsidR="00F45183">
        <w:t>two stimuli</w:t>
      </w:r>
      <w:r w:rsidR="00E45224">
        <w:t xml:space="preserve"> presented </w:t>
      </w:r>
      <w:r w:rsidR="00F45183">
        <w:t>on a black background separated by a gray vertical line</w:t>
      </w:r>
      <w:r>
        <w:t>.</w:t>
      </w:r>
      <w:r w:rsidR="00836B67">
        <w:t xml:space="preserve"> </w:t>
      </w:r>
      <w:r w:rsidR="00F45183">
        <w:t>The two stimuli always differed from one another on two dimensions: the number of objects comprising the stimulus (1, 2, 3, or 4) and object</w:t>
      </w:r>
      <w:r w:rsidR="000B02B7">
        <w:t>s</w:t>
      </w:r>
      <w:r w:rsidR="00626337">
        <w:t>’</w:t>
      </w:r>
      <w:r w:rsidR="00F45183">
        <w:t xml:space="preserve"> color (red, green, blue, or yellow). For example, the two stimuli could be three red dots and two </w:t>
      </w:r>
      <w:r w:rsidR="00091D81">
        <w:t>yellow</w:t>
      </w:r>
      <w:r w:rsidR="00F45183">
        <w:t xml:space="preserve"> dots (see Figure </w:t>
      </w:r>
      <w:r w:rsidR="00683087">
        <w:t>3</w:t>
      </w:r>
      <w:r w:rsidR="00F45183">
        <w:t>).</w:t>
      </w:r>
      <w:r w:rsidR="006E042B">
        <w:t xml:space="preserve"> The number of objects and colors used to comprise the stimuli were randomly selected and differed between blocks.</w:t>
      </w:r>
    </w:p>
    <w:p w14:paraId="46EAD8CE" w14:textId="6DC9E771" w:rsidR="00836B67" w:rsidRDefault="000B02B7" w:rsidP="006E042B">
      <w:r>
        <w:t>Unbeknownst to the participants, e</w:t>
      </w:r>
      <w:r w:rsidR="00F95BF1">
        <w:t xml:space="preserve">ach block </w:t>
      </w:r>
      <w:r w:rsidR="000D3FFE">
        <w:t xml:space="preserve">was </w:t>
      </w:r>
      <w:r w:rsidR="00F95BF1">
        <w:t xml:space="preserve">divided into two phases: a learning phase that consisted of all but the last trial, and a test </w:t>
      </w:r>
      <w:r w:rsidR="00626337">
        <w:t>phase that</w:t>
      </w:r>
      <w:r w:rsidR="00F95BF1">
        <w:t xml:space="preserve"> consisted of the last trial.</w:t>
      </w:r>
      <w:r w:rsidR="006E042B">
        <w:t xml:space="preserve"> </w:t>
      </w:r>
      <w:r w:rsidR="00305F60">
        <w:t>In the learning phase</w:t>
      </w:r>
      <w:r w:rsidR="00626337">
        <w:t xml:space="preserve"> tria</w:t>
      </w:r>
      <w:r w:rsidR="00305F60">
        <w:t>ls, t</w:t>
      </w:r>
      <w:r w:rsidR="006E042B">
        <w:t xml:space="preserve">he stimuli were presented until a response was made or for a maximal duration of 1,500 </w:t>
      </w:r>
      <w:proofErr w:type="spellStart"/>
      <w:r w:rsidR="006E042B">
        <w:t>ms</w:t>
      </w:r>
      <w:proofErr w:type="spellEnd"/>
      <w:r w:rsidR="006E042B">
        <w:t xml:space="preserve">, followed by feedback </w:t>
      </w:r>
      <w:r w:rsidR="00626337">
        <w:t>indicating if points were won or</w:t>
      </w:r>
      <w:r w:rsidR="006E042B">
        <w:t xml:space="preserve"> lost. </w:t>
      </w:r>
      <w:r w:rsidR="00305F60">
        <w:t xml:space="preserve">Throughout the trials in the </w:t>
      </w:r>
      <w:r w:rsidR="006E042B">
        <w:t xml:space="preserve">learning phase (i.e., </w:t>
      </w:r>
      <w:r w:rsidR="00836B67">
        <w:t xml:space="preserve">all but the last trial of </w:t>
      </w:r>
      <w:r w:rsidR="00F45183">
        <w:t>each</w:t>
      </w:r>
      <w:r w:rsidR="00836B67">
        <w:t xml:space="preserve"> block</w:t>
      </w:r>
      <w:r w:rsidR="006E042B">
        <w:t>)</w:t>
      </w:r>
      <w:r w:rsidR="00836B67">
        <w:t xml:space="preserve">, color and </w:t>
      </w:r>
      <w:r w:rsidR="004A5009">
        <w:rPr>
          <w:lang w:bidi="he-IL"/>
        </w:rPr>
        <w:t>numerosity</w:t>
      </w:r>
      <w:r w:rsidR="004A5009">
        <w:t xml:space="preserve"> </w:t>
      </w:r>
      <w:r w:rsidR="00626337">
        <w:t>were consistently paired</w:t>
      </w:r>
      <w:r w:rsidR="00836B67">
        <w:t xml:space="preserve">, such that, for example, the three dots were always red, and the two dots were always </w:t>
      </w:r>
      <w:r w:rsidR="004E6A1D">
        <w:t>yellow</w:t>
      </w:r>
      <w:r w:rsidR="00836B67">
        <w:t xml:space="preserve">. This allowed participants to learn </w:t>
      </w:r>
      <w:proofErr w:type="gramStart"/>
      <w:r w:rsidR="00836B67">
        <w:t>fairly quickly</w:t>
      </w:r>
      <w:proofErr w:type="gramEnd"/>
      <w:r w:rsidR="00836B67">
        <w:t xml:space="preserve">, through trial-and-error, which stimulus earned them points (e.g., </w:t>
      </w:r>
      <w:r w:rsidR="003C7414">
        <w:t>2</w:t>
      </w:r>
      <w:r w:rsidR="00836B67">
        <w:t xml:space="preserve">-red; see </w:t>
      </w:r>
      <w:r w:rsidR="00246A01">
        <w:t>Figure</w:t>
      </w:r>
      <w:r w:rsidR="00F95BF1">
        <w:t xml:space="preserve"> </w:t>
      </w:r>
      <w:r w:rsidR="00683087">
        <w:t>3A</w:t>
      </w:r>
      <w:r w:rsidR="00836B67">
        <w:t xml:space="preserve">). Because the two stimuli differed on two </w:t>
      </w:r>
      <w:r w:rsidR="00836B67">
        <w:lastRenderedPageBreak/>
        <w:t xml:space="preserve">dimensions, the </w:t>
      </w:r>
      <w:proofErr w:type="gramStart"/>
      <w:r w:rsidR="00836B67">
        <w:t>manner in which</w:t>
      </w:r>
      <w:proofErr w:type="gramEnd"/>
      <w:r w:rsidR="00836B67">
        <w:t xml:space="preserve"> participants identified the </w:t>
      </w:r>
      <w:r w:rsidR="00626337">
        <w:t xml:space="preserve">rewarding </w:t>
      </w:r>
      <w:r w:rsidR="00836B67">
        <w:t>stimulus could be based on either the color of the stimulus (“choosing red awards me points”) or on the number of items comprising</w:t>
      </w:r>
      <w:r w:rsidR="00626337">
        <w:t xml:space="preserve"> the stimulus – its numerosity</w:t>
      </w:r>
      <w:r w:rsidR="00836B67">
        <w:t xml:space="preserve"> (“choosing three dots awards me points”). Both strategies would lead to the same performance because color and numerosity were paired throughout these trials in each block.</w:t>
      </w:r>
    </w:p>
    <w:p w14:paraId="3A8C395E" w14:textId="4F9B16C0" w:rsidR="00836B67" w:rsidRDefault="00836B67" w:rsidP="00E45224">
      <w:r>
        <w:t xml:space="preserve">The last trial in each block was designed to test whether identification was based on color or </w:t>
      </w:r>
      <w:r w:rsidR="004A5009">
        <w:rPr>
          <w:lang w:bidi="he-IL"/>
        </w:rPr>
        <w:t>numerosity</w:t>
      </w:r>
      <w:r>
        <w:t xml:space="preserve">. This </w:t>
      </w:r>
      <w:r w:rsidRPr="00FA453A">
        <w:t xml:space="preserve">was done by reverse-pairing the two dimensions; for example, if the stimuli in the leading trials were </w:t>
      </w:r>
      <w:r w:rsidRPr="00FA453A">
        <w:rPr>
          <w:rStyle w:val="Bold"/>
        </w:rPr>
        <w:t>3-red</w:t>
      </w:r>
      <w:r w:rsidRPr="00FA453A">
        <w:t xml:space="preserve"> vs. </w:t>
      </w:r>
      <w:r w:rsidRPr="00FA453A">
        <w:rPr>
          <w:rStyle w:val="ad"/>
        </w:rPr>
        <w:t>2-</w:t>
      </w:r>
      <w:r w:rsidR="00091D81">
        <w:rPr>
          <w:rStyle w:val="ad"/>
        </w:rPr>
        <w:t>yellow</w:t>
      </w:r>
      <w:r w:rsidRPr="00FA453A">
        <w:t xml:space="preserve">, the stimuli in the final trial would then be </w:t>
      </w:r>
      <w:r w:rsidRPr="00FA453A">
        <w:rPr>
          <w:rStyle w:val="ad"/>
        </w:rPr>
        <w:t>2</w:t>
      </w:r>
      <w:r w:rsidRPr="00FA453A">
        <w:t>-</w:t>
      </w:r>
      <w:r w:rsidRPr="00FA453A">
        <w:rPr>
          <w:rStyle w:val="Bold"/>
        </w:rPr>
        <w:t xml:space="preserve">red </w:t>
      </w:r>
      <w:r w:rsidRPr="00FA453A">
        <w:t xml:space="preserve">vs. </w:t>
      </w:r>
      <w:r w:rsidRPr="00FA453A">
        <w:rPr>
          <w:rStyle w:val="Bold"/>
        </w:rPr>
        <w:t>3</w:t>
      </w:r>
      <w:r w:rsidRPr="00FA453A">
        <w:t>-</w:t>
      </w:r>
      <w:r w:rsidR="00091D81">
        <w:t>yellow</w:t>
      </w:r>
      <w:r w:rsidRPr="00FA453A">
        <w:t xml:space="preserve"> (see </w:t>
      </w:r>
      <w:r w:rsidR="00305F60">
        <w:t xml:space="preserve">Figure </w:t>
      </w:r>
      <w:r w:rsidR="00683087">
        <w:t>3B</w:t>
      </w:r>
      <w:r w:rsidRPr="00FA453A">
        <w:t xml:space="preserve">). If the identification was color-based, the participant would, in this final trial, select the stimulus comprised of the color that previously awarded points (e.g. </w:t>
      </w:r>
      <w:r w:rsidRPr="00FA453A">
        <w:rPr>
          <w:rStyle w:val="ad"/>
        </w:rPr>
        <w:t>2</w:t>
      </w:r>
      <w:r w:rsidRPr="00FA453A">
        <w:t>-</w:t>
      </w:r>
      <w:r w:rsidRPr="00FA453A">
        <w:rPr>
          <w:rStyle w:val="Bold"/>
        </w:rPr>
        <w:t>red</w:t>
      </w:r>
      <w:r w:rsidRPr="00FA453A">
        <w:t xml:space="preserve">), but if learning was number-based, the participant would select the stimulus comprised of the numerosity that previously awarded points (e.g. </w:t>
      </w:r>
      <w:r w:rsidRPr="00FA453A">
        <w:rPr>
          <w:rStyle w:val="Bold"/>
        </w:rPr>
        <w:t>3</w:t>
      </w:r>
      <w:r w:rsidRPr="00FA453A">
        <w:t>-</w:t>
      </w:r>
      <w:r w:rsidR="00091D81">
        <w:rPr>
          <w:rStyle w:val="ad"/>
        </w:rPr>
        <w:t>yellow</w:t>
      </w:r>
      <w:r w:rsidRPr="00FA453A">
        <w:t>). This allowed us to measure which dimension (numerosity vs. color) was more salient to the</w:t>
      </w:r>
      <w:r>
        <w:t xml:space="preserve"> participant and thus assess the participant’s SFON. </w:t>
      </w:r>
      <w:r w:rsidR="00E45224">
        <w:t xml:space="preserve">In this last trial, the stimuli were presented until a response was made or </w:t>
      </w:r>
      <w:r w:rsidR="00626337">
        <w:t xml:space="preserve">for a maximal duration of </w:t>
      </w:r>
      <w:r w:rsidR="00E45224">
        <w:t xml:space="preserve">3,000 </w:t>
      </w:r>
      <w:proofErr w:type="spellStart"/>
      <w:r w:rsidR="00E45224">
        <w:t>ms</w:t>
      </w:r>
      <w:r w:rsidR="00305F60">
        <w:t>.</w:t>
      </w:r>
      <w:proofErr w:type="spellEnd"/>
      <w:r w:rsidR="00E45224">
        <w:t xml:space="preserve"> </w:t>
      </w:r>
      <w:r>
        <w:t xml:space="preserve">No feedback was given for </w:t>
      </w:r>
      <w:r w:rsidR="00E45224">
        <w:t>these</w:t>
      </w:r>
      <w:r>
        <w:t xml:space="preserve"> </w:t>
      </w:r>
      <w:r w:rsidR="00E45224">
        <w:t xml:space="preserve">test </w:t>
      </w:r>
      <w:r>
        <w:t>trial</w:t>
      </w:r>
      <w:r w:rsidR="00E45224">
        <w:t>s</w:t>
      </w:r>
      <w:r>
        <w:t>.</w:t>
      </w:r>
    </w:p>
    <w:p w14:paraId="5143DEF2" w14:textId="55CFE4DC" w:rsidR="008D5EB1" w:rsidRDefault="00335912" w:rsidP="00511A41">
      <w:r>
        <w:rPr>
          <w:lang w:bidi="he-IL"/>
        </w:rPr>
        <w:t>To control for the possibility that our measure could be contaminated by a bias against attending to “color”, we separately measured the participant’s spontaneous focusing on color.</w:t>
      </w:r>
      <w:r>
        <w:t xml:space="preserve"> </w:t>
      </w:r>
      <w:r w:rsidR="009418F4">
        <w:t>This was measured using</w:t>
      </w:r>
      <w:r w:rsidR="00836B67">
        <w:t xml:space="preserve"> </w:t>
      </w:r>
      <w:r w:rsidR="008D5EB1">
        <w:t>8</w:t>
      </w:r>
      <w:r w:rsidR="009418F4">
        <w:t xml:space="preserve"> additional</w:t>
      </w:r>
      <w:r w:rsidR="008D5EB1">
        <w:t xml:space="preserve"> </w:t>
      </w:r>
      <w:r w:rsidR="00836B67">
        <w:t>block</w:t>
      </w:r>
      <w:r w:rsidR="009418F4">
        <w:t>s</w:t>
      </w:r>
      <w:r w:rsidR="00836B67">
        <w:t xml:space="preserve"> in which the stimuli were also comprised of two dimensions: color and shape (e.g., blue-triangle vs. red-square), with the number of objects kept constant at 1.</w:t>
      </w:r>
      <w:r w:rsidR="00511A41">
        <w:t xml:space="preserve"> </w:t>
      </w:r>
      <w:r w:rsidR="008D5EB1">
        <w:t>In total, each participant completed 32 block</w:t>
      </w:r>
      <w:r w:rsidR="009418F4">
        <w:t>s</w:t>
      </w:r>
      <w:r w:rsidR="008D5EB1">
        <w:t>: 24 color-vs-numerosity blocks and 8 color-vs-shape blocks. A short break was given after every 8 blocks.</w:t>
      </w:r>
    </w:p>
    <w:p w14:paraId="3BBBFB9F" w14:textId="12E729DE" w:rsidR="00AE1D2F" w:rsidRPr="00967FE5" w:rsidRDefault="00AE1D2F" w:rsidP="00967FE5">
      <w:pPr>
        <w:rPr>
          <w:rFonts w:asciiTheme="majorBidi" w:hAnsiTheme="majorBidi" w:cstheme="majorBidi"/>
        </w:rPr>
      </w:pPr>
      <w:r w:rsidRPr="00FA4B92">
        <w:rPr>
          <w:rFonts w:asciiTheme="majorBidi" w:hAnsiTheme="majorBidi" w:cstheme="majorBidi"/>
        </w:rPr>
        <w:t>Through</w:t>
      </w:r>
      <w:r>
        <w:rPr>
          <w:rFonts w:asciiTheme="majorBidi" w:hAnsiTheme="majorBidi" w:cstheme="majorBidi"/>
        </w:rPr>
        <w:t>out</w:t>
      </w:r>
      <w:r w:rsidRPr="00FA4B92">
        <w:rPr>
          <w:rFonts w:asciiTheme="majorBidi" w:hAnsiTheme="majorBidi" w:cstheme="majorBidi"/>
        </w:rPr>
        <w:t xml:space="preserve"> the</w:t>
      </w:r>
      <w:r>
        <w:rPr>
          <w:rFonts w:asciiTheme="majorBidi" w:hAnsiTheme="majorBidi" w:cstheme="majorBidi"/>
        </w:rPr>
        <w:t xml:space="preserve"> entire</w:t>
      </w:r>
      <w:r w:rsidRPr="00FA4B92">
        <w:rPr>
          <w:rFonts w:asciiTheme="majorBidi" w:hAnsiTheme="majorBidi" w:cstheme="majorBidi"/>
        </w:rPr>
        <w:t xml:space="preserve"> </w:t>
      </w:r>
      <w:r>
        <w:rPr>
          <w:rFonts w:asciiTheme="majorBidi" w:hAnsiTheme="majorBidi" w:cstheme="majorBidi"/>
        </w:rPr>
        <w:t>task</w:t>
      </w:r>
      <w:r w:rsidRPr="00FA4B92">
        <w:rPr>
          <w:rFonts w:asciiTheme="majorBidi" w:hAnsiTheme="majorBidi" w:cstheme="majorBidi"/>
        </w:rPr>
        <w:t xml:space="preserve">, </w:t>
      </w:r>
      <w:r>
        <w:rPr>
          <w:rFonts w:asciiTheme="majorBidi" w:hAnsiTheme="majorBidi" w:cstheme="majorBidi"/>
        </w:rPr>
        <w:t xml:space="preserve">the </w:t>
      </w:r>
      <w:r w:rsidRPr="00FA4B92">
        <w:rPr>
          <w:rFonts w:asciiTheme="majorBidi" w:hAnsiTheme="majorBidi" w:cstheme="majorBidi"/>
        </w:rPr>
        <w:t>side</w:t>
      </w:r>
      <w:r w:rsidRPr="00FA4B92">
        <w:rPr>
          <w:rFonts w:asciiTheme="majorBidi" w:hAnsiTheme="majorBidi" w:cstheme="majorBidi"/>
          <w:lang w:val="en-GB"/>
        </w:rPr>
        <w:t xml:space="preserve"> (right or left)</w:t>
      </w:r>
      <w:r w:rsidRPr="00FA4B92">
        <w:rPr>
          <w:rFonts w:asciiTheme="majorBidi" w:hAnsiTheme="majorBidi" w:cstheme="majorBidi"/>
        </w:rPr>
        <w:t xml:space="preserve"> </w:t>
      </w:r>
      <w:r>
        <w:rPr>
          <w:rFonts w:asciiTheme="majorBidi" w:hAnsiTheme="majorBidi" w:cstheme="majorBidi"/>
        </w:rPr>
        <w:t xml:space="preserve">of the rewarding </w:t>
      </w:r>
      <w:r w:rsidRPr="00FA4B92">
        <w:rPr>
          <w:rFonts w:asciiTheme="majorBidi" w:hAnsiTheme="majorBidi" w:cstheme="majorBidi"/>
        </w:rPr>
        <w:t xml:space="preserve">stimulus was balanced and randomly selected between trials for both the learning and test trials. Moreover, perceptual </w:t>
      </w:r>
      <w:r w:rsidRPr="00FA4B92">
        <w:rPr>
          <w:rFonts w:asciiTheme="majorBidi" w:hAnsiTheme="majorBidi" w:cstheme="majorBidi"/>
        </w:rPr>
        <w:lastRenderedPageBreak/>
        <w:t xml:space="preserve">variables such as objects’ size and location on the display were controlled and balanced between trials; the average display area </w:t>
      </w:r>
      <w:r>
        <w:rPr>
          <w:rFonts w:asciiTheme="majorBidi" w:hAnsiTheme="majorBidi" w:cstheme="majorBidi"/>
        </w:rPr>
        <w:t xml:space="preserve">that </w:t>
      </w:r>
      <w:r w:rsidRPr="00FA4B92">
        <w:rPr>
          <w:rFonts w:asciiTheme="majorBidi" w:hAnsiTheme="majorBidi" w:cstheme="majorBidi"/>
        </w:rPr>
        <w:t>was colored was equal between each of the possible number of objects and the different shapes (approximately 4,700</w:t>
      </w:r>
      <w:r w:rsidR="00491963">
        <w:rPr>
          <w:rFonts w:asciiTheme="majorBidi" w:hAnsiTheme="majorBidi" w:cstheme="majorBidi"/>
        </w:rPr>
        <w:t xml:space="preserve"> pixel</w:t>
      </w:r>
      <w:r w:rsidRPr="00FA4B92">
        <w:rPr>
          <w:rFonts w:asciiTheme="majorBidi" w:hAnsiTheme="majorBidi" w:cstheme="majorBidi"/>
          <w:vertAlign w:val="superscript"/>
        </w:rPr>
        <w:t>2</w:t>
      </w:r>
      <w:r w:rsidRPr="00FA4B92">
        <w:rPr>
          <w:rFonts w:asciiTheme="majorBidi" w:hAnsiTheme="majorBidi" w:cstheme="majorBidi"/>
        </w:rPr>
        <w:t>), and the location of each object was selected at random</w:t>
      </w:r>
      <w:r>
        <w:rPr>
          <w:rFonts w:asciiTheme="majorBidi" w:hAnsiTheme="majorBidi" w:cstheme="majorBidi"/>
        </w:rPr>
        <w:t>,</w:t>
      </w:r>
      <w:r w:rsidRPr="00FA4B92">
        <w:rPr>
          <w:rFonts w:asciiTheme="majorBidi" w:hAnsiTheme="majorBidi" w:cstheme="majorBidi"/>
        </w:rPr>
        <w:t xml:space="preserve"> in</w:t>
      </w:r>
      <w:r>
        <w:rPr>
          <w:rFonts w:asciiTheme="majorBidi" w:hAnsiTheme="majorBidi" w:cstheme="majorBidi"/>
        </w:rPr>
        <w:t>asmuch</w:t>
      </w:r>
      <w:r w:rsidRPr="00FA4B92">
        <w:rPr>
          <w:rFonts w:asciiTheme="majorBidi" w:hAnsiTheme="majorBidi" w:cstheme="majorBidi"/>
        </w:rPr>
        <w:t xml:space="preserve"> as the object</w:t>
      </w:r>
      <w:r>
        <w:rPr>
          <w:rFonts w:asciiTheme="majorBidi" w:hAnsiTheme="majorBidi" w:cstheme="majorBidi"/>
        </w:rPr>
        <w:t>’s</w:t>
      </w:r>
      <w:r w:rsidRPr="00FA4B92">
        <w:rPr>
          <w:rFonts w:asciiTheme="majorBidi" w:hAnsiTheme="majorBidi" w:cstheme="majorBidi"/>
        </w:rPr>
        <w:t xml:space="preserve"> location did not overlap another object</w:t>
      </w:r>
      <w:r>
        <w:rPr>
          <w:rFonts w:asciiTheme="majorBidi" w:hAnsiTheme="majorBidi" w:cstheme="majorBidi"/>
        </w:rPr>
        <w:t>,</w:t>
      </w:r>
      <w:r w:rsidRPr="00FA4B92">
        <w:rPr>
          <w:rFonts w:asciiTheme="majorBidi" w:hAnsiTheme="majorBidi" w:cstheme="majorBidi"/>
        </w:rPr>
        <w:t xml:space="preserve"> and the objects of each stimulus were confined to one side of the screen. The task was designed </w:t>
      </w:r>
      <w:r>
        <w:rPr>
          <w:rFonts w:asciiTheme="majorBidi" w:hAnsiTheme="majorBidi" w:cstheme="majorBidi"/>
        </w:rPr>
        <w:t>in</w:t>
      </w:r>
      <w:r w:rsidRPr="00FA4B92">
        <w:rPr>
          <w:rFonts w:asciiTheme="majorBidi" w:hAnsiTheme="majorBidi" w:cstheme="majorBidi"/>
        </w:rPr>
        <w:t xml:space="preserve"> E-Prime software</w:t>
      </w:r>
      <w:r>
        <w:rPr>
          <w:rFonts w:asciiTheme="majorBidi" w:hAnsiTheme="majorBidi" w:cstheme="majorBidi"/>
        </w:rPr>
        <w:t xml:space="preserve"> </w:t>
      </w:r>
      <w:r>
        <w:rPr>
          <w:rFonts w:asciiTheme="majorBidi" w:hAnsiTheme="majorBidi" w:cstheme="majorBidi"/>
        </w:rPr>
        <w:fldChar w:fldCharType="begin"/>
      </w:r>
      <w:r w:rsidR="00132764">
        <w:rPr>
          <w:rFonts w:asciiTheme="majorBidi" w:hAnsiTheme="majorBidi" w:cstheme="majorBidi"/>
        </w:rPr>
        <w:instrText xml:space="preserve"> ADDIN ZOTERO_ITEM CSL_CITATION {"citationID":"a14u9enuv1m","properties":{"formattedCitation":"(released candidate 2.0.8.9; Psychological Software Tools Inc., 2010)","plainCitation":"(released candidate 2.0.8.9; Psychological Software Tools Inc., 2010)"},"citationItems":[{"id":365,"uris":["http://zotero.org/users/1945632/items/H3FGI89B"],"uri":["http://zotero.org/users/1945632/items/H3FGI89B"],"itemData":{"id":365,"type":"book","title":"E-Prime 2.0","publisher":"Psychological Software Tools Inc.","publisher-place":"Pittsburgh, PA","version":"Released Candidate 2.0.8.9","event-place":"Pittsburgh, PA","author":[{"family":"Psychological Software Tools Inc.","given":""}],"issued":{"date-parts":[["2010"]]}},"prefix":"released candidate 2.0.8.9;"}],"schema":"https://github.com/citation-style-language/schema/raw/master/csl-citation.json"} </w:instrText>
      </w:r>
      <w:r>
        <w:rPr>
          <w:rFonts w:asciiTheme="majorBidi" w:hAnsiTheme="majorBidi" w:cstheme="majorBidi"/>
        </w:rPr>
        <w:fldChar w:fldCharType="separate"/>
      </w:r>
      <w:r w:rsidRPr="00AE1D2F">
        <w:rPr>
          <w:rFonts w:ascii="Times New Roman" w:hAnsi="Times New Roman" w:cs="Times New Roman"/>
        </w:rPr>
        <w:t>(released candidate 2.0.8.9; Psychological Software Tools Inc., 2010)</w:t>
      </w:r>
      <w:r>
        <w:rPr>
          <w:rFonts w:asciiTheme="majorBidi" w:hAnsiTheme="majorBidi" w:cstheme="majorBidi"/>
        </w:rPr>
        <w:fldChar w:fldCharType="end"/>
      </w:r>
      <w:r>
        <w:rPr>
          <w:rFonts w:asciiTheme="majorBidi" w:hAnsiTheme="majorBidi" w:cstheme="majorBidi"/>
        </w:rPr>
        <w:t>.</w:t>
      </w:r>
    </w:p>
    <w:p w14:paraId="26433DD7" w14:textId="051B3BE1" w:rsidR="00C83990" w:rsidRDefault="00C83990" w:rsidP="008D5EB1">
      <w:r w:rsidRPr="00C83990">
        <w:t xml:space="preserve">Individual SFON scores were calculated </w:t>
      </w:r>
      <w:r>
        <w:t xml:space="preserve">as </w:t>
      </w:r>
      <w:r w:rsidRPr="00C83990">
        <w:t xml:space="preserve">the proportion of test trials </w:t>
      </w:r>
      <w:r w:rsidR="009418F4">
        <w:t>i</w:t>
      </w:r>
      <w:r w:rsidRPr="00C83990">
        <w:t xml:space="preserve">n which each participant chose according to the numerical dimension as opposed to the color dimension in the first </w:t>
      </w:r>
      <w:r>
        <w:t>24</w:t>
      </w:r>
      <w:r w:rsidRPr="00C83990">
        <w:t xml:space="preserve"> blocks</w:t>
      </w:r>
      <w:r>
        <w:t xml:space="preserve"> (the color-</w:t>
      </w:r>
      <w:r w:rsidR="008D5EB1" w:rsidRPr="00C83990">
        <w:t>versus</w:t>
      </w:r>
      <w:r>
        <w:t>-numerosity blocks)</w:t>
      </w:r>
      <w:r w:rsidRPr="00C83990">
        <w:t xml:space="preserve">. Similarly, </w:t>
      </w:r>
      <w:r w:rsidR="008D5EB1">
        <w:t>i</w:t>
      </w:r>
      <w:r w:rsidR="008D5EB1" w:rsidRPr="00C83990">
        <w:t xml:space="preserve">ndividual </w:t>
      </w:r>
      <w:r w:rsidR="008D5EB1">
        <w:t xml:space="preserve">color-bias </w:t>
      </w:r>
      <w:r w:rsidR="008D5EB1" w:rsidRPr="00C83990">
        <w:t xml:space="preserve">scores were calculated </w:t>
      </w:r>
      <w:r w:rsidR="008D5EB1">
        <w:t xml:space="preserve">as </w:t>
      </w:r>
      <w:r w:rsidR="008D5EB1" w:rsidRPr="00C83990">
        <w:t xml:space="preserve">the proportion of test trials on which each participant chose according to the </w:t>
      </w:r>
      <w:r w:rsidR="008D5EB1">
        <w:t xml:space="preserve">color </w:t>
      </w:r>
      <w:r w:rsidR="008D5EB1" w:rsidRPr="00C83990">
        <w:t xml:space="preserve">dimension as opposed to the </w:t>
      </w:r>
      <w:r w:rsidR="008D5EB1">
        <w:t xml:space="preserve">shape </w:t>
      </w:r>
      <w:r w:rsidR="008D5EB1" w:rsidRPr="00C83990">
        <w:t xml:space="preserve">dimension in the </w:t>
      </w:r>
      <w:r w:rsidR="008D5EB1">
        <w:t>last 8</w:t>
      </w:r>
      <w:r w:rsidR="008D5EB1" w:rsidRPr="00C83990">
        <w:t xml:space="preserve"> blocks</w:t>
      </w:r>
      <w:r w:rsidR="008D5EB1">
        <w:t xml:space="preserve"> </w:t>
      </w:r>
      <w:r w:rsidRPr="00C83990">
        <w:t>color-versus-shape block</w:t>
      </w:r>
      <w:r w:rsidR="008D5EB1">
        <w:t>s.</w:t>
      </w:r>
    </w:p>
    <w:p w14:paraId="281BE236" w14:textId="2C03DEDA" w:rsidR="00B75E79" w:rsidRPr="00E45DF9" w:rsidRDefault="00B75E79" w:rsidP="00B75E79">
      <w:pPr>
        <w:pStyle w:val="31"/>
        <w:rPr>
          <w:vanish/>
          <w:specVanish/>
        </w:rPr>
      </w:pPr>
      <w:r>
        <w:t>Mathematical achievements.</w:t>
      </w:r>
    </w:p>
    <w:p w14:paraId="70726947" w14:textId="0EFBD021" w:rsidR="004E030D" w:rsidRDefault="00E45DF9" w:rsidP="00DA5FD4">
      <w:r>
        <w:t xml:space="preserve"> </w:t>
      </w:r>
      <w:r w:rsidR="00A2040A">
        <w:t>P</w:t>
      </w:r>
      <w:r w:rsidR="00B75E79">
        <w:t xml:space="preserve">articipants was asked to report their </w:t>
      </w:r>
      <w:r w:rsidR="00F823EA">
        <w:t>q</w:t>
      </w:r>
      <w:r w:rsidR="00B75E79">
        <w:t xml:space="preserve">uantitative </w:t>
      </w:r>
      <w:r w:rsidR="00F823EA">
        <w:t>r</w:t>
      </w:r>
      <w:r w:rsidR="00B75E79">
        <w:t xml:space="preserve">easoning </w:t>
      </w:r>
      <w:r w:rsidR="00F823EA">
        <w:t>s</w:t>
      </w:r>
      <w:r w:rsidR="00B75E79">
        <w:t xml:space="preserve">core (QRS) from their </w:t>
      </w:r>
      <w:r w:rsidR="00F823EA">
        <w:t>p</w:t>
      </w:r>
      <w:r w:rsidR="00B75E79">
        <w:t xml:space="preserve">sychometric </w:t>
      </w:r>
      <w:r w:rsidR="00F823EA">
        <w:t>e</w:t>
      </w:r>
      <w:r w:rsidR="00B75E79">
        <w:t xml:space="preserve">ntrance </w:t>
      </w:r>
      <w:r w:rsidR="00F823EA">
        <w:t>t</w:t>
      </w:r>
      <w:r w:rsidR="00D37487">
        <w:t>est (PET, equivalent to SAT test) scores</w:t>
      </w:r>
      <w:r w:rsidR="004E030D">
        <w:t xml:space="preserve">. These are standardized scores </w:t>
      </w:r>
      <w:r w:rsidR="00B75E79">
        <w:t>rang</w:t>
      </w:r>
      <w:r w:rsidR="004E030D">
        <w:t>ing</w:t>
      </w:r>
      <w:r w:rsidR="00B75E79">
        <w:t xml:space="preserve"> between</w:t>
      </w:r>
      <w:r w:rsidR="004E030D">
        <w:t xml:space="preserve"> </w:t>
      </w:r>
      <m:oMath>
        <m:r>
          <w:rPr>
            <w:rFonts w:ascii="Cambria Math" w:hAnsi="Cambria Math"/>
          </w:rPr>
          <m:t>50—150</m:t>
        </m:r>
      </m:oMath>
      <w:r w:rsidR="004E030D">
        <w:t xml:space="preserve"> with an average score of </w:t>
      </w:r>
      <m:oMath>
        <m:r>
          <w:rPr>
            <w:rFonts w:ascii="Cambria Math" w:hAnsi="Cambria Math"/>
          </w:rPr>
          <m:t>100</m:t>
        </m:r>
      </m:oMath>
      <w:r w:rsidR="004E030D">
        <w:t xml:space="preserve"> points,</w:t>
      </w:r>
      <w:r w:rsidR="00B75E79">
        <w:t xml:space="preserve"> </w:t>
      </w:r>
      <m:oMath>
        <m:r>
          <w:rPr>
            <w:rFonts w:ascii="Cambria Math" w:hAnsi="Cambria Math"/>
          </w:rPr>
          <m:t>σ=20</m:t>
        </m:r>
      </m:oMath>
      <w:r w:rsidR="00B75E79">
        <w:t xml:space="preserve">. The </w:t>
      </w:r>
      <w:r w:rsidR="00F823EA">
        <w:t xml:space="preserve">QRS are derived from the </w:t>
      </w:r>
      <w:r w:rsidR="00426389">
        <w:t xml:space="preserve">quantitative </w:t>
      </w:r>
      <w:r w:rsidR="00F823EA">
        <w:t xml:space="preserve">reasoning section, which </w:t>
      </w:r>
      <w:r w:rsidR="00B75E79">
        <w:t xml:space="preserve">tests the ability to use numbers and mathematical </w:t>
      </w:r>
      <w:r w:rsidR="00F823EA">
        <w:t xml:space="preserve">knowledge in </w:t>
      </w:r>
      <w:r w:rsidR="00B75E79">
        <w:t>solving quantitative problems</w:t>
      </w:r>
      <w:r w:rsidR="00F823EA">
        <w:t xml:space="preserve"> presented in verbal form but also in visual form such as </w:t>
      </w:r>
      <w:r w:rsidR="004E030D">
        <w:t xml:space="preserve">tables </w:t>
      </w:r>
      <w:r w:rsidR="00F823EA">
        <w:t>and</w:t>
      </w:r>
      <w:r w:rsidR="004E030D">
        <w:t xml:space="preserve"> graphs</w:t>
      </w:r>
      <w:r w:rsidR="00F823EA">
        <w:t xml:space="preserve"> </w:t>
      </w:r>
      <w:r w:rsidR="00DA5FD4">
        <w:fldChar w:fldCharType="begin"/>
      </w:r>
      <w:r w:rsidR="00DA5FD4">
        <w:instrText xml:space="preserve"> ADDIN ZOTERO_ITEM CSL_CITATION {"citationID":"a1hqpnbt3rc","properties":{"formattedCitation":"(National Institute for Testing and Evaluation, n.d.)","plainCitation":"(National Institute for Testing and Evaluation, n.d.)"},"citationItems":[{"id":690,"uris":["http://zotero.org/users/1945632/items/3WBEWNAN"],"uri":["http://zotero.org/users/1945632/items/3WBEWNAN"],"itemData":{"id":690,"type":"webpage","title":"Psychometric Entrance Test - Test Format and Components","URL":"https://www.nite.org.il/index.php/en/tests/psychometric/psychometric-test-format.html","author":[{"family":"National Institute for Testing and Evaluation","given":""}],"accessed":{"date-parts":[["2017",9,3]]}}}],"schema":"https://github.com/citation-style-language/schema/raw/master/csl-citation.json"} </w:instrText>
      </w:r>
      <w:r w:rsidR="00DA5FD4">
        <w:fldChar w:fldCharType="separate"/>
      </w:r>
      <w:r w:rsidR="00DA5FD4" w:rsidRPr="00DA5FD4">
        <w:rPr>
          <w:rFonts w:ascii="Times New Roman" w:hAnsi="Times New Roman" w:cs="Times New Roman"/>
        </w:rPr>
        <w:t>(National Institute for Testing and Evaluation, n.d.)</w:t>
      </w:r>
      <w:r w:rsidR="00DA5FD4">
        <w:fldChar w:fldCharType="end"/>
      </w:r>
      <w:r w:rsidR="004E030D">
        <w:t>.</w:t>
      </w:r>
    </w:p>
    <w:p w14:paraId="2B892A70" w14:textId="1DE7DD44" w:rsidR="00B75E79" w:rsidRDefault="00DA5FD4" w:rsidP="00B75E79">
      <w:pPr>
        <w:rPr>
          <w:ins w:id="6" w:author="Matan S. Ben-Shachar" w:date="2018-06-06T17:24:00Z"/>
        </w:rPr>
      </w:pPr>
      <w:r>
        <w:t>P</w:t>
      </w:r>
      <w:r w:rsidR="00B75E79">
        <w:t xml:space="preserve">articipants were </w:t>
      </w:r>
      <w:r>
        <w:t xml:space="preserve">also </w:t>
      </w:r>
      <w:r w:rsidR="00B75E79">
        <w:t>asked to report th</w:t>
      </w:r>
      <w:r w:rsidR="00B34D99">
        <w:t>e</w:t>
      </w:r>
      <w:r w:rsidR="00B75E79">
        <w:t xml:space="preserve"> level (ranges between 3-5) they achieved on the mathematical </w:t>
      </w:r>
      <w:proofErr w:type="spellStart"/>
      <w:r w:rsidR="00B75E79">
        <w:t>Bagrut</w:t>
      </w:r>
      <w:proofErr w:type="spellEnd"/>
      <w:r w:rsidR="00B75E79">
        <w:t xml:space="preserve"> (matriculation) exam, which is completed in high school.</w:t>
      </w:r>
    </w:p>
    <w:p w14:paraId="63202CE1" w14:textId="084B3D65" w:rsidR="005209AA" w:rsidRDefault="005209AA" w:rsidP="00B75E79">
      <w:ins w:id="7" w:author="Matan S. Ben-Shachar" w:date="2018-06-06T17:24:00Z">
        <w:r>
          <w:t xml:space="preserve">Of the XX participants, </w:t>
        </w:r>
      </w:ins>
      <w:ins w:id="8" w:author="Matan S. Ben-Shachar" w:date="2018-06-06T17:25:00Z">
        <w:r>
          <w:t xml:space="preserve">XX (XX%) did not provide their QRS or </w:t>
        </w:r>
      </w:ins>
      <w:ins w:id="9" w:author="Matan S. Ben-Shachar" w:date="2018-06-06T17:26:00Z">
        <w:r w:rsidR="00AE7915">
          <w:t xml:space="preserve">math matriculation level (XX) or provided impossible data (outside the range of </w:t>
        </w:r>
      </w:ins>
      <w:ins w:id="10" w:author="Matan S. Ben-Shachar" w:date="2018-06-06T17:27:00Z">
        <w:r w:rsidR="00AE7915">
          <w:rPr>
            <w:lang w:bidi="he-IL"/>
          </w:rPr>
          <w:t>possible values).</w:t>
        </w:r>
      </w:ins>
      <w:ins w:id="11" w:author="Matan S. Ben-Shachar" w:date="2018-06-06T17:25:00Z">
        <w:r>
          <w:t xml:space="preserve"> </w:t>
        </w:r>
      </w:ins>
    </w:p>
    <w:p w14:paraId="738422E9" w14:textId="77777777" w:rsidR="00491963" w:rsidRPr="00794DEC" w:rsidRDefault="00491963" w:rsidP="00491963">
      <w:pPr>
        <w:pStyle w:val="31"/>
        <w:rPr>
          <w:vanish/>
          <w:specVanish/>
        </w:rPr>
      </w:pPr>
      <w:proofErr w:type="spellStart"/>
      <w:r>
        <w:lastRenderedPageBreak/>
        <w:t>Panamath</w:t>
      </w:r>
      <w:proofErr w:type="spellEnd"/>
      <w:r>
        <w:t>.</w:t>
      </w:r>
    </w:p>
    <w:p w14:paraId="3BA64471" w14:textId="089524A5" w:rsidR="00A86707" w:rsidRDefault="00794DEC" w:rsidP="004F24D4">
      <w:pPr>
        <w:rPr>
          <w:rFonts w:asciiTheme="majorBidi" w:hAnsiTheme="majorBidi" w:cstheme="majorBidi"/>
        </w:rPr>
      </w:pPr>
      <w:r>
        <w:t xml:space="preserve"> </w:t>
      </w:r>
      <w:r w:rsidR="00EF5673">
        <w:t>Discrimination</w:t>
      </w:r>
      <w:r w:rsidR="00AB1A49">
        <w:t xml:space="preserve"> ratios were measured using </w:t>
      </w:r>
      <w:r w:rsidR="00491963">
        <w:t xml:space="preserve">the </w:t>
      </w:r>
      <w:r w:rsidR="004F24D4">
        <w:t xml:space="preserve">adult version of the </w:t>
      </w:r>
      <w:proofErr w:type="spellStart"/>
      <w:r w:rsidR="004F24D4">
        <w:t>Panamath</w:t>
      </w:r>
      <w:proofErr w:type="spellEnd"/>
      <w:r w:rsidR="004F24D4">
        <w:t xml:space="preserve"> task </w:t>
      </w:r>
      <w:r w:rsidR="0016249D">
        <w:t>described in experiment 1</w:t>
      </w:r>
      <w:r w:rsidR="004F24D4">
        <w:t>.</w:t>
      </w:r>
      <w:r w:rsidR="0016249D">
        <w:t xml:space="preserve"> </w:t>
      </w:r>
      <w:r w:rsidR="004F24D4">
        <w:t xml:space="preserve">Participants preformed </w:t>
      </w:r>
      <w:r w:rsidR="00AB1A49">
        <w:t>2</w:t>
      </w:r>
      <w:r w:rsidR="004F24D4">
        <w:t xml:space="preserve"> practice trials, in which feedback was given for </w:t>
      </w:r>
      <w:r w:rsidR="004F24D4">
        <w:rPr>
          <w:rFonts w:asciiTheme="majorBidi" w:hAnsiTheme="majorBidi" w:cstheme="majorBidi"/>
        </w:rPr>
        <w:t>selecting correctly or incorrectly. Participants then preformed 8</w:t>
      </w:r>
      <w:r w:rsidR="000F26B1">
        <w:rPr>
          <w:rFonts w:asciiTheme="majorBidi" w:hAnsiTheme="majorBidi" w:cstheme="majorBidi"/>
        </w:rPr>
        <w:t xml:space="preserve"> minutes’ worth of trials (one block of roughly </w:t>
      </w:r>
      <w:r w:rsidR="00AB1A49">
        <w:rPr>
          <w:rFonts w:asciiTheme="majorBidi" w:hAnsiTheme="majorBidi" w:cstheme="majorBidi"/>
        </w:rPr>
        <w:t>264</w:t>
      </w:r>
      <w:r w:rsidR="000F26B1">
        <w:rPr>
          <w:rFonts w:asciiTheme="majorBidi" w:hAnsiTheme="majorBidi" w:cstheme="majorBidi"/>
        </w:rPr>
        <w:t xml:space="preserve"> trials)</w:t>
      </w:r>
      <w:r w:rsidR="004F24D4">
        <w:rPr>
          <w:rFonts w:asciiTheme="majorBidi" w:hAnsiTheme="majorBidi" w:cstheme="majorBidi"/>
        </w:rPr>
        <w:t>. Feedback was not given on these trials.</w:t>
      </w:r>
    </w:p>
    <w:p w14:paraId="04E44765" w14:textId="57C4D228" w:rsidR="004F24D4" w:rsidRDefault="00FF7DAC" w:rsidP="003811AA">
      <w:r>
        <w:t>D</w:t>
      </w:r>
      <w:r w:rsidR="004F24D4">
        <w:rPr>
          <w:rFonts w:asciiTheme="majorBidi" w:hAnsiTheme="majorBidi" w:cstheme="majorBidi"/>
          <w:lang w:bidi="he-IL"/>
        </w:rPr>
        <w:t xml:space="preserve">ata from 7 participants was excluded from analysis due to their Weber </w:t>
      </w:r>
      <w:r w:rsidR="006C775A">
        <w:rPr>
          <w:rFonts w:asciiTheme="majorBidi" w:hAnsiTheme="majorBidi" w:cstheme="majorBidi"/>
          <w:lang w:bidi="he-IL"/>
        </w:rPr>
        <w:t xml:space="preserve">ratios </w:t>
      </w:r>
      <w:r w:rsidR="004F24D4">
        <w:rPr>
          <w:rFonts w:asciiTheme="majorBidi" w:hAnsiTheme="majorBidi" w:cstheme="majorBidi"/>
          <w:lang w:bidi="he-IL"/>
        </w:rPr>
        <w:t xml:space="preserve">falling above </w:t>
      </w:r>
      <w:r w:rsidR="004F24D4">
        <w:t>their age-appropriate 90th percentile</w:t>
      </w:r>
      <w:r w:rsidR="00865FA6">
        <w:t xml:space="preserve"> </w:t>
      </w:r>
      <w:r w:rsidR="003811AA">
        <w:fldChar w:fldCharType="begin"/>
      </w:r>
      <w:r w:rsidR="005429B1">
        <w:instrText xml:space="preserve"> ADDIN ZOTERO_ITEM CSL_CITATION {"citationID":"a16rvmvvo48","properties":{"formattedCitation":"(data for normal range is provided with the Pnamath softwere; Halberda et al., 2012)","plainCitation":"(data for normal range is provided with the Pnamath softwere; Halberda et al., 2012)"},"citationItems":[{"id":641,"uris":["http://zotero.org/users/1945632/items/VA97SQKA"],"uri":["http://zotero.org/users/1945632/items/VA97SQKA"],"itemData":{"id":641,"type":"article-journal","title":"Number sense across the lifespan as revealed by a massive Internet-based sample","container-title":"Proceedings of the National Academy of Sciences","page":"11116–11120","volume":"109","issue":"28","source":"Google Scholar","author":[{"family":"Halberda","given":"Justin"},{"family":"Ly","given":"Ryan"},{"family":"Wilmer","given":"Jeremy B."},{"family":"Naiman","given":"Daniel Q."},{"family":"Germine","given":"Laura"}],"issued":{"date-parts":[["2012"]]}},"prefix":"data for normal range is provided with the Pnamath softwere;"}],"schema":"https://github.com/citation-style-language/schema/raw/master/csl-citation.json"} </w:instrText>
      </w:r>
      <w:r w:rsidR="003811AA">
        <w:fldChar w:fldCharType="separate"/>
      </w:r>
      <w:r w:rsidR="003811AA" w:rsidRPr="003811AA">
        <w:rPr>
          <w:rFonts w:ascii="Times New Roman" w:hAnsi="Times New Roman" w:cs="Times New Roman"/>
        </w:rPr>
        <w:t>(data for normal range is provided with the Pnamath softwere; Halberda et al., 2012)</w:t>
      </w:r>
      <w:r w:rsidR="003811AA">
        <w:fldChar w:fldCharType="end"/>
      </w:r>
      <w:r w:rsidR="003811AA">
        <w:t>.</w:t>
      </w:r>
    </w:p>
    <w:p w14:paraId="735F7EB8" w14:textId="6FC0B851" w:rsidR="00836B67" w:rsidRPr="00A9785A" w:rsidRDefault="00775457" w:rsidP="00836B67">
      <w:pPr>
        <w:pStyle w:val="31"/>
        <w:rPr>
          <w:vanish/>
          <w:specVanish/>
        </w:rPr>
      </w:pPr>
      <w:r>
        <w:t>Raven</w:t>
      </w:r>
      <w:r w:rsidR="00836B67">
        <w:t>.</w:t>
      </w:r>
    </w:p>
    <w:p w14:paraId="4F6BEEBD" w14:textId="5C9EF003" w:rsidR="00794DEC" w:rsidRPr="00794DEC" w:rsidRDefault="00A9785A" w:rsidP="00A9785A">
      <w:r>
        <w:t xml:space="preserve"> </w:t>
      </w:r>
      <w:r w:rsidR="00EF5673">
        <w:t>General i</w:t>
      </w:r>
      <w:r w:rsidR="00794DEC" w:rsidRPr="00DB332E">
        <w:t>ntelligence was tested using the Raven Standard Progressive Matrices</w:t>
      </w:r>
      <w:r w:rsidR="00794DEC">
        <w:t xml:space="preserve"> </w:t>
      </w:r>
      <w:r w:rsidR="00794DEC">
        <w:fldChar w:fldCharType="begin"/>
      </w:r>
      <w:r w:rsidR="00794DEC">
        <w:instrText xml:space="preserve"> ADDIN ZOTERO_ITEM CSL_CITATION {"citationID":"abkpmash9m","properties":{"formattedCitation":"(Raven, 1960)","plainCitation":"(Raven, 1960)"},"citationItems":[{"id":697,"uris":["http://zotero.org/users/1945632/items/3MQSGW9S"],"uri":["http://zotero.org/users/1945632/items/3MQSGW9S"],"itemData":{"id":697,"type":"book","title":"Guide to the standard progressive matrices: sets A, B, C, D and E","publisher":"HK Lewis","publisher-place":"London","event-place":"London","author":[{"family":"Raven","given":"J. C."}],"issued":{"date-parts":[["1960"]]}}}],"schema":"https://github.com/citation-style-language/schema/raw/master/csl-citation.json"} </w:instrText>
      </w:r>
      <w:r w:rsidR="00794DEC">
        <w:fldChar w:fldCharType="separate"/>
      </w:r>
      <w:r w:rsidR="00794DEC" w:rsidRPr="00794DEC">
        <w:rPr>
          <w:rFonts w:ascii="Times New Roman" w:hAnsi="Times New Roman" w:cs="Times New Roman"/>
        </w:rPr>
        <w:t>(Raven, 1960)</w:t>
      </w:r>
      <w:r w:rsidR="00794DEC">
        <w:fldChar w:fldCharType="end"/>
      </w:r>
      <w:r w:rsidR="00794DEC" w:rsidRPr="00250192">
        <w:t>.</w:t>
      </w:r>
      <w:r>
        <w:t xml:space="preserve"> Participants were given 30 minutes to complete 36 matrices. Raven scores were calculated as the percent of correct answers throughout that task.</w:t>
      </w:r>
    </w:p>
    <w:p w14:paraId="6B3C99DE" w14:textId="18B45EBB" w:rsidR="00775457" w:rsidRPr="00683087" w:rsidRDefault="005F7895" w:rsidP="005F7895">
      <w:pPr>
        <w:pStyle w:val="31"/>
        <w:rPr>
          <w:vanish/>
          <w:specVanish/>
        </w:rPr>
      </w:pPr>
      <w:r>
        <w:t>Procedure</w:t>
      </w:r>
      <w:r w:rsidR="00836B67">
        <w:t>.</w:t>
      </w:r>
    </w:p>
    <w:p w14:paraId="75471758" w14:textId="47C70D25" w:rsidR="00E45DF9" w:rsidRDefault="00683087" w:rsidP="00E45DF9">
      <w:pPr>
        <w:rPr>
          <w:rFonts w:asciiTheme="majorBidi" w:hAnsiTheme="majorBidi" w:cstheme="majorBidi"/>
        </w:rPr>
      </w:pPr>
      <w:r>
        <w:rPr>
          <w:rFonts w:asciiTheme="majorBidi" w:hAnsiTheme="majorBidi" w:cstheme="majorBidi"/>
        </w:rPr>
        <w:t xml:space="preserve"> </w:t>
      </w:r>
      <w:r w:rsidR="00E45DF9">
        <w:rPr>
          <w:rFonts w:asciiTheme="majorBidi" w:hAnsiTheme="majorBidi" w:cstheme="majorBidi"/>
        </w:rPr>
        <w:t xml:space="preserve">When signing up for the study, the study’s description contained no reference to numerosity or mathematics, as to avoid participants arriving at the lab primed to numerical thinking in any way. </w:t>
      </w:r>
      <w:r w:rsidR="00E45DF9" w:rsidRPr="00641235">
        <w:rPr>
          <w:rFonts w:asciiTheme="majorBidi" w:hAnsiTheme="majorBidi" w:cstheme="majorBidi"/>
        </w:rPr>
        <w:t xml:space="preserve">After giving written consent, each participant was seated approximately 70 cm from a computer screen and </w:t>
      </w:r>
      <w:r w:rsidR="00E45DF9">
        <w:rPr>
          <w:rFonts w:asciiTheme="majorBidi" w:hAnsiTheme="majorBidi" w:cstheme="majorBidi"/>
        </w:rPr>
        <w:t>was given the NBT task instructions, which contained no</w:t>
      </w:r>
      <w:r w:rsidR="00E45DF9" w:rsidRPr="00E45DF9">
        <w:t xml:space="preserve"> </w:t>
      </w:r>
      <w:r w:rsidR="00E45DF9">
        <w:t>explicit request to regard numerosity information</w:t>
      </w:r>
      <w:r w:rsidR="00E45DF9">
        <w:rPr>
          <w:rFonts w:asciiTheme="majorBidi" w:hAnsiTheme="majorBidi" w:cstheme="majorBidi"/>
        </w:rPr>
        <w:t>, only that participants must learn which stimuli is the “correct” one. Participants then completed 10 practice trials (that were not used in the final analysis). After making sure that the task instructions were understood, the experimenter left the room and participants completed the rest of the task.</w:t>
      </w:r>
    </w:p>
    <w:p w14:paraId="0BB99F4B" w14:textId="6ABA1761" w:rsidR="005B46B5" w:rsidRPr="005B46B5" w:rsidRDefault="005B46B5" w:rsidP="005B46B5">
      <w:pPr>
        <w:rPr>
          <w:rFonts w:asciiTheme="majorBidi" w:hAnsiTheme="majorBidi" w:cstheme="majorBidi"/>
        </w:rPr>
      </w:pPr>
      <w:r w:rsidRPr="005B46B5">
        <w:rPr>
          <w:rFonts w:asciiTheme="majorBidi" w:hAnsiTheme="majorBidi" w:cstheme="majorBidi"/>
        </w:rPr>
        <w:t xml:space="preserve">After completing the NBT task, participants were asked to report on their past mathematical </w:t>
      </w:r>
      <w:r>
        <w:rPr>
          <w:rFonts w:asciiTheme="majorBidi" w:hAnsiTheme="majorBidi" w:cstheme="majorBidi"/>
        </w:rPr>
        <w:t xml:space="preserve">achievements </w:t>
      </w:r>
      <w:r w:rsidRPr="005B46B5">
        <w:rPr>
          <w:rFonts w:asciiTheme="majorBidi" w:hAnsiTheme="majorBidi" w:cstheme="majorBidi"/>
        </w:rPr>
        <w:t xml:space="preserve">(Quantitative Reasoning score and </w:t>
      </w:r>
      <w:proofErr w:type="spellStart"/>
      <w:r w:rsidRPr="005B46B5">
        <w:rPr>
          <w:rFonts w:asciiTheme="majorBidi" w:hAnsiTheme="majorBidi" w:cstheme="majorBidi"/>
        </w:rPr>
        <w:t>Bagrut</w:t>
      </w:r>
      <w:proofErr w:type="spellEnd"/>
      <w:r w:rsidRPr="005B46B5">
        <w:rPr>
          <w:rFonts w:asciiTheme="majorBidi" w:hAnsiTheme="majorBidi" w:cstheme="majorBidi"/>
        </w:rPr>
        <w:t xml:space="preserve"> level in mathematics). Participants then completed the Raven test and the </w:t>
      </w:r>
      <w:proofErr w:type="spellStart"/>
      <w:r w:rsidRPr="005B46B5">
        <w:rPr>
          <w:rFonts w:asciiTheme="majorBidi" w:hAnsiTheme="majorBidi" w:cstheme="majorBidi"/>
        </w:rPr>
        <w:t>Panamath</w:t>
      </w:r>
      <w:proofErr w:type="spellEnd"/>
      <w:r w:rsidRPr="005B46B5">
        <w:rPr>
          <w:rFonts w:asciiTheme="majorBidi" w:hAnsiTheme="majorBidi" w:cstheme="majorBidi"/>
        </w:rPr>
        <w:t xml:space="preserve"> task. When all tasks were completed, participants were thanked for their time and given 50 NIS of course credit.</w:t>
      </w:r>
    </w:p>
    <w:p w14:paraId="5E471918" w14:textId="144A32EF" w:rsidR="00E45DF9" w:rsidRPr="005B46B5" w:rsidRDefault="00E45DF9" w:rsidP="005B46B5">
      <w:pPr>
        <w:rPr>
          <w:rFonts w:asciiTheme="majorBidi" w:hAnsiTheme="majorBidi" w:cstheme="majorBidi"/>
        </w:rPr>
      </w:pPr>
      <w:r w:rsidRPr="00FA4B92">
        <w:rPr>
          <w:rFonts w:asciiTheme="majorBidi" w:hAnsiTheme="majorBidi" w:cstheme="majorBidi"/>
        </w:rPr>
        <w:lastRenderedPageBreak/>
        <w:t>The order of the tasks was deliberate, to ensure that the subjects d</w:t>
      </w:r>
      <w:r>
        <w:rPr>
          <w:rFonts w:asciiTheme="majorBidi" w:hAnsiTheme="majorBidi" w:cstheme="majorBidi"/>
        </w:rPr>
        <w:t>id</w:t>
      </w:r>
      <w:r w:rsidRPr="00FA4B92">
        <w:rPr>
          <w:rFonts w:asciiTheme="majorBidi" w:hAnsiTheme="majorBidi" w:cstheme="majorBidi"/>
        </w:rPr>
        <w:t xml:space="preserve"> not perform any numerical task prior to the NBT that </w:t>
      </w:r>
      <w:r>
        <w:rPr>
          <w:rFonts w:asciiTheme="majorBidi" w:hAnsiTheme="majorBidi" w:cstheme="majorBidi"/>
        </w:rPr>
        <w:t xml:space="preserve">could </w:t>
      </w:r>
      <w:r w:rsidRPr="00FA4B92">
        <w:rPr>
          <w:rFonts w:asciiTheme="majorBidi" w:hAnsiTheme="majorBidi" w:cstheme="majorBidi"/>
        </w:rPr>
        <w:t>serve as an unwanted priming cue.</w:t>
      </w:r>
    </w:p>
    <w:p w14:paraId="0EE7B7E9" w14:textId="6450A68A" w:rsidR="00C2017C" w:rsidRDefault="00C2017C" w:rsidP="00C2017C">
      <w:pPr>
        <w:pStyle w:val="21"/>
      </w:pPr>
      <w:r>
        <w:t>Results</w:t>
      </w:r>
    </w:p>
    <w:p w14:paraId="210DC9A4" w14:textId="2D7D1D61" w:rsidR="00B6490E" w:rsidRDefault="009455E5" w:rsidP="00FD1D27">
      <w:pPr>
        <w:rPr>
          <w:rtl/>
          <w:lang w:bidi="he-IL"/>
        </w:rPr>
      </w:pPr>
      <w:r>
        <w:t xml:space="preserve">Individual SFON scores, ranged from 0 (responses were never based on the quantitative dimension of the stimuli) to 1 (all responses were based on the quantitative dimension of the stimuli), with a median score of 0.13. When measuring the reliability of these scores using the </w:t>
      </w:r>
      <w:r w:rsidR="00B54B98" w:rsidRPr="00B54B98">
        <w:t>Spearman–Brown</w:t>
      </w:r>
      <w:r>
        <w:t xml:space="preserve"> method </w:t>
      </w:r>
      <w:r>
        <w:fldChar w:fldCharType="begin"/>
      </w:r>
      <w:r w:rsidR="00FD1D27">
        <w:instrText xml:space="preserve"> ADDIN ZOTERO_ITEM CSL_CITATION {"citationID":"CahI9YOt","properties":{"formattedCitation":"(Webb et al., 2006)","plainCitation":"(Webb et al., 2006)"},"citationItems":[{"id":382,"uris":["http://zotero.org/users/1945632/items/V5WKATSC"],"uri":["http://zotero.org/users/1945632/items/V5WKATSC"],"itemData":{"id":382,"type":"article-journal","title":"Reliability coefficients and generalizability theory","container-title":"Handbook of Statistics","page":"81–124","volume":"26","source":"Google Scholar","author":[{"family":"Webb","given":"Noreen M."},{"family":"Shavelson","given":"Richard J."},{"family":"Haertel","given":"Edward H."}],"issued":{"date-parts":[["2006"]]}}}],"schema":"https://github.com/citation-style-language/schema/raw/master/csl-citation.json"} </w:instrText>
      </w:r>
      <w:r>
        <w:fldChar w:fldCharType="separate"/>
      </w:r>
      <w:r w:rsidR="00FD1D27" w:rsidRPr="00FD1D27">
        <w:rPr>
          <w:rFonts w:ascii="Times New Roman" w:hAnsi="Times New Roman" w:cs="Times New Roman"/>
        </w:rPr>
        <w:t>(Webb et al., 2006)</w:t>
      </w:r>
      <w:r>
        <w:fldChar w:fldCharType="end"/>
      </w:r>
      <w:r>
        <w:t xml:space="preserve"> – comparing the scores calculated based on the odd </w:t>
      </w:r>
      <w:r w:rsidR="00D26151">
        <w:t xml:space="preserve">blocks </w:t>
      </w:r>
      <w:r>
        <w:t xml:space="preserve">with those based on the even </w:t>
      </w:r>
      <w:r w:rsidR="00D26151">
        <w:t xml:space="preserve">blocks </w:t>
      </w:r>
      <w:r>
        <w:t>–</w:t>
      </w:r>
      <w:r w:rsidR="00D26151">
        <w:t xml:space="preserve"> </w:t>
      </w:r>
      <w:r>
        <w:t>a reliability of 0.96</w:t>
      </w:r>
      <w:r w:rsidR="00360CFC">
        <w:t>9</w:t>
      </w:r>
      <w:r w:rsidR="00D26151">
        <w:t xml:space="preserve"> was found</w:t>
      </w:r>
      <w:r>
        <w:t xml:space="preserve">, indicating that </w:t>
      </w:r>
      <w:r w:rsidR="00B6490E">
        <w:t xml:space="preserve">adult </w:t>
      </w:r>
      <w:r>
        <w:t xml:space="preserve">participants were consistent in their </w:t>
      </w:r>
      <w:r w:rsidR="00B6490E">
        <w:t xml:space="preserve">tendency to spontaneously regard numerical information </w:t>
      </w:r>
      <w:r>
        <w:t>throughout the task</w:t>
      </w:r>
      <w:r w:rsidR="00B6490E">
        <w:t>.</w:t>
      </w:r>
    </w:p>
    <w:p w14:paraId="13BFECC4" w14:textId="4D5A27E9" w:rsidR="00BE6B3C" w:rsidRDefault="00BE6B3C" w:rsidP="00BE6B3C">
      <w:r>
        <w:t>As expected, spontaneous focusing on color was correlated with SFON (</w:t>
      </w:r>
      <m:oMath>
        <m:r>
          <w:rPr>
            <w:rFonts w:ascii="Cambria Math" w:hAnsi="Cambria Math"/>
          </w:rPr>
          <m:t>r</m:t>
        </m:r>
        <m:d>
          <m:dPr>
            <m:ctrlPr>
              <w:rPr>
                <w:rFonts w:ascii="Cambria Math" w:hAnsi="Cambria Math"/>
                <w:i/>
              </w:rPr>
            </m:ctrlPr>
          </m:dPr>
          <m:e>
            <m:r>
              <w:rPr>
                <w:rFonts w:ascii="Cambria Math" w:hAnsi="Cambria Math"/>
              </w:rPr>
              <m:t>75</m:t>
            </m:r>
          </m:e>
        </m:d>
        <m:r>
          <w:rPr>
            <w:rFonts w:ascii="Cambria Math" w:hAnsi="Cambria Math"/>
          </w:rPr>
          <m:t>=0.480</m:t>
        </m:r>
      </m:oMath>
      <w:r>
        <w:t xml:space="preserve">, </w:t>
      </w:r>
      <m:oMath>
        <m:r>
          <w:rPr>
            <w:rFonts w:ascii="Cambria Math" w:hAnsi="Cambria Math"/>
          </w:rPr>
          <m:t>p&lt;.001</m:t>
        </m:r>
      </m:oMath>
      <w:r>
        <w:t xml:space="preserve">), </w:t>
      </w:r>
      <w:r w:rsidR="000A4702">
        <w:t xml:space="preserve">therefore it </w:t>
      </w:r>
      <w:r>
        <w:t>was statistically controlled for in all analysis of SFON by adding it as a predictor.</w:t>
      </w:r>
    </w:p>
    <w:p w14:paraId="65FF00FF" w14:textId="3D836D65" w:rsidR="0016519F" w:rsidRDefault="00BE6B3C" w:rsidP="007C121A">
      <w:r>
        <w:t xml:space="preserve">To test whether individual differences in SFON among adults were related to numerical discrimination, SFON counts were subjected to a logistic regression analysis with Weber </w:t>
      </w:r>
      <w:r w:rsidR="006C775A">
        <w:t xml:space="preserve">ratios </w:t>
      </w:r>
      <w:r>
        <w:t xml:space="preserve">as a predictor. As hypothesized, </w:t>
      </w:r>
      <w:r w:rsidR="00A61D9B">
        <w:t xml:space="preserve">a decrease in Weber </w:t>
      </w:r>
      <w:r w:rsidR="006C775A">
        <w:t xml:space="preserve">ratios </w:t>
      </w:r>
      <w:r w:rsidR="00A61D9B">
        <w:t>was found to predict an increase in the probability to spontaneously attend to numerical information in the SFON task, such that an individual with a discrimination ratio of 1:4 had a probability of 1</w:t>
      </w:r>
      <w:r w:rsidR="00BB6D3E">
        <w:t>6</w:t>
      </w:r>
      <w:r w:rsidR="00A61D9B">
        <w:t xml:space="preserve">% to attend to numerical information, while an individual with a discrimination ratio of 1:8 had a probability of </w:t>
      </w:r>
      <w:r w:rsidR="00BB6D3E">
        <w:t>39</w:t>
      </w:r>
      <w:r w:rsidR="00A61D9B">
        <w:t xml:space="preserve">% </w:t>
      </w:r>
      <w:r w:rsidR="00391F41">
        <w:t>(</w:t>
      </w:r>
      <m:oMath>
        <m:r>
          <w:rPr>
            <w:rFonts w:ascii="Cambria Math" w:hAnsi="Cambria Math"/>
          </w:rPr>
          <m:t>OR=3.287</m:t>
        </m:r>
      </m:oMath>
      <w:r w:rsidR="00391F41">
        <w:t xml:space="preserve">, </w:t>
      </w:r>
      <m:oMath>
        <m:r>
          <w:rPr>
            <w:rFonts w:ascii="Cambria Math" w:hAnsi="Cambria Math"/>
          </w:rPr>
          <m:t>z=-6.439</m:t>
        </m:r>
      </m:oMath>
      <w:r w:rsidR="00391F41">
        <w:t xml:space="preserve">, </w:t>
      </w:r>
      <m:oMath>
        <m:r>
          <w:rPr>
            <w:rFonts w:ascii="Cambria Math" w:hAnsi="Cambria Math"/>
          </w:rPr>
          <m:t>p&lt; .001</m:t>
        </m:r>
      </m:oMath>
      <w:r w:rsidR="00391F41">
        <w:t xml:space="preserve">; </w:t>
      </w:r>
      <w:r w:rsidR="00A61D9B">
        <w:t>see figure 4)</w:t>
      </w:r>
      <w:r w:rsidR="0059610C">
        <w:t>.</w:t>
      </w:r>
    </w:p>
    <w:p w14:paraId="6028C213" w14:textId="5EADD4C5" w:rsidR="00B6490E" w:rsidRDefault="00716CA8" w:rsidP="001B117F">
      <w:r>
        <w:t xml:space="preserve">Two logistic regression analyses where conducted to test </w:t>
      </w:r>
      <w:r w:rsidR="00A662D6">
        <w:t xml:space="preserve">the relationship between SFON and QRS </w:t>
      </w:r>
      <w:r w:rsidR="00D87879">
        <w:t xml:space="preserve">and between SFON and matriculation level. Since </w:t>
      </w:r>
      <w:r w:rsidR="00D80E90">
        <w:t xml:space="preserve">a </w:t>
      </w:r>
      <w:r w:rsidR="00A662D6">
        <w:t xml:space="preserve">gender difference </w:t>
      </w:r>
      <w:r w:rsidR="00D80E90">
        <w:t xml:space="preserve">was </w:t>
      </w:r>
      <w:r w:rsidR="00A662D6">
        <w:t xml:space="preserve">found in </w:t>
      </w:r>
      <w:r w:rsidR="0013183E">
        <w:t xml:space="preserve">QRSs </w:t>
      </w:r>
      <w:r w:rsidR="00D80E90">
        <w:t>(</w:t>
      </w:r>
      <m:oMath>
        <m:r>
          <w:rPr>
            <w:rFonts w:ascii="Cambria Math" w:hAnsi="Cambria Math"/>
          </w:rPr>
          <m:t>t(64) = 2.899</m:t>
        </m:r>
      </m:oMath>
      <w:r w:rsidR="00D80E90" w:rsidRPr="00A662D6">
        <w:t xml:space="preserve">, </w:t>
      </w:r>
      <m:oMath>
        <m:r>
          <w:rPr>
            <w:rFonts w:ascii="Cambria Math" w:hAnsi="Cambria Math"/>
          </w:rPr>
          <m:t>p = .005</m:t>
        </m:r>
      </m:oMath>
      <w:r w:rsidR="00D80E90">
        <w:t xml:space="preserve">) and a marginally significant gender difference was found in </w:t>
      </w:r>
      <w:r w:rsidR="0013183E">
        <w:lastRenderedPageBreak/>
        <w:t xml:space="preserve">matriculation level </w:t>
      </w:r>
      <w:r w:rsidR="00A662D6">
        <w:t>(</w:t>
      </w:r>
      <m:oMath>
        <m:r>
          <w:rPr>
            <w:rFonts w:ascii="Cambria Math" w:hAnsi="Cambria Math"/>
          </w:rPr>
          <m:t>t(64) = 1.906</m:t>
        </m:r>
      </m:oMath>
      <w:r w:rsidR="00A662D6" w:rsidRPr="00A662D6">
        <w:t xml:space="preserve">, </w:t>
      </w:r>
      <m:oMath>
        <m:r>
          <w:rPr>
            <w:rFonts w:ascii="Cambria Math" w:hAnsi="Cambria Math"/>
          </w:rPr>
          <m:t>p = .061</m:t>
        </m:r>
      </m:oMath>
      <w:r w:rsidR="00A662D6">
        <w:t xml:space="preserve">), gender was also included as a predictor in both analyses. As </w:t>
      </w:r>
      <w:r w:rsidR="000A4702">
        <w:t>predicted</w:t>
      </w:r>
      <w:r w:rsidR="00A662D6">
        <w:t xml:space="preserve">, </w:t>
      </w:r>
      <w:r w:rsidR="00E4323C">
        <w:t xml:space="preserve">adults with higher QRSs scores also had higher </w:t>
      </w:r>
      <w:r w:rsidR="00ED2FD5">
        <w:t xml:space="preserve">odds </w:t>
      </w:r>
      <w:r w:rsidR="00E4323C">
        <w:t xml:space="preserve">of attending to the stimuli’s </w:t>
      </w:r>
      <w:proofErr w:type="spellStart"/>
      <w:r w:rsidR="00E4323C">
        <w:t>numerosities</w:t>
      </w:r>
      <w:proofErr w:type="spellEnd"/>
      <w:r w:rsidR="0013183E">
        <w:t>, such that</w:t>
      </w:r>
      <w:r w:rsidR="00E4323C">
        <w:t xml:space="preserve"> </w:t>
      </w:r>
      <w:r w:rsidR="0013183E">
        <w:t>an increase in QRS from 100 (the mean) to 120 (one standard deviation above the mean) increased the probability of attend to numerical information from 7% to 17% (</w:t>
      </w:r>
      <m:oMath>
        <m:r>
          <w:rPr>
            <w:rFonts w:ascii="Cambria Math" w:hAnsi="Cambria Math"/>
          </w:rPr>
          <m:t>OR=2.4</m:t>
        </m:r>
      </m:oMath>
      <w:r w:rsidR="0013183E">
        <w:t xml:space="preserve">, </w:t>
      </w:r>
      <m:oMath>
        <m:r>
          <w:rPr>
            <w:rFonts w:ascii="Cambria Math" w:hAnsi="Cambria Math"/>
          </w:rPr>
          <m:t>z=5.313</m:t>
        </m:r>
      </m:oMath>
      <w:r w:rsidR="0013183E">
        <w:t xml:space="preserve">, </w:t>
      </w:r>
      <m:oMath>
        <m:r>
          <w:rPr>
            <w:rFonts w:ascii="Cambria Math" w:hAnsi="Cambria Math"/>
          </w:rPr>
          <m:t>p&lt;.001</m:t>
        </m:r>
      </m:oMath>
      <w:r w:rsidR="0013183E">
        <w:t xml:space="preserve">). </w:t>
      </w:r>
      <w:r w:rsidR="000D3402">
        <w:t xml:space="preserve">Likewise, adults who completed </w:t>
      </w:r>
      <w:r w:rsidR="00ED2FD5">
        <w:t xml:space="preserve">a higher level of matriculation in math showed higher odds of attending to the stimuli’s </w:t>
      </w:r>
      <w:proofErr w:type="spellStart"/>
      <w:r w:rsidR="00ED2FD5">
        <w:t>numerosities</w:t>
      </w:r>
      <w:proofErr w:type="spellEnd"/>
      <w:r w:rsidR="00ED2FD5">
        <w:t xml:space="preserve">, such that an of matriculation level from 3 to 4 increased the probability of attend to numerical information from </w:t>
      </w:r>
      <w:r w:rsidR="00404325">
        <w:t>18</w:t>
      </w:r>
      <w:r w:rsidR="00ED2FD5">
        <w:t xml:space="preserve">% to </w:t>
      </w:r>
      <w:r w:rsidR="00404325">
        <w:t>24</w:t>
      </w:r>
      <w:r w:rsidR="00ED2FD5">
        <w:t>% (</w:t>
      </w:r>
      <m:oMath>
        <m:r>
          <w:rPr>
            <w:rFonts w:ascii="Cambria Math" w:hAnsi="Cambria Math"/>
          </w:rPr>
          <m:t>OR=1.437</m:t>
        </m:r>
      </m:oMath>
      <w:r w:rsidR="00ED2FD5">
        <w:t xml:space="preserve">, </w:t>
      </w:r>
      <m:oMath>
        <m:r>
          <w:rPr>
            <w:rFonts w:ascii="Cambria Math" w:hAnsi="Cambria Math"/>
          </w:rPr>
          <m:t>z=3.799</m:t>
        </m:r>
      </m:oMath>
      <w:r w:rsidR="00ED2FD5">
        <w:t xml:space="preserve">, </w:t>
      </w:r>
      <m:oMath>
        <m:r>
          <w:rPr>
            <w:rFonts w:ascii="Cambria Math" w:hAnsi="Cambria Math"/>
          </w:rPr>
          <m:t>p&lt;.001</m:t>
        </m:r>
      </m:oMath>
      <w:r w:rsidR="00ED2FD5">
        <w:t>)</w:t>
      </w:r>
      <w:r w:rsidR="00404325">
        <w:t>.</w:t>
      </w:r>
    </w:p>
    <w:p w14:paraId="15BF0F01" w14:textId="193CC929" w:rsidR="009455E5" w:rsidRPr="006F5855" w:rsidRDefault="00B6490E" w:rsidP="00F43E56">
      <w:r>
        <w:rPr>
          <w:rFonts w:asciiTheme="majorBidi" w:hAnsiTheme="majorBidi" w:cstheme="majorBidi"/>
        </w:rPr>
        <w:t xml:space="preserve">Finally, we </w:t>
      </w:r>
      <w:r w:rsidR="00716CA8">
        <w:rPr>
          <w:rFonts w:asciiTheme="majorBidi" w:hAnsiTheme="majorBidi" w:cstheme="majorBidi"/>
        </w:rPr>
        <w:t xml:space="preserve">tested whether </w:t>
      </w:r>
      <w:r>
        <w:rPr>
          <w:rFonts w:asciiTheme="majorBidi" w:hAnsiTheme="majorBidi" w:cstheme="majorBidi"/>
        </w:rPr>
        <w:t xml:space="preserve">SFON </w:t>
      </w:r>
      <w:r w:rsidR="00716CA8">
        <w:rPr>
          <w:rFonts w:asciiTheme="majorBidi" w:hAnsiTheme="majorBidi" w:cstheme="majorBidi"/>
        </w:rPr>
        <w:t>is related to Raven scores.</w:t>
      </w:r>
      <w:r w:rsidR="008C156D">
        <w:rPr>
          <w:rFonts w:asciiTheme="majorBidi" w:hAnsiTheme="majorBidi" w:cstheme="majorBidi"/>
        </w:rPr>
        <w:t xml:space="preserve"> As predicted, </w:t>
      </w:r>
      <w:r w:rsidR="0016519F">
        <w:t>Raven scores were not found to have any predictive power</w:t>
      </w:r>
      <w:r w:rsidR="008C156D">
        <w:t xml:space="preserve"> (</w:t>
      </w:r>
      <m:oMath>
        <m:r>
          <w:rPr>
            <w:rFonts w:ascii="Cambria Math" w:hAnsi="Cambria Math"/>
          </w:rPr>
          <m:t>OR=1.09</m:t>
        </m:r>
      </m:oMath>
      <w:r w:rsidR="008C156D">
        <w:t xml:space="preserve">, </w:t>
      </w:r>
      <m:oMath>
        <m:r>
          <w:rPr>
            <w:rFonts w:ascii="Cambria Math" w:hAnsi="Cambria Math"/>
          </w:rPr>
          <m:t>z=1.613</m:t>
        </m:r>
      </m:oMath>
      <w:r w:rsidR="008C156D">
        <w:t xml:space="preserve">, </w:t>
      </w:r>
      <m:oMath>
        <m:r>
          <w:rPr>
            <w:rFonts w:ascii="Cambria Math" w:hAnsi="Cambria Math"/>
          </w:rPr>
          <m:t>p=.107</m:t>
        </m:r>
      </m:oMath>
      <w:r w:rsidR="008C156D">
        <w:t>)</w:t>
      </w:r>
      <w:r w:rsidR="0016519F">
        <w:t>.</w:t>
      </w:r>
    </w:p>
    <w:p w14:paraId="6A872C99" w14:textId="1CF59026" w:rsidR="00C2017C" w:rsidRDefault="00C2017C" w:rsidP="00C2017C">
      <w:pPr>
        <w:pStyle w:val="21"/>
      </w:pPr>
      <w:r>
        <w:t>Conclusion</w:t>
      </w:r>
    </w:p>
    <w:p w14:paraId="58651B5F" w14:textId="3E197507" w:rsidR="006126C6" w:rsidRDefault="006126C6" w:rsidP="00F43E56">
      <w:pPr>
        <w:rPr>
          <w:rFonts w:asciiTheme="majorBidi" w:hAnsiTheme="majorBidi" w:cstheme="majorBidi"/>
        </w:rPr>
      </w:pPr>
      <w:proofErr w:type="gramStart"/>
      <w:r w:rsidRPr="00641235">
        <w:rPr>
          <w:rFonts w:asciiTheme="majorBidi" w:hAnsiTheme="majorBidi" w:cstheme="majorBidi"/>
        </w:rPr>
        <w:t>Similar to</w:t>
      </w:r>
      <w:proofErr w:type="gramEnd"/>
      <w:r w:rsidRPr="00641235">
        <w:rPr>
          <w:rFonts w:asciiTheme="majorBidi" w:hAnsiTheme="majorBidi" w:cstheme="majorBidi"/>
        </w:rPr>
        <w:t xml:space="preserve"> previous results among children, attentional bias toward numerical information in adults was associated with </w:t>
      </w:r>
      <w:r w:rsidRPr="00FA4B92">
        <w:rPr>
          <w:rFonts w:asciiTheme="majorBidi" w:hAnsiTheme="majorBidi" w:cstheme="majorBidi"/>
        </w:rPr>
        <w:t>mathematical abilities</w:t>
      </w:r>
      <w:r w:rsidR="00F43E56">
        <w:rPr>
          <w:rFonts w:asciiTheme="majorBidi" w:hAnsiTheme="majorBidi" w:cstheme="majorBidi"/>
        </w:rPr>
        <w:t xml:space="preserve"> as well as mathematical achievements</w:t>
      </w:r>
      <w:r>
        <w:rPr>
          <w:rFonts w:asciiTheme="majorBidi" w:hAnsiTheme="majorBidi" w:cstheme="majorBidi"/>
        </w:rPr>
        <w:t>.</w:t>
      </w:r>
      <w:r w:rsidRPr="00FA4B92">
        <w:rPr>
          <w:rFonts w:asciiTheme="majorBidi" w:hAnsiTheme="majorBidi" w:cstheme="majorBidi"/>
        </w:rPr>
        <w:t xml:space="preserve"> </w:t>
      </w:r>
      <w:r>
        <w:rPr>
          <w:rFonts w:asciiTheme="majorBidi" w:hAnsiTheme="majorBidi" w:cstheme="majorBidi"/>
        </w:rPr>
        <w:t>I</w:t>
      </w:r>
      <w:r w:rsidRPr="00FA4B92">
        <w:rPr>
          <w:rFonts w:asciiTheme="majorBidi" w:hAnsiTheme="majorBidi" w:cstheme="majorBidi"/>
        </w:rPr>
        <w:t xml:space="preserve">ndividuals who scored higher in SFON </w:t>
      </w:r>
      <w:r w:rsidR="00F43E56">
        <w:rPr>
          <w:rFonts w:asciiTheme="majorBidi" w:hAnsiTheme="majorBidi" w:cstheme="majorBidi"/>
        </w:rPr>
        <w:t xml:space="preserve">were better able to </w:t>
      </w:r>
      <w:r w:rsidRPr="00FA4B92">
        <w:rPr>
          <w:rFonts w:asciiTheme="majorBidi" w:hAnsiTheme="majorBidi" w:cstheme="majorBidi"/>
        </w:rPr>
        <w:t xml:space="preserve">discriminate between </w:t>
      </w:r>
      <w:proofErr w:type="spellStart"/>
      <w:r w:rsidRPr="00FA4B92">
        <w:rPr>
          <w:rFonts w:asciiTheme="majorBidi" w:hAnsiTheme="majorBidi" w:cstheme="majorBidi"/>
        </w:rPr>
        <w:t>numerosities</w:t>
      </w:r>
      <w:proofErr w:type="spellEnd"/>
      <w:r w:rsidRPr="00FA4B92">
        <w:rPr>
          <w:rFonts w:asciiTheme="majorBidi" w:hAnsiTheme="majorBidi" w:cstheme="majorBidi"/>
        </w:rPr>
        <w:t>.</w:t>
      </w:r>
      <w:r w:rsidR="00F43E56">
        <w:rPr>
          <w:rFonts w:asciiTheme="majorBidi" w:hAnsiTheme="majorBidi" w:cstheme="majorBidi"/>
        </w:rPr>
        <w:t xml:space="preserve"> Additionally, SFON scores were also associated with two measures of mathematical achievement. </w:t>
      </w:r>
      <w:r w:rsidRPr="00FA4B92">
        <w:rPr>
          <w:rFonts w:asciiTheme="majorBidi" w:hAnsiTheme="majorBidi" w:cstheme="majorBidi"/>
        </w:rPr>
        <w:t>Together with the lack of association between SFON scores and general intelligence, these results seem to indicate that</w:t>
      </w:r>
      <w:r>
        <w:rPr>
          <w:rFonts w:asciiTheme="majorBidi" w:hAnsiTheme="majorBidi" w:cstheme="majorBidi"/>
        </w:rPr>
        <w:t xml:space="preserve"> – </w:t>
      </w:r>
      <w:proofErr w:type="gramStart"/>
      <w:r>
        <w:rPr>
          <w:rFonts w:asciiTheme="majorBidi" w:hAnsiTheme="majorBidi" w:cstheme="majorBidi"/>
        </w:rPr>
        <w:t>similar to</w:t>
      </w:r>
      <w:proofErr w:type="gramEnd"/>
      <w:r>
        <w:rPr>
          <w:rFonts w:asciiTheme="majorBidi" w:hAnsiTheme="majorBidi" w:cstheme="majorBidi"/>
        </w:rPr>
        <w:t xml:space="preserve"> the results found with</w:t>
      </w:r>
      <w:r w:rsidRPr="00FA4B92">
        <w:rPr>
          <w:rFonts w:asciiTheme="majorBidi" w:hAnsiTheme="majorBidi" w:cstheme="majorBidi"/>
        </w:rPr>
        <w:t xml:space="preserve"> children</w:t>
      </w:r>
      <w:r>
        <w:rPr>
          <w:rFonts w:asciiTheme="majorBidi" w:hAnsiTheme="majorBidi" w:cstheme="majorBidi"/>
        </w:rPr>
        <w:t xml:space="preserve"> – </w:t>
      </w:r>
      <w:r w:rsidRPr="00FA4B92">
        <w:rPr>
          <w:rFonts w:asciiTheme="majorBidi" w:hAnsiTheme="majorBidi" w:cstheme="majorBidi"/>
        </w:rPr>
        <w:t>SFON in adults is a domain</w:t>
      </w:r>
      <w:r>
        <w:rPr>
          <w:rFonts w:asciiTheme="majorBidi" w:hAnsiTheme="majorBidi" w:cstheme="majorBidi"/>
        </w:rPr>
        <w:t>-</w:t>
      </w:r>
      <w:r w:rsidR="00F43E56">
        <w:rPr>
          <w:rFonts w:asciiTheme="majorBidi" w:hAnsiTheme="majorBidi" w:cstheme="majorBidi"/>
        </w:rPr>
        <w:t>specific marker.</w:t>
      </w:r>
    </w:p>
    <w:p w14:paraId="5EC6EA4F" w14:textId="14F63B45" w:rsidR="0078706B" w:rsidRDefault="00C2017C" w:rsidP="00C2017C">
      <w:pPr>
        <w:pStyle w:val="1"/>
      </w:pPr>
      <w:r>
        <w:t>General Discussion</w:t>
      </w:r>
    </w:p>
    <w:p w14:paraId="4BF66581" w14:textId="108DC821" w:rsidR="00D61F64" w:rsidRDefault="00C22ECB" w:rsidP="00205373">
      <w:pPr>
        <w:rPr>
          <w:lang w:bidi="he-IL"/>
        </w:rPr>
      </w:pPr>
      <w:r>
        <w:rPr>
          <w:rFonts w:asciiTheme="majorBidi" w:hAnsiTheme="majorBidi" w:cstheme="majorBidi"/>
        </w:rPr>
        <w:t xml:space="preserve">The </w:t>
      </w:r>
      <w:r w:rsidR="00205373">
        <w:rPr>
          <w:rFonts w:asciiTheme="majorBidi" w:hAnsiTheme="majorBidi" w:cstheme="majorBidi"/>
        </w:rPr>
        <w:t xml:space="preserve">present </w:t>
      </w:r>
      <w:r>
        <w:rPr>
          <w:rFonts w:asciiTheme="majorBidi" w:hAnsiTheme="majorBidi" w:cstheme="majorBidi"/>
        </w:rPr>
        <w:t xml:space="preserve">study investigated the relationship between the tendency to spontaneously focus on numerosity (SFON) and </w:t>
      </w:r>
      <w:r>
        <w:t xml:space="preserve">numerical discrimination, both </w:t>
      </w:r>
      <w:r w:rsidR="00205373">
        <w:t xml:space="preserve">in </w:t>
      </w:r>
      <w:r>
        <w:t>children and adults.</w:t>
      </w:r>
      <w:r w:rsidR="009B3516">
        <w:rPr>
          <w:lang w:bidi="he-IL"/>
        </w:rPr>
        <w:t xml:space="preserve"> In preschool children</w:t>
      </w:r>
      <w:r w:rsidR="007A00E1">
        <w:rPr>
          <w:lang w:bidi="he-IL"/>
        </w:rPr>
        <w:t xml:space="preserve">, SFON was measured using </w:t>
      </w:r>
      <w:r w:rsidR="007A00E1" w:rsidRPr="004A73A6">
        <w:rPr>
          <w:rFonts w:ascii="Times New Roman" w:hAnsi="Times New Roman" w:cs="Times New Roman"/>
        </w:rPr>
        <w:t xml:space="preserve">Hannula </w:t>
      </w:r>
      <w:r w:rsidR="007A00E1">
        <w:rPr>
          <w:rFonts w:ascii="Times New Roman" w:hAnsi="Times New Roman" w:cs="Times New Roman"/>
        </w:rPr>
        <w:t>and</w:t>
      </w:r>
      <w:r w:rsidR="007A00E1" w:rsidRPr="004A73A6">
        <w:rPr>
          <w:rFonts w:ascii="Times New Roman" w:hAnsi="Times New Roman" w:cs="Times New Roman"/>
        </w:rPr>
        <w:t xml:space="preserve"> </w:t>
      </w:r>
      <w:proofErr w:type="spellStart"/>
      <w:r w:rsidR="007A00E1" w:rsidRPr="004A73A6">
        <w:rPr>
          <w:rFonts w:ascii="Times New Roman" w:hAnsi="Times New Roman" w:cs="Times New Roman"/>
        </w:rPr>
        <w:t>Lehtinen</w:t>
      </w:r>
      <w:r w:rsidR="007A00E1">
        <w:rPr>
          <w:rFonts w:ascii="Times New Roman" w:hAnsi="Times New Roman" w:cs="Times New Roman"/>
        </w:rPr>
        <w:t>’s</w:t>
      </w:r>
      <w:proofErr w:type="spellEnd"/>
      <w:r w:rsidR="007A00E1">
        <w:rPr>
          <w:lang w:bidi="he-IL"/>
        </w:rPr>
        <w:t xml:space="preserve"> </w:t>
      </w:r>
      <w:r w:rsidR="007A00E1">
        <w:rPr>
          <w:lang w:bidi="he-IL"/>
        </w:rPr>
        <w:fldChar w:fldCharType="begin"/>
      </w:r>
      <w:r w:rsidR="007A00E1">
        <w:rPr>
          <w:lang w:bidi="he-IL"/>
        </w:rPr>
        <w:instrText xml:space="preserve"> ADDIN ZOTERO_ITEM CSL_CITATION {"citationID":"qCSQEIXs","properties":{"formattedCitation":"(2005)","plainCitation":"(2005)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M."},{"family":"Lehtinen","given":"Erno"}],"issued":{"date-parts":[["2005"]]}},"suppress-author":true}],"schema":"https://github.com/citation-style-language/schema/raw/master/csl-citation.json"} </w:instrText>
      </w:r>
      <w:r w:rsidR="007A00E1">
        <w:rPr>
          <w:lang w:bidi="he-IL"/>
        </w:rPr>
        <w:fldChar w:fldCharType="separate"/>
      </w:r>
      <w:r w:rsidR="007A00E1" w:rsidRPr="009B3516">
        <w:rPr>
          <w:rFonts w:ascii="Times New Roman" w:hAnsi="Times New Roman" w:cs="Times New Roman"/>
        </w:rPr>
        <w:t>(2005)</w:t>
      </w:r>
      <w:r w:rsidR="007A00E1">
        <w:rPr>
          <w:lang w:bidi="he-IL"/>
        </w:rPr>
        <w:fldChar w:fldCharType="end"/>
      </w:r>
      <w:r w:rsidR="007A00E1">
        <w:rPr>
          <w:lang w:bidi="he-IL"/>
        </w:rPr>
        <w:t xml:space="preserve"> imitation tasks. In adults, SFON was measured using a</w:t>
      </w:r>
      <w:r w:rsidR="00E91E3E">
        <w:rPr>
          <w:lang w:bidi="he-IL"/>
        </w:rPr>
        <w:t xml:space="preserve"> novel</w:t>
      </w:r>
      <w:r w:rsidR="007A00E1">
        <w:rPr>
          <w:lang w:bidi="he-IL"/>
        </w:rPr>
        <w:t xml:space="preserve"> computerized Numerical Bias task. </w:t>
      </w:r>
      <w:r w:rsidR="00205373">
        <w:rPr>
          <w:lang w:bidi="he-IL"/>
        </w:rPr>
        <w:t xml:space="preserve">We found that in </w:t>
      </w:r>
      <w:r w:rsidR="005950A9">
        <w:rPr>
          <w:lang w:bidi="he-IL"/>
        </w:rPr>
        <w:lastRenderedPageBreak/>
        <w:t>both age groups</w:t>
      </w:r>
      <w:r w:rsidR="00D87879">
        <w:rPr>
          <w:lang w:bidi="he-IL"/>
        </w:rPr>
        <w:t xml:space="preserve"> that</w:t>
      </w:r>
      <w:r w:rsidR="005950A9">
        <w:rPr>
          <w:lang w:bidi="he-IL"/>
        </w:rPr>
        <w:t xml:space="preserve"> </w:t>
      </w:r>
      <w:r w:rsidR="004A5009">
        <w:rPr>
          <w:lang w:bidi="he-IL"/>
        </w:rPr>
        <w:t xml:space="preserve">numerosity </w:t>
      </w:r>
      <w:r w:rsidR="007A00E1">
        <w:rPr>
          <w:lang w:bidi="he-IL"/>
        </w:rPr>
        <w:t xml:space="preserve">discrimination was related to SFON, such that individuals </w:t>
      </w:r>
      <w:r w:rsidR="005950A9">
        <w:rPr>
          <w:lang w:bidi="he-IL"/>
        </w:rPr>
        <w:t xml:space="preserve">with </w:t>
      </w:r>
      <w:r w:rsidR="005950A9">
        <w:t>greater resolution of quantitative</w:t>
      </w:r>
      <w:r w:rsidR="005950A9" w:rsidRPr="005950A9">
        <w:t xml:space="preserve"> </w:t>
      </w:r>
      <w:r w:rsidR="005950A9">
        <w:t xml:space="preserve">processing were </w:t>
      </w:r>
      <w:r w:rsidR="007A00E1">
        <w:rPr>
          <w:lang w:bidi="he-IL"/>
        </w:rPr>
        <w:t xml:space="preserve">more likely to spontaneously attend to </w:t>
      </w:r>
      <w:r w:rsidR="00A54107">
        <w:t xml:space="preserve">quantitative </w:t>
      </w:r>
      <w:r w:rsidR="007A00E1">
        <w:rPr>
          <w:lang w:bidi="he-IL"/>
        </w:rPr>
        <w:t>information.</w:t>
      </w:r>
      <w:r w:rsidR="00BA1D08">
        <w:rPr>
          <w:lang w:bidi="he-IL"/>
        </w:rPr>
        <w:t xml:space="preserve"> Furthermore, in adults, SFON was also found to be related to mathematical achievements.</w:t>
      </w:r>
    </w:p>
    <w:p w14:paraId="179A58E6" w14:textId="359720A1" w:rsidR="00E21964" w:rsidRDefault="003953ED" w:rsidP="003875DD">
      <w:pPr>
        <w:rPr>
          <w:ins w:id="12" w:author="sveta" w:date="2018-06-10T10:59:00Z"/>
        </w:rPr>
      </w:pPr>
      <w:r>
        <w:t xml:space="preserve">Our </w:t>
      </w:r>
      <w:r w:rsidR="003C4C7F">
        <w:t xml:space="preserve">findings support the notion that the tendency to spontaneously focus on numerosity is due to greater resolution of quantitative processing which increases the saliency of </w:t>
      </w:r>
      <w:r w:rsidR="003C4C7F" w:rsidRPr="006E6C49">
        <w:rPr>
          <w:rFonts w:asciiTheme="majorBidi" w:hAnsiTheme="majorBidi" w:cstheme="majorBidi"/>
        </w:rPr>
        <w:t xml:space="preserve">quantitative </w:t>
      </w:r>
      <w:r w:rsidR="003C4C7F">
        <w:t xml:space="preserve">information. </w:t>
      </w:r>
      <w:r>
        <w:t xml:space="preserve">Previous work has demonstrated that the degree to which numerical information is </w:t>
      </w:r>
      <w:r>
        <w:rPr>
          <w:lang w:bidi="he-IL"/>
        </w:rPr>
        <w:t xml:space="preserve">prominent affects the likelihood of incorporating this information into behavior. </w:t>
      </w:r>
      <w:r w:rsidR="00653345">
        <w:rPr>
          <w:lang w:bidi="he-IL"/>
        </w:rPr>
        <w:t xml:space="preserve">For example, </w:t>
      </w:r>
      <w:proofErr w:type="spellStart"/>
      <w:r w:rsidR="00FC6BAA" w:rsidRPr="00FC6BAA">
        <w:rPr>
          <w:rFonts w:ascii="Times New Roman" w:hAnsi="Times New Roman" w:cs="Times New Roman"/>
        </w:rPr>
        <w:t>Cantlon</w:t>
      </w:r>
      <w:proofErr w:type="spellEnd"/>
      <w:r w:rsidR="00FC6BAA" w:rsidRPr="00FC6BAA">
        <w:rPr>
          <w:rFonts w:ascii="Times New Roman" w:hAnsi="Times New Roman" w:cs="Times New Roman"/>
        </w:rPr>
        <w:t xml:space="preserve">, Safford, </w:t>
      </w:r>
      <w:r w:rsidR="00FC6BAA">
        <w:rPr>
          <w:rFonts w:ascii="Times New Roman" w:hAnsi="Times New Roman" w:cs="Times New Roman"/>
        </w:rPr>
        <w:t>and</w:t>
      </w:r>
      <w:r w:rsidR="00FC6BAA" w:rsidRPr="00FC6BAA">
        <w:rPr>
          <w:rFonts w:ascii="Times New Roman" w:hAnsi="Times New Roman" w:cs="Times New Roman"/>
        </w:rPr>
        <w:t xml:space="preserve"> Brannon</w:t>
      </w:r>
      <w:r w:rsidR="00FC6BAA">
        <w:t xml:space="preserve"> </w:t>
      </w:r>
      <w:r w:rsidR="00FC6BAA">
        <w:fldChar w:fldCharType="begin"/>
      </w:r>
      <w:r w:rsidR="00FC6BAA">
        <w:instrText xml:space="preserve"> ADDIN ZOTERO_ITEM CSL_CITATION {"citationID":"VnHErpJB","properties":{"formattedCitation":"(2010)","plainCitation":"(2010)"},"citationItems":[{"id":710,"uris":["http://zotero.org/users/1945632/items/8M2WP6WP"],"uri":["http://zotero.org/users/1945632/items/8M2WP6WP"],"itemData":{"id":710,"type":"article-journal","title":"Spontaneous analog number representations in 3-year-old children","container-title":"Developmental Science","page":"289-297","volume":"13","issue":"2","source":"Wiley Online Library","abstract":"When enumerating small sets of elements nonverbally, human infants often show a set-size limitation whereby they are unable to represent sets larger than three elements. This finding has been interpreted as evidence that infants spontaneously represent small numbers with an object-file system instead of an analog magnitude system (Feigenson, Dehaene &amp; Spelke, 2004). In contrast, non-human animals and adult humans have been shown to rely on analog magnitudes for representing both small and large numbers (Brannon &amp; Terrace, 1998; Cantlon &amp; Brannon, 2007; Cordes, Gelman, Gallistel &amp; Whalen, 2001). Here we demonstrate that, like adults and non-human animals, children as young as 3 years of age spontaneously employ analog magnitude representations to enumerate both small and large sets. Moreover, we show that children spontaneously attend to numerical value in lieu of cumulative surface area. These findings provide evidence of young children’s greater sensitivity to number relative to other quantities and demonstrate continuity in the process they spontaneously recruit to judge small and large values.","DOI":"10.1111/j.1467-7687.2009.00887.x","ISSN":"1467-7687","language":"en","author":[{"family":"Cantlon","given":"Jessica F."},{"family":"Safford","given":"Kelley E."},{"family":"Brannon","given":"Elizabeth M."}],"issued":{"date-parts":[["2010",3,1]]}},"suppress-author":true}],"schema":"https://github.com/citation-style-language/schema/raw/master/csl-citation.json"} </w:instrText>
      </w:r>
      <w:r w:rsidR="00FC6BAA">
        <w:fldChar w:fldCharType="separate"/>
      </w:r>
      <w:r w:rsidR="00FC6BAA" w:rsidRPr="00FC6BAA">
        <w:rPr>
          <w:rFonts w:ascii="Times New Roman" w:hAnsi="Times New Roman" w:cs="Times New Roman"/>
        </w:rPr>
        <w:t>(2010)</w:t>
      </w:r>
      <w:r w:rsidR="00FC6BAA">
        <w:fldChar w:fldCharType="end"/>
      </w:r>
      <w:r w:rsidR="00FC6BAA">
        <w:t xml:space="preserve"> found that children spontaneously matched between visual stimuli based on numerosity, </w:t>
      </w:r>
      <w:r w:rsidR="00FC6BAA" w:rsidRPr="00FC6BAA">
        <w:t>as opposed to</w:t>
      </w:r>
      <w:r w:rsidR="00FC6BAA">
        <w:t xml:space="preserve"> surface area, and </w:t>
      </w:r>
      <w:r w:rsidR="003875DD">
        <w:t xml:space="preserve">more importantly, </w:t>
      </w:r>
      <w:r w:rsidR="00FC6BAA">
        <w:t>that their bias towards numerosity-based matching was affected by the numerical ratio between the two visual stimuli.</w:t>
      </w:r>
      <w:r w:rsidR="003875DD">
        <w:t xml:space="preserve"> </w:t>
      </w:r>
      <w:r w:rsidR="003875DD" w:rsidRPr="00BC2133">
        <w:rPr>
          <w:highlight w:val="yellow"/>
          <w:rPrChange w:id="13" w:author="sveta" w:date="2018-06-10T10:36:00Z">
            <w:rPr/>
          </w:rPrChange>
        </w:rPr>
        <w:t xml:space="preserve">Similarly, when examining the distribution of responses in a SFON imitation task, the </w:t>
      </w:r>
      <w:r w:rsidR="002E3541" w:rsidRPr="00BC2133">
        <w:rPr>
          <w:highlight w:val="yellow"/>
          <w:rPrChange w:id="14" w:author="sveta" w:date="2018-06-10T10:36:00Z">
            <w:rPr/>
          </w:rPrChange>
        </w:rPr>
        <w:t xml:space="preserve">size of the errors made </w:t>
      </w:r>
      <w:r w:rsidR="003875DD" w:rsidRPr="00BC2133">
        <w:rPr>
          <w:highlight w:val="yellow"/>
          <w:rPrChange w:id="15" w:author="sveta" w:date="2018-06-10T10:36:00Z">
            <w:rPr/>
          </w:rPrChange>
        </w:rPr>
        <w:t xml:space="preserve">were proportionate to the trial-relevant numerosity </w:t>
      </w:r>
      <w:r w:rsidR="003875DD" w:rsidRPr="00BC2133">
        <w:rPr>
          <w:highlight w:val="yellow"/>
          <w:rPrChange w:id="16" w:author="sveta" w:date="2018-06-10T10:36:00Z">
            <w:rPr/>
          </w:rPrChange>
        </w:rPr>
        <w:fldChar w:fldCharType="begin"/>
      </w:r>
      <w:r w:rsidR="003875DD" w:rsidRPr="00BC2133">
        <w:rPr>
          <w:highlight w:val="yellow"/>
          <w:rPrChange w:id="17" w:author="sveta" w:date="2018-06-10T10:36:00Z">
            <w:rPr/>
          </w:rPrChange>
        </w:rPr>
        <w:instrText xml:space="preserve"> ADDIN ZOTERO_ITEM CSL_CITATION {"citationID":"a1pin2b8lna","properties":{"formattedCitation":"(Sella, Berteletti, Lucangeli, &amp; Zorzi, 2016)","plainCitation":"(Sella, Berteletti, Lucangeli, &amp; Zorzi, 2016)"},"citationItems":[{"id":713,"uris":["http://zotero.org/users/1945632/items/37DDZZQC"],"uri":["http://zotero.org/users/1945632/items/37DDZZQC"],"itemData":{"id":713,"type":"article-journal","title":"Spontaneous non-verbal counting in toddlers","container-title":"Developmental Science","page":"329-337","volume":"19","issue":"2","source":"Wiley Online Library","abstract":"A wealth of studies have investigated numerical abilities in infants and in children aged 3 or above, but research on pre-counting toddlers is sparse. Here we devised a novel version of an imitation task that was previously used to assess spontaneous focusing on numerosity (i.e. the predisposition to grasp numerical properties of the environment) to assess whether pre-counters would spontaneously deploy sequential (item-by-item) enumeration and whether this ability would rely on the object tracking system (OTS) or on the approximate number system (ANS). Two-and-a-half-year-olds watched the experimenter performing one-by-one insertion of ‘food tokens’ into an opaque animal puppet and then were asked to imitate the puppet-feeding behavior. The number of tokens varied between 1 and 6 and each numerosity was presented many times to obtain a distribution of responses during imitation. Many children demonstrated attention to the numerosity of the food tokens despite the lack of any explicit cueing to the number dimension. Most notably, the response distributions centered on the target numerosities and showed the classic variability signature that is attributed to the ANS. These results are consistent with previous studies on sequential enumeration in non-human primates and suggest that pre-counting children are capable of sequentially updating the numerosity of non-visible sets through additive operations and hold it in memory for reproducing the observed behavior.","DOI":"10.1111/desc.12299","ISSN":"1467-7687","journalAbbreviation":"Dev Sci","language":"en","author":[{"family":"Sella","given":"Francesco"},{"family":"Berteletti","given":"Ilaria"},{"family":"Lucangeli","given":"Daniela"},{"family":"Zorzi","given":"Marco"}],"issued":{"date-parts":[["2016",3,1]]}}}],"schema":"https://github.com/citation-style-language/schema/raw/master/csl-citation.json"} </w:instrText>
      </w:r>
      <w:r w:rsidR="003875DD" w:rsidRPr="00BC2133">
        <w:rPr>
          <w:highlight w:val="yellow"/>
          <w:rPrChange w:id="18" w:author="sveta" w:date="2018-06-10T10:36:00Z">
            <w:rPr/>
          </w:rPrChange>
        </w:rPr>
        <w:fldChar w:fldCharType="separate"/>
      </w:r>
      <w:r w:rsidR="003875DD" w:rsidRPr="00BC2133">
        <w:rPr>
          <w:rFonts w:ascii="Times New Roman" w:hAnsi="Times New Roman" w:cs="Times New Roman"/>
          <w:highlight w:val="yellow"/>
          <w:rPrChange w:id="19" w:author="sveta" w:date="2018-06-10T10:36:00Z">
            <w:rPr>
              <w:rFonts w:ascii="Times New Roman" w:hAnsi="Times New Roman" w:cs="Times New Roman"/>
            </w:rPr>
          </w:rPrChange>
        </w:rPr>
        <w:t>(Sella, Berteletti, Lucangeli, &amp; Zorzi, 2016)</w:t>
      </w:r>
      <w:r w:rsidR="003875DD" w:rsidRPr="00BC2133">
        <w:rPr>
          <w:highlight w:val="yellow"/>
          <w:rPrChange w:id="20" w:author="sveta" w:date="2018-06-10T10:36:00Z">
            <w:rPr/>
          </w:rPrChange>
        </w:rPr>
        <w:fldChar w:fldCharType="end"/>
      </w:r>
      <w:r w:rsidR="003875DD" w:rsidRPr="00BC2133">
        <w:rPr>
          <w:highlight w:val="yellow"/>
          <w:rPrChange w:id="21" w:author="sveta" w:date="2018-06-10T10:36:00Z">
            <w:rPr/>
          </w:rPrChange>
        </w:rPr>
        <w:t>; i.e., as the trial-number grew, children were less precise in their imitation of the numerosity used by the experimenter</w:t>
      </w:r>
      <w:r w:rsidR="003875DD">
        <w:t xml:space="preserve">. </w:t>
      </w:r>
      <w:r w:rsidR="002C30D3">
        <w:t xml:space="preserve">Over all, </w:t>
      </w:r>
      <w:r w:rsidR="00705AF6">
        <w:t xml:space="preserve">greater resolution </w:t>
      </w:r>
      <w:r w:rsidR="00BC2133">
        <w:t xml:space="preserve">in </w:t>
      </w:r>
      <w:r w:rsidR="00705AF6">
        <w:t xml:space="preserve">quantitative </w:t>
      </w:r>
      <w:r w:rsidR="00BC2133">
        <w:t xml:space="preserve">discrimination </w:t>
      </w:r>
      <w:r w:rsidR="00705AF6">
        <w:t xml:space="preserve">seems to affect the saliency of quantitative information, which in turn increases the probability of incorporating said information into decision making and ultimately </w:t>
      </w:r>
      <w:commentRangeStart w:id="22"/>
      <w:r w:rsidR="00705AF6">
        <w:t>behavior.</w:t>
      </w:r>
      <w:commentRangeEnd w:id="22"/>
      <w:r w:rsidR="007C7542">
        <w:rPr>
          <w:rStyle w:val="affff7"/>
          <w:rtl/>
        </w:rPr>
        <w:commentReference w:id="22"/>
      </w:r>
    </w:p>
    <w:p w14:paraId="74383E0D" w14:textId="77777777" w:rsidR="00E31BFB" w:rsidRDefault="00DA61BD" w:rsidP="002817B4">
      <w:pPr>
        <w:rPr>
          <w:ins w:id="23" w:author="sveta" w:date="2018-06-17T13:21:00Z"/>
        </w:rPr>
      </w:pPr>
      <w:r>
        <w:rPr>
          <w:lang w:val="en-GB" w:bidi="he-IL"/>
        </w:rPr>
        <w:t>Another hypothetical explanation</w:t>
      </w:r>
      <w:r w:rsidR="00EA5022">
        <w:rPr>
          <w:lang w:val="en-GB" w:bidi="he-IL"/>
        </w:rPr>
        <w:t xml:space="preserve"> to</w:t>
      </w:r>
      <w:r>
        <w:rPr>
          <w:lang w:val="en-GB" w:bidi="he-IL"/>
        </w:rPr>
        <w:t xml:space="preserve"> t</w:t>
      </w:r>
      <w:r w:rsidR="00EA5022">
        <w:rPr>
          <w:lang w:val="en-GB" w:bidi="he-IL"/>
        </w:rPr>
        <w:t xml:space="preserve">his association could be an influence of SFON tendency on the acuity of numerical discrimination. Previous studies of SFON had found evidence of reciprocal relation between SFON and early numerical skills, </w:t>
      </w:r>
      <w:r w:rsidR="00886BFA">
        <w:rPr>
          <w:lang w:val="en-GB" w:bidi="he-IL"/>
        </w:rPr>
        <w:t xml:space="preserve">indicating that children’s self-initiated practice in focusing on exact </w:t>
      </w:r>
      <w:proofErr w:type="spellStart"/>
      <w:r w:rsidR="00886BFA">
        <w:rPr>
          <w:lang w:val="en-GB" w:bidi="he-IL"/>
        </w:rPr>
        <w:t>numerocity</w:t>
      </w:r>
      <w:proofErr w:type="spellEnd"/>
      <w:r w:rsidR="00886BFA">
        <w:rPr>
          <w:lang w:val="en-GB" w:bidi="he-IL"/>
        </w:rPr>
        <w:t xml:space="preserve"> and the incorporation of it into </w:t>
      </w:r>
      <w:r w:rsidR="007966A1">
        <w:rPr>
          <w:lang w:val="en-GB" w:bidi="he-IL"/>
        </w:rPr>
        <w:t>everyday</w:t>
      </w:r>
      <w:r w:rsidR="00886BFA">
        <w:rPr>
          <w:lang w:val="en-GB" w:bidi="he-IL"/>
        </w:rPr>
        <w:t xml:space="preserve"> situations facilitates enhanced mathematical </w:t>
      </w:r>
      <w:r w:rsidR="007966A1">
        <w:rPr>
          <w:lang w:val="en-GB" w:bidi="he-IL"/>
        </w:rPr>
        <w:t>performance, and vice versa</w:t>
      </w:r>
      <w:r w:rsidR="00D55D29">
        <w:rPr>
          <w:lang w:val="en-GB" w:bidi="he-IL"/>
        </w:rPr>
        <w:t xml:space="preserve">. Essentially, the idea is that SFON </w:t>
      </w:r>
      <w:r w:rsidR="005107F8">
        <w:rPr>
          <w:lang w:val="en-GB" w:bidi="he-IL"/>
        </w:rPr>
        <w:t xml:space="preserve">tendency causes the triggering of exact number </w:t>
      </w:r>
      <w:r w:rsidR="00D55D29">
        <w:rPr>
          <w:lang w:val="en-GB" w:bidi="he-IL"/>
        </w:rPr>
        <w:t xml:space="preserve">recognition, facilitating </w:t>
      </w:r>
      <w:r w:rsidR="00D55D29">
        <w:rPr>
          <w:lang w:val="en-GB" w:bidi="he-IL"/>
        </w:rPr>
        <w:lastRenderedPageBreak/>
        <w:t>numerical fluency</w:t>
      </w:r>
      <w:r w:rsidR="005107F8">
        <w:rPr>
          <w:lang w:val="en-GB" w:bidi="he-IL"/>
        </w:rPr>
        <w:t xml:space="preserve"> </w:t>
      </w:r>
      <w:r w:rsidR="00D55D29">
        <w:rPr>
          <w:lang w:val="en-GB" w:bidi="he-IL"/>
        </w:rPr>
        <w:fldChar w:fldCharType="begin"/>
      </w:r>
      <w:r w:rsidR="00D55D29">
        <w:rPr>
          <w:lang w:val="en-GB" w:bidi="he-IL"/>
        </w:rPr>
        <w:instrText xml:space="preserve"> ADDIN ZOTERO_ITEM CSL_CITATION {"citationID":"yKBKax3x","properties":{"formattedCitation":"(Hannula et al., 2010)","plainCitation":"(Hannula et al., 2010)"},"citationItems":[{"id":"PgqaR7fN/iSUIycFS","uris":["http://zotero.org/users/1945632/items/W9ZAMSNF"],"uri":["http://zotero.org/users/1945632/items/W9ZAMSNF"],"itemData":{"id":"PgqaR7fN/iSUIycFS","type":"article-journal","title":"Spontaneous focusing on numerosity as a domain-specific predictor of arithmetical skills","container-title":"Journal of experimental child psychology","page":"394–406","volume":"107","issue":"4","source":"Google Scholar","author":[{"family":"Hannula","given":"Minna M."},{"family":"Lepola","given":"Janne"},{"family":"Lehtinen","given":"Erno"}],"issued":{"date-parts":[["2010"]]}}}],"schema":"https://github.com/citation-style-language/schema/raw/master/csl-citation.json"} </w:instrText>
      </w:r>
      <w:r w:rsidR="00D55D29">
        <w:rPr>
          <w:lang w:val="en-GB" w:bidi="he-IL"/>
        </w:rPr>
        <w:fldChar w:fldCharType="separate"/>
      </w:r>
      <w:r w:rsidR="00D55D29" w:rsidRPr="005107F8">
        <w:rPr>
          <w:rFonts w:ascii="Times New Roman" w:hAnsi="Times New Roman" w:cs="Times New Roman"/>
        </w:rPr>
        <w:t>(Hannula et al., 2010)</w:t>
      </w:r>
      <w:r w:rsidR="00D55D29">
        <w:rPr>
          <w:lang w:val="en-GB" w:bidi="he-IL"/>
        </w:rPr>
        <w:fldChar w:fldCharType="end"/>
      </w:r>
      <w:r w:rsidR="00D55D29">
        <w:rPr>
          <w:lang w:val="en-GB" w:bidi="he-IL"/>
        </w:rPr>
        <w:t xml:space="preserve">, </w:t>
      </w:r>
      <w:r w:rsidR="002817B4">
        <w:rPr>
          <w:lang w:val="en-GB" w:bidi="he-IL"/>
        </w:rPr>
        <w:t xml:space="preserve">possibly including the acuity of their </w:t>
      </w:r>
      <w:proofErr w:type="spellStart"/>
      <w:r w:rsidR="002817B4">
        <w:rPr>
          <w:lang w:val="en-GB" w:bidi="he-IL"/>
        </w:rPr>
        <w:t>analog</w:t>
      </w:r>
      <w:proofErr w:type="spellEnd"/>
      <w:r w:rsidR="002817B4">
        <w:rPr>
          <w:lang w:val="en-GB" w:bidi="he-IL"/>
        </w:rPr>
        <w:t xml:space="preserve"> </w:t>
      </w:r>
      <w:proofErr w:type="spellStart"/>
      <w:r w:rsidR="002817B4">
        <w:rPr>
          <w:lang w:val="en-GB" w:bidi="he-IL"/>
        </w:rPr>
        <w:t>nonsymbolic</w:t>
      </w:r>
      <w:proofErr w:type="spellEnd"/>
      <w:r w:rsidR="002817B4">
        <w:rPr>
          <w:lang w:val="en-GB" w:bidi="he-IL"/>
        </w:rPr>
        <w:t xml:space="preserve"> number representation. This suggested relation is in line with studies showing </w:t>
      </w:r>
      <w:r w:rsidR="002817B4">
        <w:t xml:space="preserve">quantitative discrimination could be enhanced by training </w:t>
      </w:r>
      <w:r w:rsidR="002817B4">
        <w:fldChar w:fldCharType="begin"/>
      </w:r>
      <w:r w:rsidR="002817B4">
        <w:instrText xml:space="preserve"> ADDIN ZOTERO_ITEM CSL_CITATION {"citationID":"30jBt10U","properties":{"formattedCitation":"(Park &amp; Brannon, 2013; Wilson, Revkin, Cohen, Cohen, &amp; Dehaene, 2006)","plainCitation":"(Park &amp; Brannon, 2013; Wilson, Revkin, Cohen, Cohen, &amp; Dehaene, 2006)"},"citationItems":[{"id":259,"uris":["http://zotero.org/users/local/MyPrHDsv/items/82V9MCAW"],"uri":["http://zotero.org/users/local/MyPrHDsv/items/82V9MCAW"],"itemData":{"id":259,"type":"article-journal","title":"Training the Approximate Number System Improves Math Proficiency","container-title":"Psychological Science","page":"2013-2019","volume":"24","issue":"10","source":"SAGE Journals","abstract":"Humans and nonhuman animals share an approximate number system (ANS) that permits estimation and rough calculation of quantities without symbols. Recent studies show a correlation between the acuity of the ANS and performance in symbolic math throughout development and into adulthood, which suggests that the ANS may serve as a cognitive foundation for the uniquely human capacity for symbolic math. Such a proposition leads to the untested prediction that training aimed at improving ANS performance will transfer to improvement in symbolic-math ability. In the two experiments reported here, we showed that ANS training on approximate addition and subtraction of arrays of dots selectively improved symbolic addition and subtraction. This finding strongly supports the hypothesis that complex math skills are fundamentally linked to rudimentary preverbal quantitative abilities and provides the first direct evidence that the ANS and symbolic math may be causally related. It also raises the possibility that interventions aimed at the ANS could benefit children and adults who struggle with math.","DOI":"10.1177/0956797613482944","ISSN":"0956-7976","journalAbbreviation":"Psychol Sci","language":"en","author":[{"family":"Park","given":"Joonkoo"},{"family":"Brannon","given":"Elizabeth M."}],"issued":{"date-parts":[["2013",10,1]]}}},{"id":255,"uris":["http://zotero.org/users/local/MyPrHDsv/items/JVV7NFWA"],"uri":["http://zotero.org/users/local/MyPrHDsv/items/JVV7NFWA"],"itemData":{"id":255,"type":"article-journal","title":"An open trial assessment of \"The Number Race\", an adaptive computer game for remediation of dyscalculia","container-title":"Behavioral and Brain Functions","page":"20","volume":"2","source":"BioMed Central","abstract":"In a companion article [1], we described the development and evaluation of software designed to remediate dyscalculia. This software is based on the hypothesis that dyscalculia is due to a \"core deficit\" in number sense or in its access via symbolic information. Here we review the evidence for this hypothesis, and present results from an initial open-trial test of the software in a sample of nine 7–9 year old children with mathematical difficulties.","DOI":"10.1186/1744-9081-2-20","ISSN":"1744-9081","journalAbbreviation":"Behavioral and Brain Functions","author":[{"family":"Wilson","given":"Anna J."},{"family":"Revkin","given":"Susannah K."},{"family":"Cohen","given":"David"},{"family":"Cohen","given":"Laurent"},{"family":"Dehaene","given":"Stanislas"}],"issued":{"date-parts":[["2006",5,30]]}}}],"schema":"https://github.com/citation-style-language/schema/raw/master/csl-citation.json"} </w:instrText>
      </w:r>
      <w:r w:rsidR="002817B4">
        <w:fldChar w:fldCharType="separate"/>
      </w:r>
      <w:r w:rsidR="002817B4" w:rsidRPr="002817B4">
        <w:rPr>
          <w:rFonts w:ascii="Times New Roman" w:hAnsi="Times New Roman" w:cs="Times New Roman"/>
        </w:rPr>
        <w:t xml:space="preserve">(Park &amp; Brannon, 2013; Wilson, </w:t>
      </w:r>
      <w:proofErr w:type="spellStart"/>
      <w:r w:rsidR="002817B4" w:rsidRPr="002817B4">
        <w:rPr>
          <w:rFonts w:ascii="Times New Roman" w:hAnsi="Times New Roman" w:cs="Times New Roman"/>
        </w:rPr>
        <w:t>Revkin</w:t>
      </w:r>
      <w:proofErr w:type="spellEnd"/>
      <w:r w:rsidR="002817B4" w:rsidRPr="002817B4">
        <w:rPr>
          <w:rFonts w:ascii="Times New Roman" w:hAnsi="Times New Roman" w:cs="Times New Roman"/>
        </w:rPr>
        <w:t xml:space="preserve">, Cohen, Cohen, &amp; </w:t>
      </w:r>
      <w:proofErr w:type="spellStart"/>
      <w:r w:rsidR="002817B4" w:rsidRPr="002817B4">
        <w:rPr>
          <w:rFonts w:ascii="Times New Roman" w:hAnsi="Times New Roman" w:cs="Times New Roman"/>
        </w:rPr>
        <w:t>Dehaene</w:t>
      </w:r>
      <w:proofErr w:type="spellEnd"/>
      <w:r w:rsidR="002817B4" w:rsidRPr="002817B4">
        <w:rPr>
          <w:rFonts w:ascii="Times New Roman" w:hAnsi="Times New Roman" w:cs="Times New Roman"/>
        </w:rPr>
        <w:t>, 2006)</w:t>
      </w:r>
      <w:r w:rsidR="002817B4">
        <w:fldChar w:fldCharType="end"/>
      </w:r>
      <w:r w:rsidR="00847A25">
        <w:t>.</w:t>
      </w:r>
    </w:p>
    <w:p w14:paraId="459FB6C8" w14:textId="082633FE" w:rsidR="00822A30" w:rsidRPr="00DA61BD" w:rsidDel="00C43486" w:rsidRDefault="002817B4" w:rsidP="002817B4">
      <w:pPr>
        <w:rPr>
          <w:del w:id="24" w:author="sveta" w:date="2018-06-17T13:31:00Z"/>
          <w:lang w:val="en-GB" w:bidi="he-IL"/>
        </w:rPr>
      </w:pPr>
      <w:del w:id="25" w:author="sveta" w:date="2018-06-17T13:31:00Z">
        <w:r w:rsidDel="00C43486">
          <w:delText xml:space="preserve">  </w:delText>
        </w:r>
      </w:del>
    </w:p>
    <w:p w14:paraId="306C427D" w14:textId="19FBAB7B" w:rsidR="00D61F64" w:rsidRDefault="00D61F64" w:rsidP="00205373">
      <w:r>
        <w:t xml:space="preserve">To our knowledge, we provide here the first evidence for the existence of individual differences in </w:t>
      </w:r>
      <w:commentRangeStart w:id="26"/>
      <w:r>
        <w:t>SFON among adults</w:t>
      </w:r>
      <w:commentRangeEnd w:id="26"/>
      <w:r w:rsidR="00822803">
        <w:rPr>
          <w:rStyle w:val="affff7"/>
        </w:rPr>
        <w:commentReference w:id="26"/>
      </w:r>
      <w:ins w:id="27" w:author="sveta" w:date="2018-06-17T13:24:00Z">
        <w:r w:rsidR="00E31BFB">
          <w:t xml:space="preserve">, using </w:t>
        </w:r>
      </w:ins>
      <w:ins w:id="28" w:author="sveta" w:date="2018-06-17T13:27:00Z">
        <w:r w:rsidR="00E31BFB">
          <w:t>the novel NBT t</w:t>
        </w:r>
      </w:ins>
      <w:ins w:id="29" w:author="sveta" w:date="2018-06-17T13:28:00Z">
        <w:r w:rsidR="00E31BFB">
          <w:t>ask we developed for measuring SFON in adults</w:t>
        </w:r>
      </w:ins>
      <w:ins w:id="30" w:author="sveta" w:date="2018-06-17T13:27:00Z">
        <w:r w:rsidR="00E31BFB">
          <w:t xml:space="preserve"> </w:t>
        </w:r>
      </w:ins>
      <w:r>
        <w:t>. T</w:t>
      </w:r>
      <w:r w:rsidRPr="006126C6">
        <w:t xml:space="preserve">his finding </w:t>
      </w:r>
      <w:r w:rsidR="00205373">
        <w:t>suggests</w:t>
      </w:r>
      <w:r w:rsidR="00205373" w:rsidRPr="006126C6">
        <w:t xml:space="preserve"> </w:t>
      </w:r>
      <w:r w:rsidR="00205373">
        <w:t>the possibility that</w:t>
      </w:r>
      <w:r w:rsidR="00205373" w:rsidRPr="006126C6">
        <w:t xml:space="preserve"> </w:t>
      </w:r>
      <w:r w:rsidRPr="006126C6">
        <w:t xml:space="preserve">SFON </w:t>
      </w:r>
      <w:r w:rsidR="00205373">
        <w:t>could</w:t>
      </w:r>
      <w:r w:rsidR="00205373" w:rsidRPr="006126C6">
        <w:t xml:space="preserve"> </w:t>
      </w:r>
      <w:r w:rsidRPr="006126C6">
        <w:t>be a stable bias</w:t>
      </w:r>
      <w:r w:rsidR="00205373">
        <w:t>,</w:t>
      </w:r>
      <w:r>
        <w:t xml:space="preserve"> continuing from childhood and into adulthood</w:t>
      </w:r>
      <w:r w:rsidRPr="006126C6">
        <w:t>. This notion is consistent with previous studies which found stability in SFON throughout childhood</w:t>
      </w:r>
      <w:r>
        <w:t xml:space="preserve"> </w:t>
      </w:r>
      <w:r>
        <w:fldChar w:fldCharType="begin"/>
      </w:r>
      <w:r>
        <w:instrText xml:space="preserve"> ADDIN ZOTERO_ITEM CSL_CITATION {"citationID":"arcvn0obhg","properties":{"formattedCitation":"(Hannula &amp; Lehtinen, 2005)","plainCitation":"(Hannula &amp; Lehtinen, 2005)"},"citationItems":[{"id":267,"uris":["http://zotero.org/users/1945632/items/RDMARVI7"],"uri":["http://zotero.org/users/1945632/items/RDMARVI7"],"itemData":{"id":267,"type":"article-journal","title":"Spontaneous focusing on numerosity and mathematical skills of young children","container-title":"Learning and Instruction","page":"237–256","volume":"15","issue":"3","source":"Google Scholar","author":[{"family":"Hannula","given":"Minna M."},{"family":"Lehtinen","given":"Erno"}],"issued":{"date-parts":[["2005"]]}}}],"schema":"https://github.com/citation-style-language/schema/raw/master/csl-citation.json"} </w:instrText>
      </w:r>
      <w:r>
        <w:fldChar w:fldCharType="separate"/>
      </w:r>
      <w:r w:rsidRPr="00BB0EB6">
        <w:rPr>
          <w:rFonts w:ascii="Times New Roman" w:hAnsi="Times New Roman" w:cs="Times New Roman"/>
        </w:rPr>
        <w:t>(Hannula &amp; Lehtinen, 2005)</w:t>
      </w:r>
      <w:r>
        <w:fldChar w:fldCharType="end"/>
      </w:r>
      <w:r>
        <w:t xml:space="preserve">. </w:t>
      </w:r>
      <w:r w:rsidRPr="006126C6">
        <w:t>Similar findings regarding attentional biases and its stability come from the field of clinical psychology, where such attentional biases have been found to be stable from a</w:t>
      </w:r>
      <w:r>
        <w:t xml:space="preserve"> young age </w:t>
      </w:r>
      <w:r>
        <w:fldChar w:fldCharType="begin"/>
      </w:r>
      <w:r>
        <w:instrText xml:space="preserve"> ADDIN ZOTERO_ITEM CSL_CITATION {"citationID":"a13gtdts7h","properties":{"formattedCitation":"(Gupta &amp; Kar, 2012)","plainCitation":"(Gupta &amp; Kar, 2012)"},"citationItems":[{"id":698,"uris":["http://zotero.org/users/1945632/items/95VK6TUB"],"uri":["http://zotero.org/users/1945632/items/95VK6TUB"],"itemData":{"id":698,"type":"article-journal","title":"Attention and memory biases as stable abnormalities among currently depressed and currently remitted individuals with unipolar depression","container-title":"Frontiers in Psychiatry","page":"99","volume":"3","author":[{"family":"Gupta","given":"R."},{"family":"Kar","given":"B. R."}],"issued":{"date-parts":[["2012"]]}}}],"schema":"https://github.com/citation-style-language/schema/raw/master/csl-citation.json"} </w:instrText>
      </w:r>
      <w:r>
        <w:fldChar w:fldCharType="separate"/>
      </w:r>
      <w:r w:rsidRPr="00BB0EB6">
        <w:rPr>
          <w:rFonts w:ascii="Times New Roman" w:hAnsi="Times New Roman" w:cs="Times New Roman"/>
        </w:rPr>
        <w:t>(Gupta &amp; Kar, 2012)</w:t>
      </w:r>
      <w:r>
        <w:fldChar w:fldCharType="end"/>
      </w:r>
      <w:r>
        <w:t xml:space="preserve">. </w:t>
      </w:r>
      <w:r w:rsidRPr="006126C6">
        <w:t xml:space="preserve">For example, individuals high in anxiety are abnormally sensitive to threat-related stimuli and tend to direct their attention toward threatening information during early automatic stages of processing </w:t>
      </w:r>
      <w:r>
        <w:fldChar w:fldCharType="begin"/>
      </w:r>
      <w:r>
        <w:instrText xml:space="preserve"> ADDIN ZOTERO_ITEM CSL_CITATION {"citationID":"a24uevohirh","properties":{"formattedCitation":"(Williams, Watts, MacLeod, &amp; Mathews, 1988)","plainCitation":"(Williams, Watts, MacLeod, &amp; Mathews, 1988)"},"citationItems":[{"id":699,"uris":["http://zotero.org/users/1945632/items/AS2RLLN8"],"uri":["http://zotero.org/users/1945632/items/AS2RLLN8"],"itemData":{"id":699,"type":"book","title":"Cognitive psychology and emotional disorders","publisher":"John Wiley &amp; Sons","publisher-place":"Oxford, Englan","event-place":"Oxford, Englan","author":[{"family":"Williams","given":"J. M. G."},{"family":"Watts","given":"F. N."},{"family":"MacLeod","given":"C."},{"family":"Mathews","given":"A."}],"issued":{"date-parts":[["1988"]]}}}],"schema":"https://github.com/citation-style-language/schema/raw/master/csl-citation.json"} </w:instrText>
      </w:r>
      <w:r>
        <w:fldChar w:fldCharType="separate"/>
      </w:r>
      <w:r w:rsidRPr="00BB0EB6">
        <w:rPr>
          <w:rFonts w:ascii="Times New Roman" w:hAnsi="Times New Roman" w:cs="Times New Roman"/>
        </w:rPr>
        <w:t>(Williams, Watts, MacLeod, &amp; Mathews, 1988)</w:t>
      </w:r>
      <w:r>
        <w:fldChar w:fldCharType="end"/>
      </w:r>
      <w:r>
        <w:t>.</w:t>
      </w:r>
      <w:r w:rsidR="00205373" w:rsidRPr="00205373">
        <w:t xml:space="preserve"> </w:t>
      </w:r>
      <w:r w:rsidR="00205373">
        <w:t xml:space="preserve">Still, the stability of </w:t>
      </w:r>
      <w:r w:rsidR="00BC2133">
        <w:t xml:space="preserve">SFON as an </w:t>
      </w:r>
      <w:r w:rsidR="00205373">
        <w:t>individual characteristic from childhood to adulthood was not directly assessed in this study and would have to be explored in future research.</w:t>
      </w:r>
    </w:p>
    <w:p w14:paraId="0D706FAE" w14:textId="77777777" w:rsidR="00822803" w:rsidRDefault="007B127E" w:rsidP="00277BE5">
      <w:pPr>
        <w:rPr>
          <w:ins w:id="31" w:author="sveta" w:date="2018-06-17T13:51:00Z"/>
          <w:lang w:val="en-GB" w:bidi="he-IL"/>
        </w:rPr>
      </w:pPr>
      <w:r>
        <w:rPr>
          <w:lang w:val="en-GB" w:bidi="he-IL"/>
        </w:rPr>
        <w:t xml:space="preserve">Our study </w:t>
      </w:r>
      <w:r w:rsidR="00ED69E2">
        <w:rPr>
          <w:lang w:val="en-GB" w:bidi="he-IL"/>
        </w:rPr>
        <w:t xml:space="preserve">offers </w:t>
      </w:r>
      <w:ins w:id="32" w:author="sveta" w:date="2018-06-17T13:31:00Z">
        <w:r w:rsidR="00C43486">
          <w:rPr>
            <w:lang w:val="en-GB" w:bidi="he-IL"/>
          </w:rPr>
          <w:t xml:space="preserve">further </w:t>
        </w:r>
      </w:ins>
      <w:r w:rsidR="00ED69E2">
        <w:rPr>
          <w:lang w:val="en-GB" w:bidi="he-IL"/>
        </w:rPr>
        <w:t>innovative findings to the growing research of SFON tendency and its role in the development of numerical abilities.</w:t>
      </w:r>
      <w:r w:rsidR="003B3695">
        <w:rPr>
          <w:lang w:val="en-GB" w:bidi="he-IL"/>
        </w:rPr>
        <w:t xml:space="preserve"> There are several core open questions remained in it, namely what is</w:t>
      </w:r>
      <w:ins w:id="33" w:author="sveta" w:date="2018-06-17T13:30:00Z">
        <w:r w:rsidR="00E31BFB">
          <w:rPr>
            <w:lang w:val="en-GB" w:bidi="he-IL"/>
          </w:rPr>
          <w:t xml:space="preserve"> the</w:t>
        </w:r>
      </w:ins>
      <w:r w:rsidR="003B3695">
        <w:rPr>
          <w:lang w:val="en-GB" w:bidi="he-IL"/>
        </w:rPr>
        <w:t xml:space="preserve"> mechanism underlying individual differences in SFON tendency, and how does this tendency lead to later mathematical advantages</w:t>
      </w:r>
      <w:r w:rsidR="00257280">
        <w:rPr>
          <w:lang w:val="en-GB" w:bidi="he-IL"/>
        </w:rPr>
        <w:t>. Although a growing body of evidence, across different cultures and ages confirm further the domain specific role of SFON tendency in mathematical achievements throughout development, no particular set of factors (</w:t>
      </w:r>
      <w:proofErr w:type="spellStart"/>
      <w:r w:rsidR="00257280">
        <w:rPr>
          <w:lang w:val="en-GB" w:bidi="he-IL"/>
        </w:rPr>
        <w:t>i.e</w:t>
      </w:r>
      <w:proofErr w:type="spellEnd"/>
      <w:r w:rsidR="00257280">
        <w:rPr>
          <w:lang w:val="en-GB" w:bidi="he-IL"/>
        </w:rPr>
        <w:t xml:space="preserve">, executive function, IQ, home and school environment) that were tested could </w:t>
      </w:r>
      <w:r w:rsidR="00257280">
        <w:rPr>
          <w:lang w:val="en-GB" w:bidi="he-IL"/>
        </w:rPr>
        <w:lastRenderedPageBreak/>
        <w:t xml:space="preserve">sufficiently explain the variability in SFON tendency found in children, nor </w:t>
      </w:r>
      <w:r w:rsidR="00EB4FE6">
        <w:rPr>
          <w:lang w:val="en-GB" w:bidi="he-IL"/>
        </w:rPr>
        <w:t xml:space="preserve">fully account for its relation to later on mathematical achievements </w:t>
      </w:r>
      <w:r w:rsidR="003B3695">
        <w:rPr>
          <w:lang w:val="en-GB" w:bidi="he-IL"/>
        </w:rPr>
        <w:fldChar w:fldCharType="begin"/>
      </w:r>
      <w:r w:rsidR="003B3695">
        <w:rPr>
          <w:lang w:val="en-GB" w:bidi="he-IL"/>
        </w:rPr>
        <w:instrText xml:space="preserve"> ADDIN ZOTERO_ITEM CSL_CITATION {"citationID":"a1iilb78evi","properties":{"formattedCitation":"{\\rtf (Rath\\uc0\\u233{}, Torbeyns, Hannula-Sormunen, De Smedt, &amp; Verschaffel, 2016)}","plainCitation":"(Rathé, Torbeyns, Hannula-Sormunen, De Smedt, &amp; Verschaffel, 2016)"},"citationItems":[{"id":261,"uris":["http://zotero.org/users/local/MyPrHDsv/items/SBZ68DQ7"],"uri":["http://zotero.org/users/local/MyPrHDsv/items/SBZ68DQ7"],"itemData":{"id":261,"type":"article-journal","title":"Spontaneous Focusing on Numerosity: A Review of Recent Research","container-title":"Mediterranean Journal for Research in Mathematics Education","page":"1-25","volume":"15","source":"ResearchGate","abstract":"During the past 15 years, the research of Hannula-Sormunen and colleagues has identified Spontaneous Focusing On Numerosity (SFON), or the spontaneous self-initiated attentional focus on the exact number of a set of items or incidents and using exact number recognition in one’s action, as an important contributor to young children’s mathematical development. Individual differences in young children’s SFON are predictively related to their mathematical performance in primary school. Recently, the development of SFON has attracted the interest of an increasing number of researchers worldwide, providing new insights into this important mathematical competency. This article critically discusses the contribution of recent\nempirical studies on SFON, thereby focusing on issues concerning the measurement, development, and enhancement of SFON. Results indicate the need for more research on the psychometric characteristics of the existing SFON tasks and the development of new ways to assess SFON tendency. Furthermore, studies shed light on remaining theoretical questions concerning the developmental origins, underlying mechanisms,\nand nature of SFON. Finally, SFON enhancement appears to be a promising tool for promoting young children’s mathematical development.","shortTitle":"Spontaneous Focusing on Numerosity","author":[{"family":"Rathé","given":"Sanne"},{"family":"Torbeyns","given":"Joke"},{"family":"Hannula-Sormunen","given":"Minna"},{"family":"De Smedt","given":"Bert"},{"family":"Verschaffel","given":"Lieven"}],"issued":{"date-parts":[["2016",1,1]]}}}],"schema":"https://github.com/citation-style-language/schema/raw/master/csl-citation.json"} </w:instrText>
      </w:r>
      <w:r w:rsidR="003B3695">
        <w:rPr>
          <w:lang w:val="en-GB" w:bidi="he-IL"/>
        </w:rPr>
        <w:fldChar w:fldCharType="separate"/>
      </w:r>
      <w:r w:rsidR="003B3695" w:rsidRPr="003B3695">
        <w:rPr>
          <w:rFonts w:ascii="Times New Roman" w:hAnsi="Times New Roman" w:cs="Times New Roman"/>
        </w:rPr>
        <w:t>(</w:t>
      </w:r>
      <w:r w:rsidR="00EB4FE6">
        <w:rPr>
          <w:rFonts w:ascii="Times New Roman" w:hAnsi="Times New Roman" w:cs="Times New Roman"/>
        </w:rPr>
        <w:t xml:space="preserve">see review in </w:t>
      </w:r>
      <w:proofErr w:type="spellStart"/>
      <w:r w:rsidR="003B3695" w:rsidRPr="003B3695">
        <w:rPr>
          <w:rFonts w:ascii="Times New Roman" w:hAnsi="Times New Roman" w:cs="Times New Roman"/>
        </w:rPr>
        <w:t>Rathé</w:t>
      </w:r>
      <w:proofErr w:type="spellEnd"/>
      <w:r w:rsidR="003B3695" w:rsidRPr="003B3695">
        <w:rPr>
          <w:rFonts w:ascii="Times New Roman" w:hAnsi="Times New Roman" w:cs="Times New Roman"/>
        </w:rPr>
        <w:t xml:space="preserve">, </w:t>
      </w:r>
      <w:proofErr w:type="spellStart"/>
      <w:r w:rsidR="003B3695" w:rsidRPr="003B3695">
        <w:rPr>
          <w:rFonts w:ascii="Times New Roman" w:hAnsi="Times New Roman" w:cs="Times New Roman"/>
        </w:rPr>
        <w:t>Torbeyns</w:t>
      </w:r>
      <w:proofErr w:type="spellEnd"/>
      <w:r w:rsidR="003B3695" w:rsidRPr="003B3695">
        <w:rPr>
          <w:rFonts w:ascii="Times New Roman" w:hAnsi="Times New Roman" w:cs="Times New Roman"/>
        </w:rPr>
        <w:t>, Hannula-</w:t>
      </w:r>
      <w:proofErr w:type="spellStart"/>
      <w:r w:rsidR="003B3695" w:rsidRPr="003B3695">
        <w:rPr>
          <w:rFonts w:ascii="Times New Roman" w:hAnsi="Times New Roman" w:cs="Times New Roman"/>
        </w:rPr>
        <w:t>Sormunen</w:t>
      </w:r>
      <w:proofErr w:type="spellEnd"/>
      <w:r w:rsidR="003B3695" w:rsidRPr="003B3695">
        <w:rPr>
          <w:rFonts w:ascii="Times New Roman" w:hAnsi="Times New Roman" w:cs="Times New Roman"/>
        </w:rPr>
        <w:t xml:space="preserve">, De </w:t>
      </w:r>
      <w:proofErr w:type="spellStart"/>
      <w:r w:rsidR="003B3695" w:rsidRPr="003B3695">
        <w:rPr>
          <w:rFonts w:ascii="Times New Roman" w:hAnsi="Times New Roman" w:cs="Times New Roman"/>
        </w:rPr>
        <w:t>Smedt</w:t>
      </w:r>
      <w:proofErr w:type="spellEnd"/>
      <w:r w:rsidR="003B3695" w:rsidRPr="003B3695">
        <w:rPr>
          <w:rFonts w:ascii="Times New Roman" w:hAnsi="Times New Roman" w:cs="Times New Roman"/>
        </w:rPr>
        <w:t xml:space="preserve">, &amp; </w:t>
      </w:r>
      <w:proofErr w:type="spellStart"/>
      <w:r w:rsidR="003B3695" w:rsidRPr="003B3695">
        <w:rPr>
          <w:rFonts w:ascii="Times New Roman" w:hAnsi="Times New Roman" w:cs="Times New Roman"/>
        </w:rPr>
        <w:t>Verschaffel</w:t>
      </w:r>
      <w:proofErr w:type="spellEnd"/>
      <w:r w:rsidR="003B3695" w:rsidRPr="003B3695">
        <w:rPr>
          <w:rFonts w:ascii="Times New Roman" w:hAnsi="Times New Roman" w:cs="Times New Roman"/>
        </w:rPr>
        <w:t>, 2016)</w:t>
      </w:r>
      <w:r w:rsidR="003B3695">
        <w:rPr>
          <w:lang w:val="en-GB" w:bidi="he-IL"/>
        </w:rPr>
        <w:fldChar w:fldCharType="end"/>
      </w:r>
      <w:r w:rsidR="003B3695">
        <w:rPr>
          <w:lang w:val="en-GB" w:bidi="he-IL"/>
        </w:rPr>
        <w:t xml:space="preserve">. </w:t>
      </w:r>
      <w:r w:rsidR="00EB4FE6">
        <w:rPr>
          <w:lang w:val="en-GB" w:bidi="he-IL"/>
        </w:rPr>
        <w:t xml:space="preserve">Here we provide </w:t>
      </w:r>
      <w:r w:rsidR="007506B0">
        <w:rPr>
          <w:lang w:val="en-GB" w:bidi="he-IL"/>
        </w:rPr>
        <w:t xml:space="preserve">a novel insight regarding the mechanism of SFON, as we show the first evidence that higher tendency of SFON is associated with the acuity of the AMS, </w:t>
      </w:r>
      <w:r w:rsidR="00BE557F">
        <w:rPr>
          <w:lang w:val="en-GB" w:bidi="he-IL"/>
        </w:rPr>
        <w:t>an innate, domain specific cognitive foundation of the ability to nonverbally represent and manipulate quantities</w:t>
      </w:r>
      <w:r w:rsidR="000F64C4">
        <w:rPr>
          <w:lang w:val="en-GB" w:bidi="he-IL"/>
        </w:rPr>
        <w:t>,</w:t>
      </w:r>
      <w:r w:rsidR="00BE557F">
        <w:rPr>
          <w:lang w:val="en-GB" w:bidi="he-IL"/>
        </w:rPr>
        <w:t xml:space="preserve"> and </w:t>
      </w:r>
      <w:r w:rsidR="000F64C4">
        <w:rPr>
          <w:lang w:val="en-GB" w:bidi="he-IL"/>
        </w:rPr>
        <w:t xml:space="preserve">also </w:t>
      </w:r>
      <w:r w:rsidR="00BE557F">
        <w:rPr>
          <w:lang w:val="en-GB" w:bidi="he-IL"/>
        </w:rPr>
        <w:t>high-level math</w:t>
      </w:r>
      <w:r w:rsidR="000F64C4">
        <w:rPr>
          <w:lang w:val="en-GB" w:bidi="he-IL"/>
        </w:rPr>
        <w:t xml:space="preserve">ematical </w:t>
      </w:r>
      <w:commentRangeStart w:id="34"/>
      <w:r w:rsidR="000F64C4">
        <w:rPr>
          <w:lang w:val="en-GB" w:bidi="he-IL"/>
        </w:rPr>
        <w:t xml:space="preserve">abilities </w:t>
      </w:r>
      <w:commentRangeEnd w:id="34"/>
      <w:r w:rsidR="000F64C4">
        <w:rPr>
          <w:rStyle w:val="affff7"/>
        </w:rPr>
        <w:commentReference w:id="34"/>
      </w:r>
      <w:r w:rsidR="000F64C4">
        <w:rPr>
          <w:lang w:val="en-GB" w:bidi="he-IL"/>
        </w:rPr>
        <w:fldChar w:fldCharType="begin"/>
      </w:r>
      <w:r w:rsidR="000F64C4">
        <w:rPr>
          <w:lang w:val="en-GB" w:bidi="he-IL"/>
        </w:rPr>
        <w:instrText xml:space="preserve"> ADDIN ZOTERO_ITEM CSL_CITATION {"citationID":"a1uvcr2qmnj","properties":{"formattedCitation":"(Park &amp; Brannon, 2013; Wilson et al., 2006)","plainCitation":"(Park &amp; Brannon, 2013; Wilson et al., 2006)"},"citationItems":[{"id":259,"uris":["http://zotero.org/users/local/MyPrHDsv/items/82V9MCAW"],"uri":["http://zotero.org/users/local/MyPrHDsv/items/82V9MCAW"],"itemData":{"id":259,"type":"article-journal","title":"Training the Approximate Number System Improves Math Proficiency","container-title":"Psychological Science","page":"2013-2019","volume":"24","issue":"10","source":"SAGE Journals","abstract":"Humans and nonhuman animals share an approximate number system (ANS) that permits estimation and rough calculation of quantities without symbols. Recent studies show a correlation between the acuity of the ANS and performance in symbolic math throughout development and into adulthood, which suggests that the ANS may serve as a cognitive foundation for the uniquely human capacity for symbolic math. Such a proposition leads to the untested prediction that training aimed at improving ANS performance will transfer to improvement in symbolic-math ability. In the two experiments reported here, we showed that ANS training on approximate addition and subtraction of arrays of dots selectively improved symbolic addition and subtraction. This finding strongly supports the hypothesis that complex math skills are fundamentally linked to rudimentary preverbal quantitative abilities and provides the first direct evidence that the ANS and symbolic math may be causally related. It also raises the possibility that interventions aimed at the ANS could benefit children and adults who struggle with math.","DOI":"10.1177/0956797613482944","ISSN":"0956-7976","journalAbbreviation":"Psychol Sci","language":"en","author":[{"family":"Park","given":"Joonkoo"},{"family":"Brannon","given":"Elizabeth M."}],"issued":{"date-parts":[["2013",10,1]]}}},{"id":255,"uris":["http://zotero.org/users/local/MyPrHDsv/items/JVV7NFWA"],"uri":["http://zotero.org/users/local/MyPrHDsv/items/JVV7NFWA"],"itemData":{"id":255,"type":"article-journal","title":"An open trial assessment of \"The Number Race\", an adaptive computer game for remediation of dyscalculia","container-title":"Behavioral and Brain Functions","page":"20","volume":"2","source":"BioMed Central","abstract":"In a companion article [1], we described the development and evaluation of software designed to remediate dyscalculia. This software is based on the hypothesis that dyscalculia is due to a \"core deficit\" in number sense or in its access via symbolic information. Here we review the evidence for this hypothesis, and present results from an initial open-trial test of the software in a sample of nine 7–9 year old children with mathematical difficulties.","DOI":"10.1186/1744-9081-2-20","ISSN":"1744-9081","journalAbbreviation":"Behavioral and Brain Functions","author":[{"family":"Wilson","given":"Anna J."},{"family":"Revkin","given":"Susannah K."},{"family":"Cohen","given":"David"},{"family":"Cohen","given":"Laurent"},{"family":"Dehaene","given":"Stanislas"}],"issued":{"date-parts":[["2006",5,30]]}}}],"schema":"https://github.com/citation-style-language/schema/raw/master/csl-citation.json"} </w:instrText>
      </w:r>
      <w:r w:rsidR="000F64C4">
        <w:rPr>
          <w:lang w:val="en-GB" w:bidi="he-IL"/>
        </w:rPr>
        <w:fldChar w:fldCharType="separate"/>
      </w:r>
      <w:r w:rsidR="000F64C4" w:rsidRPr="000F64C4">
        <w:rPr>
          <w:rFonts w:ascii="Times New Roman" w:hAnsi="Times New Roman" w:cs="Times New Roman"/>
        </w:rPr>
        <w:t>(Park &amp; Brannon, 2013; Wilson et al., 2006)</w:t>
      </w:r>
      <w:r w:rsidR="000F64C4">
        <w:rPr>
          <w:lang w:val="en-GB" w:bidi="he-IL"/>
        </w:rPr>
        <w:fldChar w:fldCharType="end"/>
      </w:r>
      <w:r w:rsidR="000F64C4">
        <w:rPr>
          <w:lang w:val="en-GB" w:bidi="he-IL"/>
        </w:rPr>
        <w:t>. The AMS and the SFON tendency have much in common as factors in numerical processing development</w:t>
      </w:r>
      <w:r w:rsidR="00F517E5">
        <w:rPr>
          <w:lang w:val="en-GB" w:bidi="he-IL"/>
        </w:rPr>
        <w:t xml:space="preserve">; individual differences in both factors are evident from early childhood, and these variations are predictive of </w:t>
      </w:r>
      <w:r w:rsidR="00277BE5">
        <w:rPr>
          <w:lang w:val="en-GB" w:bidi="he-IL"/>
        </w:rPr>
        <w:t>later</w:t>
      </w:r>
      <w:r w:rsidR="00F517E5">
        <w:rPr>
          <w:lang w:val="en-GB" w:bidi="he-IL"/>
        </w:rPr>
        <w:t xml:space="preserve"> mathematical competence</w:t>
      </w:r>
      <w:r w:rsidR="00277BE5">
        <w:rPr>
          <w:lang w:val="en-GB" w:bidi="he-IL"/>
        </w:rPr>
        <w:t xml:space="preserve"> (or lack of it, relating to core mathematical deficits, e.g., </w:t>
      </w:r>
      <w:r w:rsidR="00277BE5">
        <w:rPr>
          <w:lang w:val="en-GB" w:bidi="he-IL"/>
        </w:rPr>
        <w:fldChar w:fldCharType="begin"/>
      </w:r>
      <w:r w:rsidR="00277BE5">
        <w:rPr>
          <w:lang w:val="en-GB" w:bidi="he-IL"/>
        </w:rPr>
        <w:instrText xml:space="preserve"> ADDIN ZOTERO_ITEM CSL_CITATION {"citationID":"a1rdjdr7c83","properties":{"formattedCitation":"(Kucian et al., 2012; Wilson et al., 2006)","plainCitation":"(Kucian et al., 2012; Wilson et al., 2006)"},"citationItems":[{"id":264,"uris":["http://zotero.org/users/local/MyPrHDsv/items/AXJQNK7D"],"uri":["http://zotero.org/users/local/MyPrHDsv/items/AXJQNK7D"],"itemData":{"id":264,"type":"article-journal","title":"Kinder mit Dyskalkulie fokussieren spontan weniger auf Anzahligkeit","container-title":"Lernen und Lernstörungen","page":"241-253","volume":"1","issue":"4","source":"econtent.hogrefe.com (Atypon)","abstract":"Zusammenfassung: Wie stark wir spontan auf Anzahligkeit in unserer Umgebung achten wird als SFON (Spontaneous Focussing On Numerosity) bezeichnet. Frühere Studien haben gezeigt, dass ein Kind, das stärkere SFON-Tendenz zeigt, bessere Zählfertigkeiten und mathematische Leistungen erbringt. SFON scheint sich stabil und kontinuierlich zu entwickeln und kann als Prädiktor für die zukünftige Rechenleistung genutzt werden. Es wird dementsprechend als ein stabiles und sensibles Maß für die numerische Entwicklung beschrieben. Bei Kindern mit Dyskalkulie scheint die Entwicklung der Zahlenverarbeitung und des Rechnens spezifisch gestört. Das Ziel der vorliegenden Studie ist die Untersuchung der SFON-Tendenz bei Kindern mit einer entwicklungsbedingten Dyskalkulie. Wir haben SFON bei 76 Kindern zwischen 7 und 11 Jahren getestet, 38 Kinder mit und 38 ohne Dyskalkulie. Die beiden Gruppen zeigten vergleichbare allgemeine kognitive Fähigkeiten, unterschieden sich aber spezifisch in den mathematischen Leistungen. Die Ergebnisse zeigen eine signifikant schwächere SFON-Tendenz bei Kindern mit Dyskalkulie, das heißt, Kinder mit Dyskalkulie fokussieren im Vergleich zu Kontrollkindern spontan weniger häufig auf Anzahligkeit. Zudem korreliert SFON positiv mit der Zahlenverarbeitungs- und Rechenleistung. Das heißt, Kinder mit schlechteren mathematischen Fertigkeiten achten spontan weniger auf numerische Aspekte. Die Ergebnisse zeigen, dass eine verminderte SFON-Tendenz ein Verhaltensmerkmal für Entwicklungsdyskalkulie zu sein scheint. Dies kann sowohl Ursache als auch Folge der Störung von Zähl- und Rechenfertigkeiten sein. Es empfiehlt sich daher, SFON bei Kindern mit einem Dyskalkulierisiko zu erfassen sowie Förderung und Lernumgebung in Hinblick auf Anzahlfokussierung anzureichern.","DOI":"10.1024/2235-0977/a000024","ISSN":"2235-0977","journalAbbreviation":"Lernen und Lernstörungen","author":[{"family":"Kucian","given":"Karin"},{"family":"Kohn","given":"Juliane"},{"family":"Hannula-Sormunen","given":"MinnaM."},{"family":"Richtmann","given":"Verena"},{"family":"Grond","given":"Ursina"},{"family":"Käser","given":"Tanja"},{"family":"Esser","given":"Günther"},{"family":"Aster","given":"Michael","non-dropping-particle":"von"}],"issued":{"date-parts":[["2012",1,1]]}}},{"id":255,"uris":["http://zotero.org/users/local/MyPrHDsv/items/JVV7NFWA"],"uri":["http://zotero.org/users/local/MyPrHDsv/items/JVV7NFWA"],"itemData":{"id":255,"type":"article-journal","title":"An open trial assessment of \"The Number Race\", an adaptive computer game for remediation of dyscalculia","container-title":"Behavioral and Brain Functions","page":"20","volume":"2","source":"BioMed Central","abstract":"In a companion article [1], we described the development and evaluation of software designed to remediate dyscalculia. This software is based on the hypothesis that dyscalculia is due to a \"core deficit\" in number sense or in its access via symbolic information. Here we review the evidence for this hypothesis, and present results from an initial open-trial test of the software in a sample of nine 7–9 year old children with mathematical difficulties.","DOI":"10.1186/1744-9081-2-20","ISSN":"1744-9081","journalAbbreviation":"Behavioral and Brain Functions","author":[{"family":"Wilson","given":"Anna J."},{"family":"Revkin","given":"Susannah K."},{"family":"Cohen","given":"David"},{"family":"Cohen","given":"Laurent"},{"family":"Dehaene","given":"Stanislas"}],"issued":{"date-parts":[["2006",5,30]]}}}],"schema":"https://github.com/citation-style-language/schema/raw/master/csl-citation.json"} </w:instrText>
      </w:r>
      <w:r w:rsidR="00277BE5">
        <w:rPr>
          <w:lang w:val="en-GB" w:bidi="he-IL"/>
        </w:rPr>
        <w:fldChar w:fldCharType="separate"/>
      </w:r>
      <w:proofErr w:type="spellStart"/>
      <w:r w:rsidR="00277BE5" w:rsidRPr="00277BE5">
        <w:rPr>
          <w:rFonts w:ascii="Times New Roman" w:hAnsi="Times New Roman" w:cs="Times New Roman"/>
        </w:rPr>
        <w:t>Kucian</w:t>
      </w:r>
      <w:proofErr w:type="spellEnd"/>
      <w:r w:rsidR="00277BE5" w:rsidRPr="00277BE5">
        <w:rPr>
          <w:rFonts w:ascii="Times New Roman" w:hAnsi="Times New Roman" w:cs="Times New Roman"/>
        </w:rPr>
        <w:t xml:space="preserve"> et al., 2012; Wilson et al., 2006)</w:t>
      </w:r>
      <w:r w:rsidR="00277BE5">
        <w:rPr>
          <w:lang w:val="en-GB" w:bidi="he-IL"/>
        </w:rPr>
        <w:fldChar w:fldCharType="end"/>
      </w:r>
      <w:r w:rsidR="00277BE5">
        <w:rPr>
          <w:lang w:val="en-GB" w:bidi="he-IL"/>
        </w:rPr>
        <w:t xml:space="preserve"> </w:t>
      </w:r>
      <w:r w:rsidR="00F517E5">
        <w:rPr>
          <w:lang w:val="en-GB" w:bidi="he-IL"/>
        </w:rPr>
        <w:t>in both cases</w:t>
      </w:r>
      <w:r w:rsidR="00277BE5">
        <w:rPr>
          <w:lang w:val="en-GB" w:bidi="he-IL"/>
        </w:rPr>
        <w:t xml:space="preserve">. Notably, they both manifest independently </w:t>
      </w:r>
      <w:r w:rsidR="00791D53">
        <w:rPr>
          <w:lang w:val="en-GB" w:bidi="he-IL"/>
        </w:rPr>
        <w:t xml:space="preserve">of external intervention, although both can be influenced by such. </w:t>
      </w:r>
      <w:proofErr w:type="gramStart"/>
      <w:ins w:id="35" w:author="sveta" w:date="2018-06-17T13:36:00Z">
        <w:r w:rsidR="00C43486">
          <w:rPr>
            <w:lang w:val="en-GB" w:bidi="he-IL"/>
          </w:rPr>
          <w:t>In light of</w:t>
        </w:r>
        <w:proofErr w:type="gramEnd"/>
        <w:r w:rsidR="00C43486">
          <w:rPr>
            <w:lang w:val="en-GB" w:bidi="he-IL"/>
          </w:rPr>
          <w:t xml:space="preserve"> </w:t>
        </w:r>
      </w:ins>
      <w:ins w:id="36" w:author="sveta" w:date="2018-06-17T13:37:00Z">
        <w:r w:rsidR="00C43486">
          <w:rPr>
            <w:lang w:val="en-GB" w:bidi="he-IL"/>
          </w:rPr>
          <w:t>all these findings,</w:t>
        </w:r>
      </w:ins>
      <w:ins w:id="37" w:author="sveta" w:date="2018-06-17T13:43:00Z">
        <w:r w:rsidR="00C63639">
          <w:rPr>
            <w:lang w:val="en-GB" w:bidi="he-IL"/>
          </w:rPr>
          <w:t xml:space="preserve"> we suggest that</w:t>
        </w:r>
      </w:ins>
      <w:ins w:id="38" w:author="sveta" w:date="2018-06-17T13:37:00Z">
        <w:r w:rsidR="00C43486">
          <w:rPr>
            <w:lang w:val="en-GB" w:bidi="he-IL"/>
          </w:rPr>
          <w:t xml:space="preserve"> </w:t>
        </w:r>
      </w:ins>
      <w:ins w:id="39" w:author="sveta" w:date="2018-06-17T13:39:00Z">
        <w:r w:rsidR="00C43486">
          <w:rPr>
            <w:lang w:val="en-GB" w:bidi="he-IL"/>
          </w:rPr>
          <w:t xml:space="preserve">the individual sensitivity </w:t>
        </w:r>
      </w:ins>
      <w:ins w:id="40" w:author="sveta" w:date="2018-06-17T13:40:00Z">
        <w:r w:rsidR="00C43486">
          <w:rPr>
            <w:lang w:val="en-GB" w:bidi="he-IL"/>
          </w:rPr>
          <w:t>to quantities</w:t>
        </w:r>
      </w:ins>
      <w:ins w:id="41" w:author="sveta" w:date="2018-06-17T13:41:00Z">
        <w:r w:rsidR="00C63639">
          <w:rPr>
            <w:rFonts w:hint="cs"/>
            <w:rtl/>
            <w:lang w:val="en-GB" w:bidi="he-IL"/>
          </w:rPr>
          <w:t xml:space="preserve"> </w:t>
        </w:r>
      </w:ins>
      <w:ins w:id="42" w:author="sveta" w:date="2018-06-17T13:42:00Z">
        <w:r w:rsidR="00C63639">
          <w:rPr>
            <w:lang w:val="en-GB" w:bidi="he-IL"/>
          </w:rPr>
          <w:t>(derived from individual AMS acuity)</w:t>
        </w:r>
      </w:ins>
      <w:ins w:id="43" w:author="sveta" w:date="2018-06-17T13:45:00Z">
        <w:r w:rsidR="00C63639">
          <w:rPr>
            <w:lang w:val="en-GB" w:bidi="he-IL"/>
          </w:rPr>
          <w:t xml:space="preserve"> </w:t>
        </w:r>
      </w:ins>
      <w:ins w:id="44" w:author="sveta" w:date="2018-06-17T13:46:00Z">
        <w:r w:rsidR="00C63639">
          <w:rPr>
            <w:lang w:val="en-GB" w:bidi="he-IL"/>
          </w:rPr>
          <w:t>constitutes</w:t>
        </w:r>
      </w:ins>
      <w:ins w:id="45" w:author="sveta" w:date="2018-06-17T13:45:00Z">
        <w:r w:rsidR="00C63639">
          <w:rPr>
            <w:lang w:val="en-GB" w:bidi="he-IL"/>
          </w:rPr>
          <w:t xml:space="preserve"> a prominent</w:t>
        </w:r>
      </w:ins>
      <w:ins w:id="46" w:author="sveta" w:date="2018-06-17T13:46:00Z">
        <w:r w:rsidR="00C63639">
          <w:rPr>
            <w:lang w:val="en-GB" w:bidi="he-IL"/>
          </w:rPr>
          <w:t xml:space="preserve"> candidate for </w:t>
        </w:r>
      </w:ins>
      <w:ins w:id="47" w:author="sveta" w:date="2018-06-17T13:47:00Z">
        <w:r w:rsidR="00C63639">
          <w:rPr>
            <w:lang w:val="en-GB" w:bidi="he-IL"/>
          </w:rPr>
          <w:t xml:space="preserve">the mechanism underlaying the development of </w:t>
        </w:r>
      </w:ins>
      <w:ins w:id="48" w:author="sveta" w:date="2018-06-17T13:48:00Z">
        <w:r w:rsidR="00C63639">
          <w:rPr>
            <w:lang w:val="en-GB" w:bidi="he-IL"/>
          </w:rPr>
          <w:t xml:space="preserve">SFON tendency and its implications on </w:t>
        </w:r>
      </w:ins>
      <w:ins w:id="49" w:author="sveta" w:date="2018-06-17T13:49:00Z">
        <w:r w:rsidR="00C63639">
          <w:rPr>
            <w:lang w:bidi="he-IL"/>
          </w:rPr>
          <w:t xml:space="preserve">subsequent </w:t>
        </w:r>
      </w:ins>
      <w:ins w:id="50" w:author="sveta" w:date="2018-06-17T13:48:00Z">
        <w:r w:rsidR="00C63639">
          <w:rPr>
            <w:lang w:val="en-GB" w:bidi="he-IL"/>
          </w:rPr>
          <w:t>mathematical abilities</w:t>
        </w:r>
      </w:ins>
      <w:ins w:id="51" w:author="sveta" w:date="2018-06-17T13:49:00Z">
        <w:r w:rsidR="00C63639">
          <w:rPr>
            <w:lang w:val="en-GB" w:bidi="he-IL"/>
          </w:rPr>
          <w:t>.</w:t>
        </w:r>
      </w:ins>
      <w:ins w:id="52" w:author="sveta" w:date="2018-06-17T13:48:00Z">
        <w:r w:rsidR="00C63639">
          <w:rPr>
            <w:lang w:val="en-GB" w:bidi="he-IL"/>
          </w:rPr>
          <w:t xml:space="preserve"> </w:t>
        </w:r>
      </w:ins>
    </w:p>
    <w:p w14:paraId="0A3283FD" w14:textId="6909C579" w:rsidR="003B3695" w:rsidRDefault="00822803" w:rsidP="00277BE5">
      <w:pPr>
        <w:rPr>
          <w:lang w:val="en-GB" w:bidi="he-IL"/>
        </w:rPr>
      </w:pPr>
      <w:ins w:id="53" w:author="sveta" w:date="2018-06-17T13:52:00Z">
        <w:r>
          <w:rPr>
            <w:lang w:val="en-GB" w:bidi="he-IL"/>
          </w:rPr>
          <w:t>Ye</w:t>
        </w:r>
      </w:ins>
      <w:ins w:id="54" w:author="sveta" w:date="2018-06-17T13:53:00Z">
        <w:r>
          <w:rPr>
            <w:lang w:val="en-GB" w:bidi="he-IL"/>
          </w:rPr>
          <w:t xml:space="preserve">t these conclusions must be taken with </w:t>
        </w:r>
      </w:ins>
      <w:ins w:id="55" w:author="sveta" w:date="2018-06-17T13:54:00Z">
        <w:r>
          <w:rPr>
            <w:lang w:val="en-GB" w:bidi="he-IL"/>
          </w:rPr>
          <w:t xml:space="preserve">careful </w:t>
        </w:r>
      </w:ins>
      <w:ins w:id="56" w:author="sveta" w:date="2018-06-17T13:53:00Z">
        <w:r>
          <w:rPr>
            <w:lang w:val="en-GB" w:bidi="he-IL"/>
          </w:rPr>
          <w:t>consideration to some limitations of our stud</w:t>
        </w:r>
      </w:ins>
      <w:ins w:id="57" w:author="sveta" w:date="2018-06-17T13:54:00Z">
        <w:r>
          <w:rPr>
            <w:lang w:val="en-GB" w:bidi="he-IL"/>
          </w:rPr>
          <w:t>y.</w:t>
        </w:r>
      </w:ins>
      <w:ins w:id="58" w:author="sveta" w:date="2018-06-17T14:02:00Z">
        <w:r w:rsidR="006D7CE4">
          <w:rPr>
            <w:lang w:val="en-GB" w:bidi="he-IL"/>
          </w:rPr>
          <w:t xml:space="preserve"> </w:t>
        </w:r>
      </w:ins>
      <w:ins w:id="59" w:author="sveta" w:date="2018-06-17T14:07:00Z">
        <w:r w:rsidR="006D7CE4">
          <w:rPr>
            <w:lang w:val="en-GB" w:bidi="he-IL"/>
          </w:rPr>
          <w:t>O</w:t>
        </w:r>
      </w:ins>
      <w:ins w:id="60" w:author="sveta" w:date="2018-06-17T14:03:00Z">
        <w:r w:rsidR="006D7CE4">
          <w:rPr>
            <w:lang w:val="en-GB" w:bidi="he-IL"/>
          </w:rPr>
          <w:t xml:space="preserve">ur findings </w:t>
        </w:r>
      </w:ins>
      <w:ins w:id="61" w:author="sveta" w:date="2018-06-17T14:04:00Z">
        <w:r w:rsidR="006D7CE4">
          <w:rPr>
            <w:lang w:val="en-GB" w:bidi="he-IL"/>
          </w:rPr>
          <w:t xml:space="preserve">are not only consistent with </w:t>
        </w:r>
      </w:ins>
      <w:ins w:id="62" w:author="sveta" w:date="2018-06-17T14:05:00Z">
        <w:r w:rsidR="006D7CE4">
          <w:rPr>
            <w:lang w:val="en-GB" w:bidi="he-IL"/>
          </w:rPr>
          <w:t>previous findings in this field, but al</w:t>
        </w:r>
      </w:ins>
      <w:ins w:id="63" w:author="sveta" w:date="2018-06-17T14:06:00Z">
        <w:r w:rsidR="006D7CE4">
          <w:rPr>
            <w:lang w:val="en-GB" w:bidi="he-IL"/>
          </w:rPr>
          <w:t>so</w:t>
        </w:r>
      </w:ins>
      <w:ins w:id="64" w:author="sveta" w:date="2018-06-17T14:10:00Z">
        <w:r w:rsidR="006D7CE4">
          <w:rPr>
            <w:lang w:val="en-GB" w:bidi="he-IL"/>
          </w:rPr>
          <w:t xml:space="preserve"> show</w:t>
        </w:r>
      </w:ins>
      <w:ins w:id="65" w:author="sveta" w:date="2018-06-17T14:06:00Z">
        <w:r w:rsidR="006D7CE4">
          <w:rPr>
            <w:lang w:val="en-GB" w:bidi="he-IL"/>
          </w:rPr>
          <w:t xml:space="preserve"> conceptual replicat</w:t>
        </w:r>
      </w:ins>
      <w:ins w:id="66" w:author="sveta" w:date="2018-06-17T14:10:00Z">
        <w:r w:rsidR="006D7CE4">
          <w:rPr>
            <w:lang w:val="en-GB" w:bidi="he-IL"/>
          </w:rPr>
          <w:t>ion of</w:t>
        </w:r>
      </w:ins>
      <w:ins w:id="67" w:author="sveta" w:date="2018-06-17T14:11:00Z">
        <w:r w:rsidR="006D7CE4">
          <w:rPr>
            <w:lang w:val="en-GB" w:bidi="he-IL"/>
          </w:rPr>
          <w:t xml:space="preserve"> the</w:t>
        </w:r>
      </w:ins>
      <w:ins w:id="68" w:author="sveta" w:date="2018-06-17T14:06:00Z">
        <w:r w:rsidR="006D7CE4">
          <w:rPr>
            <w:lang w:val="en-GB" w:bidi="he-IL"/>
          </w:rPr>
          <w:t xml:space="preserve"> </w:t>
        </w:r>
      </w:ins>
      <w:ins w:id="69" w:author="sveta" w:date="2018-06-17T14:10:00Z">
        <w:r w:rsidR="006D7CE4">
          <w:rPr>
            <w:lang w:val="en-GB" w:bidi="he-IL"/>
          </w:rPr>
          <w:t xml:space="preserve">relation </w:t>
        </w:r>
      </w:ins>
      <w:ins w:id="70" w:author="sveta" w:date="2018-06-17T14:11:00Z">
        <w:r w:rsidR="006D7CE4">
          <w:rPr>
            <w:lang w:val="en-GB" w:bidi="he-IL"/>
          </w:rPr>
          <w:t xml:space="preserve">found </w:t>
        </w:r>
      </w:ins>
      <w:ins w:id="71" w:author="sveta" w:date="2018-06-17T14:10:00Z">
        <w:r w:rsidR="006D7CE4">
          <w:rPr>
            <w:lang w:val="en-GB" w:bidi="he-IL"/>
          </w:rPr>
          <w:t>between AMS acuity and SFON</w:t>
        </w:r>
        <w:r w:rsidR="006D7CE4">
          <w:rPr>
            <w:lang w:val="en-GB" w:bidi="he-IL"/>
          </w:rPr>
          <w:t xml:space="preserve"> </w:t>
        </w:r>
      </w:ins>
      <w:ins w:id="72" w:author="sveta" w:date="2018-06-17T14:07:00Z">
        <w:r w:rsidR="006D7CE4">
          <w:rPr>
            <w:lang w:val="en-GB" w:bidi="he-IL"/>
          </w:rPr>
          <w:t>in children and adults by two different t</w:t>
        </w:r>
      </w:ins>
      <w:ins w:id="73" w:author="sveta" w:date="2018-06-17T14:08:00Z">
        <w:r w:rsidR="006D7CE4">
          <w:rPr>
            <w:lang w:val="en-GB" w:bidi="he-IL"/>
          </w:rPr>
          <w:t xml:space="preserve">echniques measuring SFON tendency, </w:t>
        </w:r>
      </w:ins>
      <w:ins w:id="74" w:author="sveta" w:date="2018-06-17T14:09:00Z">
        <w:r w:rsidR="006D7CE4">
          <w:rPr>
            <w:lang w:val="en-GB" w:bidi="he-IL"/>
          </w:rPr>
          <w:t>offering converging evidence</w:t>
        </w:r>
      </w:ins>
      <w:ins w:id="75" w:author="sveta" w:date="2018-06-17T14:12:00Z">
        <w:r w:rsidR="00E4572E">
          <w:rPr>
            <w:lang w:val="en-GB" w:bidi="he-IL"/>
          </w:rPr>
          <w:t xml:space="preserve">. </w:t>
        </w:r>
      </w:ins>
      <w:ins w:id="76" w:author="sveta" w:date="2018-06-17T14:13:00Z">
        <w:r w:rsidR="00E4572E">
          <w:rPr>
            <w:lang w:bidi="he-IL"/>
          </w:rPr>
          <w:t xml:space="preserve">Still, </w:t>
        </w:r>
      </w:ins>
      <w:ins w:id="77" w:author="sveta" w:date="2018-06-17T14:14:00Z">
        <w:r w:rsidR="00E4572E">
          <w:rPr>
            <w:lang w:bidi="he-IL"/>
          </w:rPr>
          <w:t>the</w:t>
        </w:r>
      </w:ins>
      <w:ins w:id="78" w:author="sveta" w:date="2018-06-17T14:13:00Z">
        <w:r w:rsidR="00E4572E">
          <w:rPr>
            <w:lang w:bidi="he-IL"/>
          </w:rPr>
          <w:t xml:space="preserve"> </w:t>
        </w:r>
      </w:ins>
      <w:ins w:id="79" w:author="sveta" w:date="2018-06-17T14:14:00Z">
        <w:r w:rsidR="00E4572E">
          <w:rPr>
            <w:lang w:bidi="he-IL"/>
          </w:rPr>
          <w:t xml:space="preserve">extent </w:t>
        </w:r>
      </w:ins>
      <w:ins w:id="80" w:author="sveta" w:date="2018-06-17T14:13:00Z">
        <w:r w:rsidR="00E4572E">
          <w:rPr>
            <w:lang w:bidi="he-IL"/>
          </w:rPr>
          <w:t>to which the</w:t>
        </w:r>
        <w:r w:rsidR="00E4572E">
          <w:rPr>
            <w:lang w:bidi="he-IL"/>
          </w:rPr>
          <w:t xml:space="preserve"> SFON</w:t>
        </w:r>
        <w:r w:rsidR="00E4572E">
          <w:rPr>
            <w:lang w:bidi="he-IL"/>
          </w:rPr>
          <w:t xml:space="preserve"> </w:t>
        </w:r>
        <w:r w:rsidR="00E4572E">
          <w:rPr>
            <w:lang w:bidi="he-IL"/>
          </w:rPr>
          <w:t xml:space="preserve">measured in the NBT is </w:t>
        </w:r>
        <w:r w:rsidR="00E4572E">
          <w:rPr>
            <w:lang w:bidi="he-IL"/>
          </w:rPr>
          <w:t>theoretically</w:t>
        </w:r>
        <w:r w:rsidR="00E4572E">
          <w:rPr>
            <w:lang w:bidi="he-IL"/>
          </w:rPr>
          <w:t xml:space="preserve"> identical</w:t>
        </w:r>
        <w:r w:rsidR="00E4572E">
          <w:rPr>
            <w:lang w:bidi="he-IL"/>
          </w:rPr>
          <w:t xml:space="preserve"> </w:t>
        </w:r>
        <w:r w:rsidR="00E4572E">
          <w:rPr>
            <w:lang w:bidi="he-IL"/>
          </w:rPr>
          <w:t xml:space="preserve">to the </w:t>
        </w:r>
        <w:r w:rsidR="00E4572E">
          <w:rPr>
            <w:lang w:bidi="he-IL"/>
          </w:rPr>
          <w:t xml:space="preserve">SFON measured in the </w:t>
        </w:r>
        <w:r w:rsidR="00E4572E">
          <w:rPr>
            <w:lang w:bidi="he-IL"/>
          </w:rPr>
          <w:t>imitation tasks</w:t>
        </w:r>
      </w:ins>
      <w:ins w:id="81" w:author="sveta" w:date="2018-06-17T14:15:00Z">
        <w:r w:rsidR="00E4572E">
          <w:rPr>
            <w:lang w:bidi="he-IL"/>
          </w:rPr>
          <w:t xml:space="preserve"> cannot be determined based on our study</w:t>
        </w:r>
      </w:ins>
      <w:ins w:id="82" w:author="sveta" w:date="2018-06-17T14:13:00Z">
        <w:r w:rsidR="00E4572E">
          <w:rPr>
            <w:lang w:bidi="he-IL"/>
          </w:rPr>
          <w:t xml:space="preserve">. </w:t>
        </w:r>
        <w:r w:rsidR="00E4572E">
          <w:rPr>
            <w:lang w:bidi="he-IL"/>
          </w:rPr>
          <w:t xml:space="preserve">This can be examined in a </w:t>
        </w:r>
        <w:r w:rsidR="00E4572E">
          <w:rPr>
            <w:lang w:bidi="he-IL"/>
          </w:rPr>
          <w:t>longitudinal</w:t>
        </w:r>
        <w:r w:rsidR="00E4572E">
          <w:rPr>
            <w:lang w:bidi="he-IL"/>
          </w:rPr>
          <w:t xml:space="preserve"> study in which </w:t>
        </w:r>
        <w:r w:rsidR="00E4572E">
          <w:rPr>
            <w:lang w:bidi="he-IL"/>
          </w:rPr>
          <w:t xml:space="preserve">children’s SFON scores measured from the imitation tasks are able to predict </w:t>
        </w:r>
        <w:r w:rsidR="00E4572E">
          <w:rPr>
            <w:lang w:bidi="he-IL"/>
          </w:rPr>
          <w:t>adult</w:t>
        </w:r>
        <w:r w:rsidR="00E4572E">
          <w:rPr>
            <w:lang w:bidi="he-IL"/>
          </w:rPr>
          <w:t>’s</w:t>
        </w:r>
        <w:r w:rsidR="00E4572E">
          <w:rPr>
            <w:lang w:bidi="he-IL"/>
          </w:rPr>
          <w:t xml:space="preserve"> SFON score</w:t>
        </w:r>
        <w:r w:rsidR="00E4572E">
          <w:rPr>
            <w:lang w:bidi="he-IL"/>
          </w:rPr>
          <w:t>s</w:t>
        </w:r>
        <w:r w:rsidR="00E4572E">
          <w:rPr>
            <w:lang w:bidi="he-IL"/>
          </w:rPr>
          <w:t xml:space="preserve"> from the NBT</w:t>
        </w:r>
        <w:r w:rsidR="00E4572E">
          <w:rPr>
            <w:lang w:bidi="he-IL"/>
          </w:rPr>
          <w:t>.</w:t>
        </w:r>
        <w:r w:rsidR="00E4572E">
          <w:rPr>
            <w:lang w:bidi="he-IL"/>
          </w:rPr>
          <w:t xml:space="preserve"> </w:t>
        </w:r>
      </w:ins>
      <w:ins w:id="83" w:author="sveta" w:date="2018-06-17T14:16:00Z">
        <w:r w:rsidR="00E4572E">
          <w:rPr>
            <w:lang w:bidi="he-IL"/>
          </w:rPr>
          <w:t>Additional dissimilarities betw</w:t>
        </w:r>
      </w:ins>
      <w:ins w:id="84" w:author="sveta" w:date="2018-06-17T14:17:00Z">
        <w:r w:rsidR="00E4572E">
          <w:rPr>
            <w:lang w:bidi="he-IL"/>
          </w:rPr>
          <w:t xml:space="preserve">een the adult </w:t>
        </w:r>
        <w:r w:rsidR="00E4572E">
          <w:rPr>
            <w:lang w:bidi="he-IL"/>
          </w:rPr>
          <w:lastRenderedPageBreak/>
          <w:t>and the children SFON task</w:t>
        </w:r>
      </w:ins>
      <w:ins w:id="85" w:author="sveta" w:date="2018-06-17T14:18:00Z">
        <w:r w:rsidR="00E4572E">
          <w:rPr>
            <w:lang w:bidi="he-IL"/>
          </w:rPr>
          <w:t xml:space="preserve"> may add to this </w:t>
        </w:r>
      </w:ins>
      <w:ins w:id="86" w:author="sveta" w:date="2018-06-17T14:19:00Z">
        <w:r w:rsidR="00E4572E">
          <w:rPr>
            <w:lang w:bidi="he-IL"/>
          </w:rPr>
          <w:t xml:space="preserve">uncertainty, such as number of trails (8 trails for children, </w:t>
        </w:r>
      </w:ins>
      <w:commentRangeStart w:id="87"/>
      <w:ins w:id="88" w:author="sveta" w:date="2018-06-17T14:21:00Z">
        <w:r w:rsidR="00E4572E">
          <w:rPr>
            <w:lang w:bidi="he-IL"/>
          </w:rPr>
          <w:t>##</w:t>
        </w:r>
        <w:commentRangeEnd w:id="87"/>
        <w:r w:rsidR="00E4572E">
          <w:rPr>
            <w:rStyle w:val="affff7"/>
          </w:rPr>
          <w:commentReference w:id="87"/>
        </w:r>
        <w:r w:rsidR="00E4572E">
          <w:rPr>
            <w:lang w:bidi="he-IL"/>
          </w:rPr>
          <w:t>)</w:t>
        </w:r>
        <w:r w:rsidR="00E4572E">
          <w:rPr>
            <w:lang w:val="en-GB" w:bidi="he-IL"/>
          </w:rPr>
          <w:t>,</w:t>
        </w:r>
      </w:ins>
      <w:ins w:id="89" w:author="sveta" w:date="2018-06-17T14:22:00Z">
        <w:r w:rsidR="00E4572E">
          <w:rPr>
            <w:lang w:val="en-GB" w:bidi="he-IL"/>
          </w:rPr>
          <w:t xml:space="preserve"> one task for adults while children </w:t>
        </w:r>
        <w:r w:rsidR="007D6BF5">
          <w:rPr>
            <w:lang w:val="en-GB" w:bidi="he-IL"/>
          </w:rPr>
          <w:t>were measured in two imitation tasks</w:t>
        </w:r>
      </w:ins>
      <w:ins w:id="90" w:author="sveta" w:date="2018-06-17T14:23:00Z">
        <w:r w:rsidR="007D6BF5">
          <w:rPr>
            <w:lang w:val="en-GB" w:bidi="he-IL"/>
          </w:rPr>
          <w:t xml:space="preserve">, and different scales in dependent variable measure </w:t>
        </w:r>
        <w:commentRangeStart w:id="91"/>
        <w:r w:rsidR="007D6BF5">
          <w:rPr>
            <w:lang w:val="en-GB" w:bidi="he-IL"/>
          </w:rPr>
          <w:t>()</w:t>
        </w:r>
        <w:commentRangeEnd w:id="91"/>
        <w:r w:rsidR="007D6BF5">
          <w:rPr>
            <w:rStyle w:val="affff7"/>
          </w:rPr>
          <w:commentReference w:id="91"/>
        </w:r>
        <w:r w:rsidR="007D6BF5">
          <w:rPr>
            <w:lang w:val="en-GB" w:bidi="he-IL"/>
          </w:rPr>
          <w:t xml:space="preserve">. </w:t>
        </w:r>
      </w:ins>
      <w:proofErr w:type="gramStart"/>
      <w:ins w:id="92" w:author="sveta" w:date="2018-06-17T14:24:00Z">
        <w:r w:rsidR="007D6BF5">
          <w:rPr>
            <w:lang w:val="en-GB" w:bidi="he-IL"/>
          </w:rPr>
          <w:t>That being said, the</w:t>
        </w:r>
        <w:proofErr w:type="gramEnd"/>
        <w:r w:rsidR="007D6BF5">
          <w:rPr>
            <w:lang w:val="en-GB" w:bidi="he-IL"/>
          </w:rPr>
          <w:t xml:space="preserve"> stated </w:t>
        </w:r>
      </w:ins>
      <w:ins w:id="93" w:author="sveta" w:date="2018-06-17T14:38:00Z">
        <w:r w:rsidR="00115215">
          <w:rPr>
            <w:lang w:val="en-GB" w:bidi="he-IL"/>
          </w:rPr>
          <w:t>variations between the tasks</w:t>
        </w:r>
      </w:ins>
      <w:ins w:id="94" w:author="sveta" w:date="2018-06-17T14:24:00Z">
        <w:r w:rsidR="007D6BF5">
          <w:rPr>
            <w:lang w:val="en-GB" w:bidi="he-IL"/>
          </w:rPr>
          <w:t xml:space="preserve"> are</w:t>
        </w:r>
      </w:ins>
      <w:ins w:id="95" w:author="sveta" w:date="2018-06-17T14:26:00Z">
        <w:r w:rsidR="007D6BF5">
          <w:rPr>
            <w:lang w:val="en-GB" w:bidi="he-IL"/>
          </w:rPr>
          <w:t xml:space="preserve"> </w:t>
        </w:r>
      </w:ins>
      <w:ins w:id="96" w:author="sveta" w:date="2018-06-17T14:35:00Z">
        <w:r w:rsidR="00115215">
          <w:rPr>
            <w:lang w:val="en-GB" w:bidi="he-IL"/>
          </w:rPr>
          <w:t>largely</w:t>
        </w:r>
      </w:ins>
      <w:ins w:id="97" w:author="sveta" w:date="2018-06-17T14:26:00Z">
        <w:r w:rsidR="007D6BF5">
          <w:rPr>
            <w:lang w:val="en-GB" w:bidi="he-IL"/>
          </w:rPr>
          <w:t xml:space="preserve"> due to</w:t>
        </w:r>
      </w:ins>
      <w:ins w:id="98" w:author="sveta" w:date="2018-06-17T14:27:00Z">
        <w:r w:rsidR="007D6BF5">
          <w:rPr>
            <w:lang w:val="en-GB" w:bidi="he-IL"/>
          </w:rPr>
          <w:t xml:space="preserve"> differences in numerical fluency</w:t>
        </w:r>
      </w:ins>
      <w:ins w:id="99" w:author="sveta" w:date="2018-06-17T14:34:00Z">
        <w:r w:rsidR="00115215">
          <w:rPr>
            <w:lang w:val="en-GB" w:bidi="he-IL"/>
          </w:rPr>
          <w:t xml:space="preserve">, </w:t>
        </w:r>
      </w:ins>
      <w:ins w:id="100" w:author="sveta" w:date="2018-06-17T14:28:00Z">
        <w:r w:rsidR="007D6BF5">
          <w:rPr>
            <w:lang w:val="en-GB" w:bidi="he-IL"/>
          </w:rPr>
          <w:t xml:space="preserve">working memory load </w:t>
        </w:r>
      </w:ins>
      <w:ins w:id="101" w:author="sveta" w:date="2018-06-17T14:35:00Z">
        <w:r w:rsidR="00115215">
          <w:rPr>
            <w:lang w:val="en-GB" w:bidi="he-IL"/>
          </w:rPr>
          <w:t xml:space="preserve">and </w:t>
        </w:r>
      </w:ins>
      <w:ins w:id="102" w:author="sveta" w:date="2018-06-17T14:37:00Z">
        <w:r w:rsidR="00115215">
          <w:rPr>
            <w:lang w:val="en-GB" w:bidi="he-IL"/>
          </w:rPr>
          <w:t>adequate</w:t>
        </w:r>
      </w:ins>
      <w:ins w:id="103" w:author="sveta" w:date="2018-06-17T14:35:00Z">
        <w:r w:rsidR="00115215">
          <w:rPr>
            <w:lang w:val="en-GB" w:bidi="he-IL"/>
          </w:rPr>
          <w:t xml:space="preserve"> task complexity </w:t>
        </w:r>
      </w:ins>
      <w:ins w:id="104" w:author="sveta" w:date="2018-06-17T14:28:00Z">
        <w:r w:rsidR="007D6BF5">
          <w:rPr>
            <w:lang w:val="en-GB" w:bidi="he-IL"/>
          </w:rPr>
          <w:t>between the age groups (</w:t>
        </w:r>
      </w:ins>
      <w:ins w:id="105" w:author="sveta" w:date="2018-06-17T14:31:00Z">
        <w:r w:rsidR="007D6BF5" w:rsidRPr="00115215">
          <w:rPr>
            <w:rFonts w:hint="cs"/>
            <w:highlight w:val="yellow"/>
            <w:rtl/>
            <w:lang w:bidi="he-IL"/>
            <w:rPrChange w:id="106" w:author="sveta" w:date="2018-06-17T14:32:00Z">
              <w:rPr>
                <w:rFonts w:hint="cs"/>
                <w:rtl/>
                <w:lang w:bidi="he-IL"/>
              </w:rPr>
            </w:rPrChange>
          </w:rPr>
          <w:t>תכלס לא בטוחה בכלל אם זה נכון,</w:t>
        </w:r>
      </w:ins>
      <w:ins w:id="107" w:author="sveta" w:date="2018-06-17T14:32:00Z">
        <w:r w:rsidR="007D6BF5" w:rsidRPr="00115215">
          <w:rPr>
            <w:rFonts w:hint="cs"/>
            <w:highlight w:val="yellow"/>
            <w:rtl/>
            <w:lang w:bidi="he-IL"/>
            <w:rPrChange w:id="108" w:author="sveta" w:date="2018-06-17T14:32:00Z">
              <w:rPr>
                <w:rFonts w:hint="cs"/>
                <w:rtl/>
                <w:lang w:bidi="he-IL"/>
              </w:rPr>
            </w:rPrChange>
          </w:rPr>
          <w:t xml:space="preserve"> לא מצאתי בפירוט המטלה מה היה טווח הכמויות שהשתמשת בהן</w:t>
        </w:r>
      </w:ins>
      <w:ins w:id="109" w:author="sveta" w:date="2018-06-17T14:31:00Z">
        <w:r w:rsidR="007D6BF5">
          <w:rPr>
            <w:lang w:val="en-GB" w:bidi="he-IL"/>
          </w:rPr>
          <w:t>)</w:t>
        </w:r>
      </w:ins>
      <w:ins w:id="110" w:author="sveta" w:date="2018-06-17T14:32:00Z">
        <w:r w:rsidR="00115215">
          <w:rPr>
            <w:lang w:val="en-GB" w:bidi="he-IL"/>
          </w:rPr>
          <w:t>,</w:t>
        </w:r>
      </w:ins>
      <w:ins w:id="111" w:author="sveta" w:date="2018-06-17T14:33:00Z">
        <w:r w:rsidR="00115215">
          <w:rPr>
            <w:lang w:val="en-GB" w:bidi="he-IL"/>
          </w:rPr>
          <w:t xml:space="preserve"> </w:t>
        </w:r>
      </w:ins>
      <w:ins w:id="112" w:author="sveta" w:date="2018-06-17T14:36:00Z">
        <w:r w:rsidR="00115215">
          <w:rPr>
            <w:lang w:bidi="he-IL"/>
          </w:rPr>
          <w:t xml:space="preserve">and provided opportunity to validate </w:t>
        </w:r>
      </w:ins>
      <w:ins w:id="113" w:author="sveta" w:date="2018-06-17T14:37:00Z">
        <w:r w:rsidR="00115215">
          <w:rPr>
            <w:lang w:bidi="he-IL"/>
          </w:rPr>
          <w:t>(</w:t>
        </w:r>
      </w:ins>
      <w:ins w:id="114" w:author="sveta" w:date="2018-06-17T14:36:00Z">
        <w:r w:rsidR="00115215">
          <w:rPr>
            <w:lang w:bidi="he-IL"/>
          </w:rPr>
          <w:t>to some extent</w:t>
        </w:r>
      </w:ins>
      <w:ins w:id="115" w:author="sveta" w:date="2018-06-17T14:37:00Z">
        <w:r w:rsidR="00115215">
          <w:rPr>
            <w:lang w:bidi="he-IL"/>
          </w:rPr>
          <w:t>) the NBT task.</w:t>
        </w:r>
      </w:ins>
      <w:ins w:id="116" w:author="sveta" w:date="2018-06-17T14:39:00Z">
        <w:r w:rsidR="00115215">
          <w:rPr>
            <w:lang w:bidi="he-IL"/>
          </w:rPr>
          <w:t xml:space="preserve"> </w:t>
        </w:r>
      </w:ins>
      <w:ins w:id="117" w:author="sveta" w:date="2018-06-17T14:46:00Z">
        <w:r w:rsidR="00C32F62">
          <w:rPr>
            <w:lang w:bidi="he-IL"/>
          </w:rPr>
          <w:t>Furthermore</w:t>
        </w:r>
      </w:ins>
      <w:ins w:id="118" w:author="sveta" w:date="2018-06-17T14:39:00Z">
        <w:r w:rsidR="00115215">
          <w:rPr>
            <w:lang w:bidi="he-IL"/>
          </w:rPr>
          <w:t>,</w:t>
        </w:r>
      </w:ins>
      <w:ins w:id="119" w:author="sveta" w:date="2018-06-17T14:44:00Z">
        <w:r w:rsidR="00C32F62">
          <w:rPr>
            <w:lang w:bidi="he-IL"/>
          </w:rPr>
          <w:t xml:space="preserve"> in</w:t>
        </w:r>
      </w:ins>
      <w:ins w:id="120" w:author="sveta" w:date="2018-06-17T14:39:00Z">
        <w:r w:rsidR="00115215">
          <w:rPr>
            <w:lang w:bidi="he-IL"/>
          </w:rPr>
          <w:t xml:space="preserve"> </w:t>
        </w:r>
      </w:ins>
      <w:ins w:id="121" w:author="sveta" w:date="2018-06-17T14:40:00Z">
        <w:r w:rsidR="00115215">
          <w:rPr>
            <w:lang w:bidi="he-IL"/>
          </w:rPr>
          <w:t xml:space="preserve">both tasks </w:t>
        </w:r>
      </w:ins>
      <w:ins w:id="122" w:author="sveta" w:date="2018-06-17T14:44:00Z">
        <w:r w:rsidR="00C32F62">
          <w:rPr>
            <w:lang w:bidi="he-IL"/>
          </w:rPr>
          <w:t>we measured</w:t>
        </w:r>
      </w:ins>
      <w:ins w:id="123" w:author="sveta" w:date="2018-06-17T14:41:00Z">
        <w:r w:rsidR="00115215">
          <w:rPr>
            <w:lang w:bidi="he-IL"/>
          </w:rPr>
          <w:t xml:space="preserve"> </w:t>
        </w:r>
      </w:ins>
      <w:ins w:id="124" w:author="sveta" w:date="2018-06-17T14:42:00Z">
        <w:r w:rsidR="00115215">
          <w:rPr>
            <w:lang w:bidi="he-IL"/>
          </w:rPr>
          <w:t>an</w:t>
        </w:r>
      </w:ins>
      <w:ins w:id="125" w:author="sveta" w:date="2018-06-17T14:41:00Z">
        <w:r w:rsidR="00115215">
          <w:rPr>
            <w:lang w:bidi="he-IL"/>
          </w:rPr>
          <w:t xml:space="preserve"> </w:t>
        </w:r>
      </w:ins>
      <w:ins w:id="126" w:author="sveta" w:date="2018-06-17T14:42:00Z">
        <w:r w:rsidR="00115215">
          <w:rPr>
            <w:lang w:bidi="he-IL"/>
          </w:rPr>
          <w:t xml:space="preserve">implicit </w:t>
        </w:r>
        <w:r w:rsidR="00C32F62">
          <w:rPr>
            <w:lang w:bidi="he-IL"/>
          </w:rPr>
          <w:t>process</w:t>
        </w:r>
      </w:ins>
      <w:ins w:id="127" w:author="sveta" w:date="2018-06-17T14:44:00Z">
        <w:r w:rsidR="00C32F62">
          <w:rPr>
            <w:lang w:bidi="he-IL"/>
          </w:rPr>
          <w:t xml:space="preserve">, </w:t>
        </w:r>
      </w:ins>
      <w:ins w:id="128" w:author="sveta" w:date="2018-06-17T14:45:00Z">
        <w:r w:rsidR="00C32F62">
          <w:rPr>
            <w:lang w:bidi="he-IL"/>
          </w:rPr>
          <w:t xml:space="preserve">clear of interference </w:t>
        </w:r>
      </w:ins>
      <w:ins w:id="129" w:author="sveta" w:date="2018-06-17T14:47:00Z">
        <w:r w:rsidR="00C32F62">
          <w:rPr>
            <w:lang w:bidi="he-IL"/>
          </w:rPr>
          <w:t xml:space="preserve">by utilization of </w:t>
        </w:r>
      </w:ins>
      <w:ins w:id="130" w:author="sveta" w:date="2018-06-17T14:45:00Z">
        <w:r w:rsidR="00C32F62">
          <w:rPr>
            <w:lang w:bidi="he-IL"/>
          </w:rPr>
          <w:t xml:space="preserve">different strategies </w:t>
        </w:r>
      </w:ins>
      <w:ins w:id="131" w:author="sveta" w:date="2018-06-17T14:46:00Z">
        <w:r w:rsidR="00C32F62">
          <w:rPr>
            <w:lang w:bidi="he-IL"/>
          </w:rPr>
          <w:t>or task directions</w:t>
        </w:r>
      </w:ins>
      <w:ins w:id="132" w:author="sveta" w:date="2018-06-17T14:47:00Z">
        <w:r w:rsidR="00C32F62">
          <w:rPr>
            <w:lang w:bidi="he-IL"/>
          </w:rPr>
          <w:t>.</w:t>
        </w:r>
      </w:ins>
      <w:ins w:id="133" w:author="sveta" w:date="2018-06-17T14:42:00Z">
        <w:r w:rsidR="00C32F62">
          <w:rPr>
            <w:lang w:bidi="he-IL"/>
          </w:rPr>
          <w:t xml:space="preserve"> </w:t>
        </w:r>
      </w:ins>
      <w:ins w:id="134" w:author="sveta" w:date="2018-06-17T14:48:00Z">
        <w:r w:rsidR="00C32F62">
          <w:rPr>
            <w:lang w:bidi="he-IL"/>
          </w:rPr>
          <w:t xml:space="preserve">Finally, </w:t>
        </w:r>
        <w:r w:rsidR="00C32F62">
          <w:t>t</w:t>
        </w:r>
        <w:r w:rsidR="00C32F62">
          <w:t xml:space="preserve">he directionality of the relationship between SFON and </w:t>
        </w:r>
        <w:r w:rsidR="00C32F62">
          <w:t xml:space="preserve">the AMS acuity cannot be </w:t>
        </w:r>
      </w:ins>
      <w:ins w:id="135" w:author="sveta" w:date="2018-06-17T14:49:00Z">
        <w:r w:rsidR="00C32F62">
          <w:t>determined in this study, and all discussion re</w:t>
        </w:r>
      </w:ins>
      <w:ins w:id="136" w:author="sveta" w:date="2018-06-17T14:50:00Z">
        <w:r w:rsidR="00C32F62">
          <w:t>garding such in this paper is purely speculative</w:t>
        </w:r>
      </w:ins>
      <w:ins w:id="137" w:author="sveta" w:date="2018-06-17T14:48:00Z">
        <w:r w:rsidR="00C32F62">
          <w:t>.</w:t>
        </w:r>
      </w:ins>
      <w:bookmarkStart w:id="138" w:name="_GoBack"/>
      <w:bookmarkEnd w:id="138"/>
      <w:ins w:id="139" w:author="sveta" w:date="2018-06-17T14:41:00Z">
        <w:r w:rsidR="00115215">
          <w:rPr>
            <w:lang w:bidi="he-IL"/>
          </w:rPr>
          <w:t xml:space="preserve"> </w:t>
        </w:r>
      </w:ins>
      <w:ins w:id="140" w:author="sveta" w:date="2018-06-17T14:40:00Z">
        <w:r w:rsidR="00115215">
          <w:rPr>
            <w:lang w:bidi="he-IL"/>
          </w:rPr>
          <w:t xml:space="preserve"> </w:t>
        </w:r>
      </w:ins>
      <w:ins w:id="141" w:author="sveta" w:date="2018-06-17T14:39:00Z">
        <w:r w:rsidR="00115215">
          <w:rPr>
            <w:lang w:bidi="he-IL"/>
          </w:rPr>
          <w:t xml:space="preserve">  </w:t>
        </w:r>
      </w:ins>
      <w:ins w:id="142" w:author="sveta" w:date="2018-06-17T14:37:00Z">
        <w:r w:rsidR="00115215">
          <w:rPr>
            <w:lang w:bidi="he-IL"/>
          </w:rPr>
          <w:t xml:space="preserve">  </w:t>
        </w:r>
      </w:ins>
      <w:ins w:id="143" w:author="sveta" w:date="2018-06-17T14:36:00Z">
        <w:r w:rsidR="00115215">
          <w:rPr>
            <w:lang w:bidi="he-IL"/>
          </w:rPr>
          <w:t xml:space="preserve"> </w:t>
        </w:r>
      </w:ins>
      <w:del w:id="144" w:author="sveta" w:date="2018-06-17T14:36:00Z">
        <w:r w:rsidR="00791D53" w:rsidDel="00115215">
          <w:rPr>
            <w:lang w:val="en-GB" w:bidi="he-IL"/>
          </w:rPr>
          <w:delText xml:space="preserve">   </w:delText>
        </w:r>
      </w:del>
    </w:p>
    <w:p w14:paraId="0B514632" w14:textId="363E1C8F" w:rsidR="00D61F64" w:rsidRPr="007B127E" w:rsidRDefault="00ED69E2" w:rsidP="003875DD">
      <w:pPr>
        <w:rPr>
          <w:lang w:val="en-GB" w:bidi="he-IL"/>
        </w:rPr>
      </w:pPr>
      <w:r>
        <w:rPr>
          <w:lang w:val="en-GB" w:bidi="he-IL"/>
        </w:rPr>
        <w:t xml:space="preserve"> </w:t>
      </w:r>
      <w:del w:id="145" w:author="sveta" w:date="2018-06-17T13:33:00Z">
        <w:r w:rsidR="003B3695" w:rsidDel="00C43486">
          <w:rPr>
            <w:lang w:val="en-GB" w:bidi="he-IL"/>
          </w:rPr>
          <w:delText>The association between SFON tendency and the AMS acuity we have shown</w:delText>
        </w:r>
        <w:r w:rsidDel="00C43486">
          <w:rPr>
            <w:lang w:val="en-GB" w:bidi="he-IL"/>
          </w:rPr>
          <w:delText xml:space="preserve"> </w:delText>
        </w:r>
        <w:r w:rsidR="007B127E" w:rsidDel="00C43486">
          <w:rPr>
            <w:lang w:val="en-GB" w:bidi="he-IL"/>
          </w:rPr>
          <w:delText xml:space="preserve">provides a novel insight to </w:delText>
        </w:r>
        <w:r w:rsidDel="00C43486">
          <w:rPr>
            <w:lang w:val="en-GB" w:bidi="he-IL"/>
          </w:rPr>
          <w:delText>the core</w:delText>
        </w:r>
        <w:r w:rsidR="007B127E" w:rsidDel="00C43486">
          <w:rPr>
            <w:lang w:val="en-GB" w:bidi="he-IL"/>
          </w:rPr>
          <w:delText xml:space="preserve"> question</w:delText>
        </w:r>
        <w:r w:rsidDel="00C43486">
          <w:rPr>
            <w:lang w:val="en-GB" w:bidi="he-IL"/>
          </w:rPr>
          <w:delText>s</w:delText>
        </w:r>
        <w:r w:rsidR="007B127E" w:rsidDel="00C43486">
          <w:rPr>
            <w:lang w:val="en-GB" w:bidi="he-IL"/>
          </w:rPr>
          <w:delText xml:space="preserve"> </w:delText>
        </w:r>
        <w:r w:rsidR="003B3695" w:rsidDel="00C43486">
          <w:rPr>
            <w:lang w:val="en-GB" w:bidi="he-IL"/>
          </w:rPr>
          <w:delText xml:space="preserve">remained open in the this </w:delText>
        </w:r>
        <w:r w:rsidR="007B127E" w:rsidDel="00C43486">
          <w:rPr>
            <w:lang w:val="en-GB" w:bidi="he-IL"/>
          </w:rPr>
          <w:delText>research</w:delText>
        </w:r>
        <w:r w:rsidDel="00C43486">
          <w:rPr>
            <w:lang w:val="en-GB" w:bidi="he-IL"/>
          </w:rPr>
          <w:delText xml:space="preserve">, </w:delText>
        </w:r>
        <w:r w:rsidR="007B127E" w:rsidDel="00C43486">
          <w:rPr>
            <w:lang w:val="en-GB" w:bidi="he-IL"/>
          </w:rPr>
          <w:delText xml:space="preserve">    </w:delText>
        </w:r>
      </w:del>
    </w:p>
    <w:p w14:paraId="3288C931" w14:textId="15980ED4" w:rsidR="00BA1D08" w:rsidRDefault="00205373" w:rsidP="009F24F6">
      <w:pPr>
        <w:rPr>
          <w:rtl/>
          <w:lang w:bidi="he-IL"/>
        </w:rPr>
      </w:pPr>
      <w:commentRangeStart w:id="146"/>
      <w:commentRangeStart w:id="147"/>
      <w:ins w:id="148" w:author="Andrea" w:date="2017-11-16T11:38:00Z">
        <w:r>
          <w:rPr>
            <w:lang w:bidi="he-IL"/>
          </w:rPr>
          <w:t>T</w:t>
        </w:r>
      </w:ins>
      <w:ins w:id="149" w:author="Mattan S. Ben Shachar" w:date="2017-11-12T11:50:00Z">
        <w:r w:rsidR="00BA1D08">
          <w:rPr>
            <w:lang w:bidi="he-IL"/>
          </w:rPr>
          <w:t xml:space="preserve">here is an ongoing debate </w:t>
        </w:r>
      </w:ins>
      <w:commentRangeEnd w:id="146"/>
      <w:r>
        <w:rPr>
          <w:rStyle w:val="affff7"/>
        </w:rPr>
        <w:commentReference w:id="146"/>
      </w:r>
      <w:ins w:id="150" w:author="Andrea" w:date="2017-11-16T11:39:00Z">
        <w:r>
          <w:rPr>
            <w:lang w:bidi="he-IL"/>
          </w:rPr>
          <w:t>i</w:t>
        </w:r>
      </w:ins>
      <w:ins w:id="151" w:author="Andrea" w:date="2017-11-16T11:38:00Z">
        <w:r>
          <w:rPr>
            <w:lang w:bidi="he-IL"/>
          </w:rPr>
          <w:t xml:space="preserve">n the extant literature, </w:t>
        </w:r>
      </w:ins>
      <w:ins w:id="152" w:author="Mattan S. Ben Shachar" w:date="2017-11-12T11:50:00Z">
        <w:r w:rsidR="00BA1D08">
          <w:rPr>
            <w:lang w:bidi="he-IL"/>
          </w:rPr>
          <w:t xml:space="preserve">regarding the role of </w:t>
        </w:r>
        <w:proofErr w:type="spellStart"/>
        <w:r w:rsidR="00BA1D08">
          <w:rPr>
            <w:lang w:bidi="he-IL"/>
          </w:rPr>
          <w:t>nonsymbolic</w:t>
        </w:r>
        <w:proofErr w:type="spellEnd"/>
        <w:r w:rsidR="00BA1D08">
          <w:rPr>
            <w:lang w:bidi="he-IL"/>
          </w:rPr>
          <w:t xml:space="preserve"> </w:t>
        </w:r>
      </w:ins>
      <w:ins w:id="153" w:author="Matan S. Ben-Shachar" w:date="2018-06-03T16:58:00Z">
        <w:r w:rsidR="004A5009">
          <w:rPr>
            <w:lang w:bidi="he-IL"/>
          </w:rPr>
          <w:t>numerosity</w:t>
        </w:r>
        <w:r w:rsidR="004A5009" w:rsidDel="004A5009">
          <w:rPr>
            <w:lang w:bidi="he-IL"/>
          </w:rPr>
          <w:t xml:space="preserve"> </w:t>
        </w:r>
      </w:ins>
      <w:ins w:id="154" w:author="Mattan S. Ben Shachar" w:date="2017-11-12T11:50:00Z">
        <w:del w:id="155" w:author="Matan S. Ben-Shachar" w:date="2018-06-03T16:58:00Z">
          <w:r w:rsidR="00BA1D08" w:rsidDel="004A5009">
            <w:rPr>
              <w:lang w:bidi="he-IL"/>
            </w:rPr>
            <w:delText xml:space="preserve">quantity </w:delText>
          </w:r>
        </w:del>
        <w:r w:rsidR="00BA1D08">
          <w:rPr>
            <w:lang w:bidi="he-IL"/>
          </w:rPr>
          <w:t xml:space="preserve">perception in </w:t>
        </w:r>
      </w:ins>
      <w:ins w:id="156" w:author="Mattan S. Ben Shachar" w:date="2017-11-12T11:51:00Z">
        <w:r w:rsidR="00BA1D08">
          <w:rPr>
            <w:lang w:bidi="he-IL"/>
          </w:rPr>
          <w:t xml:space="preserve">the development of </w:t>
        </w:r>
      </w:ins>
      <w:ins w:id="157" w:author="Mattan S. Ben Shachar" w:date="2017-11-12T11:50:00Z">
        <w:r w:rsidR="00BA1D08">
          <w:rPr>
            <w:lang w:bidi="he-IL"/>
          </w:rPr>
          <w:t xml:space="preserve">symbolic </w:t>
        </w:r>
      </w:ins>
      <w:ins w:id="158" w:author="Mattan S. Ben Shachar" w:date="2017-11-12T11:51:00Z">
        <w:r w:rsidR="00BA1D08">
          <w:rPr>
            <w:lang w:bidi="he-IL"/>
          </w:rPr>
          <w:t xml:space="preserve">numerical and mathematical skills (REF). For </w:t>
        </w:r>
      </w:ins>
      <w:ins w:id="159" w:author="Mattan S. Ben Shachar" w:date="2017-11-12T11:54:00Z">
        <w:r w:rsidR="00BA1D08">
          <w:rPr>
            <w:lang w:bidi="he-IL"/>
          </w:rPr>
          <w:t>example</w:t>
        </w:r>
      </w:ins>
      <w:ins w:id="160" w:author="Mattan S. Ben Shachar" w:date="2017-11-12T11:51:00Z">
        <w:r w:rsidR="00BA1D08">
          <w:rPr>
            <w:lang w:bidi="he-IL"/>
          </w:rPr>
          <w:t xml:space="preserve">, </w:t>
        </w:r>
        <w:commentRangeStart w:id="161"/>
        <w:r w:rsidR="00BA1D08">
          <w:rPr>
            <w:lang w:bidi="he-IL"/>
          </w:rPr>
          <w:t>XX</w:t>
        </w:r>
      </w:ins>
      <w:commentRangeEnd w:id="161"/>
      <w:ins w:id="162" w:author="Mattan S. Ben Shachar" w:date="2017-11-12T15:48:00Z">
        <w:r w:rsidR="00D61F64">
          <w:rPr>
            <w:rStyle w:val="affff7"/>
          </w:rPr>
          <w:commentReference w:id="161"/>
        </w:r>
      </w:ins>
      <w:ins w:id="163" w:author="Mattan S. Ben Shachar" w:date="2017-11-12T11:51:00Z">
        <w:r w:rsidR="00BA1D08">
          <w:rPr>
            <w:lang w:bidi="he-IL"/>
          </w:rPr>
          <w:t xml:space="preserve"> found no relationship</w:t>
        </w:r>
      </w:ins>
      <w:ins w:id="164" w:author="Mattan S. Ben Shachar" w:date="2017-11-12T11:52:00Z">
        <w:r w:rsidR="00BA1D08">
          <w:rPr>
            <w:lang w:bidi="he-IL"/>
          </w:rPr>
          <w:t xml:space="preserve">… were as XX found that…. Our results suggest </w:t>
        </w:r>
      </w:ins>
      <w:ins w:id="165" w:author="Mattan S. Ben Shachar" w:date="2017-11-12T11:53:00Z">
        <w:r w:rsidR="00BA1D08">
          <w:rPr>
            <w:lang w:bidi="he-IL"/>
          </w:rPr>
          <w:t xml:space="preserve">that </w:t>
        </w:r>
      </w:ins>
      <w:ins w:id="166" w:author="Mattan S. Ben Shachar" w:date="2017-11-12T11:54:00Z">
        <w:r w:rsidR="00BA1D08">
          <w:rPr>
            <w:lang w:bidi="he-IL"/>
          </w:rPr>
          <w:t xml:space="preserve">spontaneously attending </w:t>
        </w:r>
        <w:proofErr w:type="spellStart"/>
        <w:r w:rsidR="00BA1D08">
          <w:rPr>
            <w:lang w:bidi="he-IL"/>
          </w:rPr>
          <w:t>nonsymbolic</w:t>
        </w:r>
        <w:proofErr w:type="spellEnd"/>
        <w:r w:rsidR="00BA1D08">
          <w:rPr>
            <w:lang w:bidi="he-IL"/>
          </w:rPr>
          <w:t xml:space="preserve"> </w:t>
        </w:r>
      </w:ins>
      <w:ins w:id="167" w:author="Mattan S. Ben Shachar" w:date="2017-11-12T11:55:00Z">
        <w:r w:rsidR="00BA1D08">
          <w:rPr>
            <w:lang w:bidi="he-IL"/>
          </w:rPr>
          <w:t>quantities</w:t>
        </w:r>
      </w:ins>
      <w:ins w:id="168" w:author="Mattan S. Ben Shachar" w:date="2017-11-12T11:54:00Z">
        <w:r w:rsidR="00BA1D08">
          <w:rPr>
            <w:lang w:bidi="he-IL"/>
          </w:rPr>
          <w:t xml:space="preserve"> information </w:t>
        </w:r>
      </w:ins>
      <w:commentRangeStart w:id="169"/>
      <w:ins w:id="170" w:author="Andrea" w:date="2017-11-16T11:39:00Z">
        <w:r>
          <w:rPr>
            <w:lang w:bidi="he-IL"/>
          </w:rPr>
          <w:t>does have</w:t>
        </w:r>
      </w:ins>
      <w:ins w:id="171" w:author="Mattan S. Ben Shachar" w:date="2017-11-12T11:54:00Z">
        <w:r w:rsidR="00BA1D08">
          <w:rPr>
            <w:lang w:bidi="he-IL"/>
          </w:rPr>
          <w:t xml:space="preserve"> </w:t>
        </w:r>
      </w:ins>
      <w:commentRangeEnd w:id="169"/>
      <w:r>
        <w:rPr>
          <w:rStyle w:val="affff7"/>
        </w:rPr>
        <w:commentReference w:id="169"/>
      </w:r>
      <w:ins w:id="172" w:author="Mattan S. Ben Shachar" w:date="2017-11-12T11:54:00Z">
        <w:r w:rsidR="00BA1D08">
          <w:rPr>
            <w:lang w:bidi="he-IL"/>
          </w:rPr>
          <w:t>implications for mathematical skills</w:t>
        </w:r>
      </w:ins>
      <w:ins w:id="173" w:author="Mattan S. Ben Shachar" w:date="2017-11-12T15:47:00Z">
        <w:r w:rsidR="00D61F64">
          <w:rPr>
            <w:lang w:bidi="he-IL"/>
          </w:rPr>
          <w:t xml:space="preserve">, as seen in SFON’s relation to mathematical </w:t>
        </w:r>
      </w:ins>
      <w:ins w:id="174" w:author="Mattan S. Ben Shachar" w:date="2017-11-12T15:48:00Z">
        <w:r w:rsidR="00D61F64">
          <w:rPr>
            <w:lang w:bidi="he-IL"/>
          </w:rPr>
          <w:t xml:space="preserve">achievements found here </w:t>
        </w:r>
        <w:commentRangeStart w:id="175"/>
        <w:r w:rsidR="00D61F64">
          <w:rPr>
            <w:lang w:bidi="he-IL"/>
          </w:rPr>
          <w:t xml:space="preserve">among adults. </w:t>
        </w:r>
      </w:ins>
      <w:commentRangeEnd w:id="175"/>
      <w:r w:rsidR="00F536A0">
        <w:rPr>
          <w:rStyle w:val="affff7"/>
          <w:rtl/>
        </w:rPr>
        <w:commentReference w:id="175"/>
      </w:r>
      <w:commentRangeEnd w:id="147"/>
      <w:r w:rsidR="00241953">
        <w:rPr>
          <w:rStyle w:val="affff7"/>
          <w:rtl/>
        </w:rPr>
        <w:commentReference w:id="147"/>
      </w:r>
    </w:p>
    <w:p w14:paraId="266B29E5" w14:textId="4B0EA41B" w:rsidR="00393C1A" w:rsidRDefault="00393C1A" w:rsidP="001C5332">
      <w:pPr>
        <w:bidi/>
        <w:rPr>
          <w:lang w:bidi="he-IL"/>
        </w:rPr>
      </w:pPr>
      <w:r>
        <w:rPr>
          <w:rFonts w:hint="cs"/>
          <w:rtl/>
          <w:lang w:bidi="he-IL"/>
        </w:rPr>
        <w:t xml:space="preserve">יש דיון בספרות </w:t>
      </w:r>
      <w:proofErr w:type="spellStart"/>
      <w:r>
        <w:rPr>
          <w:rFonts w:hint="cs"/>
          <w:rtl/>
          <w:lang w:bidi="he-IL"/>
        </w:rPr>
        <w:t>לגיב</w:t>
      </w:r>
      <w:proofErr w:type="spellEnd"/>
      <w:r>
        <w:rPr>
          <w:rFonts w:hint="cs"/>
          <w:rtl/>
          <w:lang w:bidi="he-IL"/>
        </w:rPr>
        <w:t xml:space="preserve"> המשמעות של תפישה לא סימבולית של כמויות להצלחה בעולם המספרים ומתמטיקה </w:t>
      </w:r>
      <w:r>
        <w:rPr>
          <w:rtl/>
          <w:lang w:bidi="he-IL"/>
        </w:rPr>
        <w:t>–</w:t>
      </w:r>
      <w:r>
        <w:rPr>
          <w:rFonts w:hint="cs"/>
          <w:rtl/>
          <w:lang w:bidi="he-IL"/>
        </w:rPr>
        <w:t xml:space="preserve"> לא ממש מוצאים את הקשר הזה. יש בספרות שאלה לגבי מידת המשמעות של הבדלים בעיבוד כמויות לא סימבוליות להצלחה </w:t>
      </w:r>
      <w:proofErr w:type="spellStart"/>
      <w:r>
        <w:rPr>
          <w:rFonts w:hint="cs"/>
          <w:rtl/>
          <w:lang w:bidi="he-IL"/>
        </w:rPr>
        <w:t>במתמטיקות</w:t>
      </w:r>
      <w:proofErr w:type="spellEnd"/>
      <w:r>
        <w:rPr>
          <w:rFonts w:hint="cs"/>
          <w:rtl/>
          <w:lang w:bidi="he-IL"/>
        </w:rPr>
        <w:t xml:space="preserve">. המחקר הנוכחי מרמז על כך שההפניה הספונטנית לעולם הכמותי יש אימפליקציה ליכולות מתמטיות. </w:t>
      </w:r>
      <w:commentRangeStart w:id="176"/>
      <w:r>
        <w:rPr>
          <w:rFonts w:hint="cs"/>
          <w:lang w:bidi="he-IL"/>
        </w:rPr>
        <w:t>ANSARI</w:t>
      </w:r>
      <w:commentRangeEnd w:id="176"/>
      <w:r>
        <w:rPr>
          <w:rStyle w:val="affff7"/>
          <w:rtl/>
        </w:rPr>
        <w:commentReference w:id="176"/>
      </w:r>
      <w:r>
        <w:rPr>
          <w:rFonts w:hint="cs"/>
          <w:rtl/>
          <w:lang w:bidi="he-IL"/>
        </w:rPr>
        <w:t xml:space="preserve"> לא </w:t>
      </w:r>
      <w:commentRangeStart w:id="177"/>
      <w:r>
        <w:rPr>
          <w:rFonts w:hint="cs"/>
          <w:rtl/>
          <w:lang w:bidi="he-IL"/>
        </w:rPr>
        <w:t>מצא</w:t>
      </w:r>
      <w:commentRangeEnd w:id="177"/>
      <w:r w:rsidR="002C0EF8">
        <w:rPr>
          <w:rStyle w:val="affff7"/>
        </w:rPr>
        <w:commentReference w:id="177"/>
      </w:r>
      <w:r>
        <w:rPr>
          <w:rFonts w:hint="cs"/>
          <w:rtl/>
          <w:lang w:bidi="he-IL"/>
        </w:rPr>
        <w:t>.</w:t>
      </w:r>
    </w:p>
    <w:p w14:paraId="463562C0" w14:textId="77777777" w:rsidR="008F445B" w:rsidRDefault="008F445B" w:rsidP="008F445B">
      <w:pPr>
        <w:bidi/>
        <w:rPr>
          <w:lang w:bidi="he-IL"/>
        </w:rPr>
      </w:pPr>
    </w:p>
    <w:p w14:paraId="2744E5EA" w14:textId="07118559" w:rsidR="008F445B" w:rsidRDefault="008F445B" w:rsidP="008F445B">
      <w:pPr>
        <w:bidi/>
        <w:rPr>
          <w:lang w:bidi="he-IL"/>
        </w:rPr>
      </w:pPr>
      <w:r>
        <w:rPr>
          <w:rFonts w:hint="cs"/>
          <w:rtl/>
          <w:lang w:bidi="he-IL"/>
        </w:rPr>
        <w:lastRenderedPageBreak/>
        <w:t xml:space="preserve">חוזקה: זה חדשני, טרם נבדק </w:t>
      </w:r>
      <w:r>
        <w:rPr>
          <w:rtl/>
          <w:lang w:bidi="he-IL"/>
        </w:rPr>
        <w:t>–</w:t>
      </w:r>
      <w:r>
        <w:rPr>
          <w:rFonts w:hint="cs"/>
          <w:rtl/>
          <w:lang w:bidi="he-IL"/>
        </w:rPr>
        <w:t xml:space="preserve"> גם מבחינת הקשר וגם מבחינת המטלה שפותחה לצורך העניין במבוגרים. יש פה רפליקציה קונספטואלית בשתי מתודולוגיות שונות גם בילדים וגם במבוגרים </w:t>
      </w:r>
      <w:r>
        <w:rPr>
          <w:rtl/>
          <w:lang w:bidi="he-IL"/>
        </w:rPr>
        <w:t>–</w:t>
      </w:r>
      <w:r>
        <w:rPr>
          <w:rFonts w:hint="cs"/>
          <w:rtl/>
          <w:lang w:bidi="he-IL"/>
        </w:rPr>
        <w:t xml:space="preserve"> </w:t>
      </w:r>
      <w:r>
        <w:rPr>
          <w:rFonts w:hint="cs"/>
          <w:lang w:bidi="he-IL"/>
        </w:rPr>
        <w:t>SFON</w:t>
      </w:r>
      <w:r>
        <w:rPr>
          <w:rFonts w:hint="cs"/>
          <w:rtl/>
          <w:lang w:bidi="he-IL"/>
        </w:rPr>
        <w:t xml:space="preserve"> נמדד בשתי שיטות שונות (</w:t>
      </w:r>
      <w:r>
        <w:rPr>
          <w:lang w:bidi="he-IL"/>
        </w:rPr>
        <w:t>converging evidence</w:t>
      </w:r>
      <w:r>
        <w:rPr>
          <w:rFonts w:hint="cs"/>
          <w:rtl/>
          <w:lang w:bidi="he-IL"/>
        </w:rPr>
        <w:t xml:space="preserve">). יש פה מדידה של תהליכים </w:t>
      </w:r>
      <w:proofErr w:type="spellStart"/>
      <w:r>
        <w:rPr>
          <w:rFonts w:hint="cs"/>
          <w:rtl/>
          <w:lang w:bidi="he-IL"/>
        </w:rPr>
        <w:t>אימפלציטיים</w:t>
      </w:r>
      <w:proofErr w:type="spellEnd"/>
      <w:r>
        <w:rPr>
          <w:rFonts w:hint="cs"/>
          <w:rtl/>
          <w:lang w:bidi="he-IL"/>
        </w:rPr>
        <w:t xml:space="preserve"> </w:t>
      </w:r>
      <w:r>
        <w:rPr>
          <w:rtl/>
          <w:lang w:bidi="he-IL"/>
        </w:rPr>
        <w:t>–</w:t>
      </w:r>
      <w:r>
        <w:rPr>
          <w:rFonts w:hint="cs"/>
          <w:rtl/>
          <w:lang w:bidi="he-IL"/>
        </w:rPr>
        <w:t xml:space="preserve"> לא תלוי בהוראות, או באסטרטגיה מיוחדת. יחסית מדידה עדינה ונקיה.</w:t>
      </w:r>
      <w:r>
        <w:rPr>
          <w:rStyle w:val="affff7"/>
        </w:rPr>
        <w:commentReference w:id="178"/>
      </w:r>
      <w:r w:rsidR="00F536A0">
        <w:rPr>
          <w:rStyle w:val="affff7"/>
          <w:rtl/>
        </w:rPr>
        <w:commentReference w:id="179"/>
      </w:r>
    </w:p>
    <w:p w14:paraId="0BBA89B0" w14:textId="77777777" w:rsidR="00D61F64" w:rsidRPr="008F445B" w:rsidRDefault="00D61F64" w:rsidP="00D61F64">
      <w:pPr>
        <w:bidi/>
        <w:rPr>
          <w:lang w:bidi="he-IL"/>
        </w:rPr>
      </w:pPr>
    </w:p>
    <w:p w14:paraId="5DD816F8" w14:textId="0DD03552" w:rsidR="000B1CCC" w:rsidRPr="00393C1A" w:rsidRDefault="000B1CCC" w:rsidP="00205373">
      <w:pPr>
        <w:rPr>
          <w:rtl/>
          <w:lang w:bidi="he-IL"/>
        </w:rPr>
      </w:pPr>
      <w:commentRangeStart w:id="180"/>
      <w:ins w:id="181" w:author="Mattan S. Ben Shachar" w:date="2017-11-12T11:55:00Z">
        <w:del w:id="182" w:author="Andrea" w:date="2017-11-16T11:40:00Z">
          <w:r w:rsidDel="00205373">
            <w:rPr>
              <w:lang w:bidi="he-IL"/>
            </w:rPr>
            <w:delText>This</w:delText>
          </w:r>
        </w:del>
      </w:ins>
      <w:ins w:id="183" w:author="Andrea" w:date="2017-11-16T11:44:00Z">
        <w:r w:rsidR="00205373">
          <w:rPr>
            <w:lang w:bidi="he-IL"/>
          </w:rPr>
          <w:t>Still, our</w:t>
        </w:r>
      </w:ins>
      <w:ins w:id="184" w:author="Mattan S. Ben Shachar" w:date="2017-11-12T11:55:00Z">
        <w:r>
          <w:rPr>
            <w:lang w:bidi="he-IL"/>
          </w:rPr>
          <w:t xml:space="preserve"> study </w:t>
        </w:r>
      </w:ins>
      <w:commentRangeEnd w:id="180"/>
      <w:r w:rsidR="00F536A0">
        <w:rPr>
          <w:rStyle w:val="affff7"/>
          <w:rtl/>
        </w:rPr>
        <w:commentReference w:id="180"/>
      </w:r>
      <w:ins w:id="185" w:author="Mattan S. Ben Shachar" w:date="2017-11-12T11:55:00Z">
        <w:r>
          <w:rPr>
            <w:lang w:bidi="he-IL"/>
          </w:rPr>
          <w:t>suffers from sev</w:t>
        </w:r>
      </w:ins>
      <w:ins w:id="186" w:author="Mattan S. Ben Shachar" w:date="2017-11-12T11:59:00Z">
        <w:r>
          <w:rPr>
            <w:lang w:bidi="he-IL"/>
          </w:rPr>
          <w:t>e</w:t>
        </w:r>
      </w:ins>
      <w:ins w:id="187" w:author="Mattan S. Ben Shachar" w:date="2017-11-12T11:55:00Z">
        <w:r>
          <w:rPr>
            <w:lang w:bidi="he-IL"/>
          </w:rPr>
          <w:t xml:space="preserve">ral methodological limitations. First, it is unclear </w:t>
        </w:r>
        <w:del w:id="188" w:author="Andrea" w:date="2017-11-16T11:41:00Z">
          <w:r w:rsidDel="00205373">
            <w:rPr>
              <w:lang w:bidi="he-IL"/>
            </w:rPr>
            <w:delText>if</w:delText>
          </w:r>
        </w:del>
      </w:ins>
      <w:ins w:id="189" w:author="Andrea" w:date="2017-11-16T11:41:00Z">
        <w:r w:rsidR="00205373">
          <w:rPr>
            <w:lang w:bidi="he-IL"/>
          </w:rPr>
          <w:t>to which extent the</w:t>
        </w:r>
      </w:ins>
      <w:ins w:id="190" w:author="Mattan S. Ben Shachar" w:date="2017-11-12T11:55:00Z">
        <w:r>
          <w:rPr>
            <w:lang w:bidi="he-IL"/>
          </w:rPr>
          <w:t xml:space="preserve"> SFON</w:t>
        </w:r>
      </w:ins>
      <w:ins w:id="191" w:author="Mattan S. Ben Shachar" w:date="2017-11-12T11:56:00Z">
        <w:r>
          <w:rPr>
            <w:lang w:bidi="he-IL"/>
          </w:rPr>
          <w:t xml:space="preserve"> </w:t>
        </w:r>
      </w:ins>
      <w:ins w:id="192" w:author="Mattan S. Ben Shachar" w:date="2017-11-12T11:55:00Z">
        <w:r>
          <w:rPr>
            <w:lang w:bidi="he-IL"/>
          </w:rPr>
          <w:t xml:space="preserve">measured in the NBT is the </w:t>
        </w:r>
        <w:del w:id="193" w:author="Andrea" w:date="2017-11-16T11:41:00Z">
          <w:r w:rsidDel="00205373">
            <w:rPr>
              <w:lang w:bidi="he-IL"/>
            </w:rPr>
            <w:delText>same</w:delText>
          </w:r>
        </w:del>
      </w:ins>
      <w:ins w:id="194" w:author="Andrea" w:date="2017-11-16T11:43:00Z">
        <w:r w:rsidR="00205373">
          <w:rPr>
            <w:lang w:bidi="he-IL"/>
          </w:rPr>
          <w:t>theoretically</w:t>
        </w:r>
      </w:ins>
      <w:ins w:id="195" w:author="Andrea" w:date="2017-11-16T11:41:00Z">
        <w:r w:rsidR="00205373">
          <w:rPr>
            <w:lang w:bidi="he-IL"/>
          </w:rPr>
          <w:t xml:space="preserve"> identical</w:t>
        </w:r>
      </w:ins>
      <w:ins w:id="196" w:author="Mattan S. Ben Shachar" w:date="2017-11-12T11:55:00Z">
        <w:r>
          <w:rPr>
            <w:lang w:bidi="he-IL"/>
          </w:rPr>
          <w:t xml:space="preserve"> </w:t>
        </w:r>
      </w:ins>
      <w:ins w:id="197" w:author="Andrea" w:date="2017-11-16T11:41:00Z">
        <w:r w:rsidR="00205373">
          <w:rPr>
            <w:lang w:bidi="he-IL"/>
          </w:rPr>
          <w:t xml:space="preserve">to the </w:t>
        </w:r>
      </w:ins>
      <w:ins w:id="198" w:author="Mattan S. Ben Shachar" w:date="2017-11-12T11:55:00Z">
        <w:r>
          <w:rPr>
            <w:lang w:bidi="he-IL"/>
          </w:rPr>
          <w:t xml:space="preserve">SFON measured in the </w:t>
        </w:r>
      </w:ins>
      <w:ins w:id="199" w:author="Mattan S. Ben Shachar" w:date="2017-11-12T11:56:00Z">
        <w:r>
          <w:rPr>
            <w:lang w:bidi="he-IL"/>
          </w:rPr>
          <w:t xml:space="preserve">imitation tasks. </w:t>
        </w:r>
      </w:ins>
      <w:ins w:id="200" w:author="Mattan S. Ben Shachar" w:date="2017-11-12T11:57:00Z">
        <w:r>
          <w:rPr>
            <w:lang w:bidi="he-IL"/>
          </w:rPr>
          <w:t xml:space="preserve">This can be examined in a </w:t>
        </w:r>
      </w:ins>
      <w:ins w:id="201" w:author="Mattan S. Ben Shachar" w:date="2017-11-12T11:58:00Z">
        <w:r>
          <w:rPr>
            <w:lang w:bidi="he-IL"/>
          </w:rPr>
          <w:t>longitudinal</w:t>
        </w:r>
      </w:ins>
      <w:ins w:id="202" w:author="Mattan S. Ben Shachar" w:date="2017-11-12T11:57:00Z">
        <w:r>
          <w:rPr>
            <w:lang w:bidi="he-IL"/>
          </w:rPr>
          <w:t xml:space="preserve"> study in which </w:t>
        </w:r>
      </w:ins>
      <w:ins w:id="203" w:author="Mattan S. Ben Shachar" w:date="2017-11-12T11:58:00Z">
        <w:r>
          <w:rPr>
            <w:lang w:bidi="he-IL"/>
          </w:rPr>
          <w:t xml:space="preserve">children’s SFON scores measured from the imitation tasks are able to predict </w:t>
        </w:r>
      </w:ins>
      <w:ins w:id="204" w:author="Mattan S. Ben Shachar" w:date="2017-11-12T11:57:00Z">
        <w:r>
          <w:rPr>
            <w:lang w:bidi="he-IL"/>
          </w:rPr>
          <w:t>adult</w:t>
        </w:r>
      </w:ins>
      <w:ins w:id="205" w:author="Mattan S. Ben Shachar" w:date="2017-11-12T11:58:00Z">
        <w:r>
          <w:rPr>
            <w:lang w:bidi="he-IL"/>
          </w:rPr>
          <w:t>’s</w:t>
        </w:r>
      </w:ins>
      <w:ins w:id="206" w:author="Mattan S. Ben Shachar" w:date="2017-11-12T11:57:00Z">
        <w:r>
          <w:rPr>
            <w:lang w:bidi="he-IL"/>
          </w:rPr>
          <w:t xml:space="preserve"> SFON score</w:t>
        </w:r>
      </w:ins>
      <w:ins w:id="207" w:author="Mattan S. Ben Shachar" w:date="2017-11-12T11:58:00Z">
        <w:r>
          <w:rPr>
            <w:lang w:bidi="he-IL"/>
          </w:rPr>
          <w:t>s</w:t>
        </w:r>
      </w:ins>
      <w:ins w:id="208" w:author="Mattan S. Ben Shachar" w:date="2017-11-12T11:57:00Z">
        <w:r>
          <w:rPr>
            <w:lang w:bidi="he-IL"/>
          </w:rPr>
          <w:t xml:space="preserve"> from the NBT</w:t>
        </w:r>
      </w:ins>
      <w:ins w:id="209" w:author="Mattan S. Ben Shachar" w:date="2017-11-12T11:58:00Z">
        <w:r>
          <w:rPr>
            <w:lang w:bidi="he-IL"/>
          </w:rPr>
          <w:t>.</w:t>
        </w:r>
      </w:ins>
      <w:ins w:id="210" w:author="Mattan S. Ben Shachar" w:date="2017-11-12T11:59:00Z">
        <w:r>
          <w:rPr>
            <w:lang w:bidi="he-IL"/>
          </w:rPr>
          <w:t xml:space="preserve"> </w:t>
        </w:r>
      </w:ins>
      <w:commentRangeStart w:id="211"/>
      <w:ins w:id="212" w:author="Mattan S. Ben Shachar" w:date="2017-11-12T15:57:00Z">
        <w:r w:rsidR="00A45497">
          <w:rPr>
            <w:lang w:bidi="he-IL"/>
          </w:rPr>
          <w:t xml:space="preserve">Additionally, when measuring SFON using the imitation tasks, the final score is based on </w:t>
        </w:r>
      </w:ins>
      <w:ins w:id="213" w:author="Mattan S. Ben Shachar" w:date="2017-11-12T15:58:00Z">
        <w:r w:rsidR="00A45497">
          <w:rPr>
            <w:lang w:bidi="he-IL"/>
          </w:rPr>
          <w:t>relatively</w:t>
        </w:r>
      </w:ins>
      <w:ins w:id="214" w:author="Mattan S. Ben Shachar" w:date="2017-11-12T15:57:00Z">
        <w:r w:rsidR="00A45497">
          <w:rPr>
            <w:lang w:bidi="he-IL"/>
          </w:rPr>
          <w:t xml:space="preserve"> </w:t>
        </w:r>
      </w:ins>
      <w:ins w:id="215" w:author="Mattan S. Ben Shachar" w:date="2017-11-12T15:58:00Z">
        <w:r w:rsidR="00A45497">
          <w:rPr>
            <w:lang w:bidi="he-IL"/>
          </w:rPr>
          <w:t>few trials (8</w:t>
        </w:r>
      </w:ins>
      <w:ins w:id="216" w:author="Mattan S. Ben Shachar" w:date="2017-11-12T15:59:00Z">
        <w:r w:rsidR="00A45497">
          <w:rPr>
            <w:lang w:bidi="he-IL"/>
          </w:rPr>
          <w:t xml:space="preserve"> trials</w:t>
        </w:r>
      </w:ins>
      <w:ins w:id="217" w:author="Mattan S. Ben Shachar" w:date="2017-11-12T15:58:00Z">
        <w:r w:rsidR="00A45497">
          <w:rPr>
            <w:lang w:bidi="he-IL"/>
          </w:rPr>
          <w:t>).</w:t>
        </w:r>
      </w:ins>
      <w:commentRangeEnd w:id="211"/>
      <w:r w:rsidR="00205373">
        <w:rPr>
          <w:rStyle w:val="affff7"/>
        </w:rPr>
        <w:commentReference w:id="211"/>
      </w:r>
      <w:ins w:id="218" w:author="sveta" w:date="2018-06-10T10:41:00Z">
        <w:r w:rsidR="00BC2133">
          <w:rPr>
            <w:lang w:bidi="he-IL"/>
          </w:rPr>
          <w:t xml:space="preserve"> Yet, </w:t>
        </w:r>
      </w:ins>
      <w:ins w:id="219" w:author="sveta" w:date="2018-06-10T10:42:00Z">
        <w:r w:rsidR="00BC2133">
          <w:rPr>
            <w:rFonts w:hint="cs"/>
            <w:rtl/>
            <w:lang w:bidi="he-IL"/>
          </w:rPr>
          <w:t>מהימנות גבוהה</w:t>
        </w:r>
      </w:ins>
    </w:p>
    <w:p w14:paraId="088E9D93" w14:textId="77777777" w:rsidR="000B1CCC" w:rsidRDefault="000B1CCC" w:rsidP="000B1CCC">
      <w:pPr>
        <w:bidi/>
        <w:rPr>
          <w:rtl/>
          <w:lang w:bidi="he-IL"/>
        </w:rPr>
      </w:pPr>
      <w:r>
        <w:rPr>
          <w:rFonts w:hint="cs"/>
          <w:rtl/>
          <w:lang w:bidi="he-IL"/>
        </w:rPr>
        <w:t xml:space="preserve">חולשות: האם מדדנו את אותו מבנה תאורטי של </w:t>
      </w:r>
      <w:r>
        <w:rPr>
          <w:rFonts w:hint="cs"/>
          <w:lang w:bidi="he-IL"/>
        </w:rPr>
        <w:t>SFON</w:t>
      </w:r>
      <w:r>
        <w:rPr>
          <w:rFonts w:hint="cs"/>
          <w:rtl/>
          <w:lang w:bidi="he-IL"/>
        </w:rPr>
        <w:t xml:space="preserve"> בין ילדים למבוגרים. המדידה מבוססת על יחסית מספר מועט של צעדים. במבוגרים זו רק מטלה אחת, ואילו אצל הילדים זה שתיים. המדגמים הם לא מאד גדולים בילדים. המדידה של ה</w:t>
      </w:r>
      <w:r>
        <w:rPr>
          <w:rFonts w:hint="cs"/>
          <w:lang w:bidi="he-IL"/>
        </w:rPr>
        <w:t>SFON</w:t>
      </w:r>
      <w:r>
        <w:rPr>
          <w:rFonts w:hint="cs"/>
          <w:rtl/>
          <w:lang w:bidi="he-IL"/>
        </w:rPr>
        <w:t xml:space="preserve"> היא מדידה איכותנית ולא כמותית </w:t>
      </w:r>
      <w:r>
        <w:rPr>
          <w:rtl/>
          <w:lang w:bidi="he-IL"/>
        </w:rPr>
        <w:t>–</w:t>
      </w:r>
      <w:r>
        <w:rPr>
          <w:rFonts w:hint="cs"/>
          <w:rtl/>
          <w:lang w:bidi="he-IL"/>
        </w:rPr>
        <w:t xml:space="preserve"> המשתנה הוא לא בדיוק רציף.</w:t>
      </w:r>
    </w:p>
    <w:p w14:paraId="3137993C" w14:textId="15FDBB4B" w:rsidR="00F23986" w:rsidRDefault="00F23986" w:rsidP="00F23986">
      <w:r>
        <w:t>The directionality of the relationship between SFON and discrimination is undetermined.</w:t>
      </w:r>
    </w:p>
    <w:p w14:paraId="4206EB09" w14:textId="3352696C" w:rsidR="001103D4" w:rsidRDefault="001103D4" w:rsidP="00F23986">
      <w:pPr>
        <w:rPr>
          <w:lang w:bidi="he-IL"/>
        </w:rPr>
      </w:pPr>
    </w:p>
    <w:p w14:paraId="2E5C0C47" w14:textId="16939B22" w:rsidR="000B1CCC" w:rsidRPr="001103D4" w:rsidRDefault="000B1CCC" w:rsidP="000B1CCC">
      <w:pPr>
        <w:bidi/>
        <w:rPr>
          <w:lang w:bidi="he-IL"/>
        </w:rPr>
      </w:pPr>
    </w:p>
    <w:p w14:paraId="37B32864" w14:textId="77777777" w:rsidR="000B1CCC" w:rsidRDefault="000B1CCC" w:rsidP="000B1CCC">
      <w:pPr>
        <w:bidi/>
        <w:rPr>
          <w:rtl/>
          <w:lang w:bidi="he-IL"/>
        </w:rPr>
      </w:pPr>
    </w:p>
    <w:p w14:paraId="6907DC3B" w14:textId="77777777" w:rsidR="001103D4" w:rsidRPr="001103D4" w:rsidRDefault="001103D4" w:rsidP="001103D4">
      <w:pPr>
        <w:bidi/>
        <w:rPr>
          <w:lang w:bidi="he-IL"/>
        </w:rPr>
      </w:pPr>
    </w:p>
    <w:p w14:paraId="1A37824E" w14:textId="04135D4E" w:rsidR="009366AA" w:rsidRDefault="009366AA" w:rsidP="00F23986">
      <w:pPr>
        <w:ind w:firstLine="0"/>
        <w:rPr>
          <w:rFonts w:asciiTheme="majorBidi" w:hAnsiTheme="majorBidi" w:cstheme="majorBidi"/>
        </w:rPr>
      </w:pPr>
    </w:p>
    <w:p w14:paraId="1513D613" w14:textId="2DA8CDE1" w:rsidR="00F43E56" w:rsidRDefault="00F43E56" w:rsidP="00F43E56">
      <w:pPr>
        <w:rPr>
          <w:rFonts w:asciiTheme="majorBidi" w:hAnsiTheme="majorBidi" w:cstheme="majorBidi"/>
        </w:rPr>
      </w:pPr>
      <w:r w:rsidRPr="00FA4B92">
        <w:rPr>
          <w:rFonts w:asciiTheme="majorBidi" w:hAnsiTheme="majorBidi" w:cstheme="majorBidi"/>
        </w:rPr>
        <w:t xml:space="preserve">In conclusion, </w:t>
      </w:r>
      <w:r w:rsidR="007A29E7">
        <w:rPr>
          <w:rFonts w:asciiTheme="majorBidi" w:hAnsiTheme="majorBidi" w:cstheme="majorBidi"/>
        </w:rPr>
        <w:t>….</w:t>
      </w:r>
    </w:p>
    <w:p w14:paraId="5757BAB3" w14:textId="4F025D0F" w:rsidR="00C9383D" w:rsidRDefault="00C9383D" w:rsidP="00C9383D">
      <w:pPr>
        <w:pStyle w:val="SectionTitle"/>
      </w:pPr>
      <w:r>
        <w:rPr>
          <w:rFonts w:asciiTheme="majorBidi" w:hAnsiTheme="majorBidi"/>
        </w:rPr>
        <w:lastRenderedPageBreak/>
        <w:t>A</w:t>
      </w:r>
      <w:r w:rsidRPr="00C9383D">
        <w:t>cknowledgement</w:t>
      </w:r>
      <w:r>
        <w:t>s</w:t>
      </w:r>
    </w:p>
    <w:p w14:paraId="2B14F63F" w14:textId="2747BD2F" w:rsidR="00C9383D" w:rsidRDefault="00C9383D" w:rsidP="00C9383D">
      <w:r>
        <w:t xml:space="preserve">We would like to acknowledge the contributions of Ms. </w:t>
      </w:r>
      <w:proofErr w:type="spellStart"/>
      <w:r>
        <w:t>Anat</w:t>
      </w:r>
      <w:proofErr w:type="spellEnd"/>
      <w:r>
        <w:t xml:space="preserve"> Feldman, Ms. Maya Bergman and Ms. </w:t>
      </w:r>
      <w:proofErr w:type="spellStart"/>
      <w:r w:rsidRPr="00633B20">
        <w:t>Morielle</w:t>
      </w:r>
      <w:proofErr w:type="spellEnd"/>
      <w:r w:rsidRPr="00633B20">
        <w:t xml:space="preserve"> Holtzman </w:t>
      </w:r>
      <w:r>
        <w:t>throughout the study, without whom this research would not have been completed.</w:t>
      </w:r>
    </w:p>
    <w:p w14:paraId="4B955443" w14:textId="63721824" w:rsidR="00711DAB" w:rsidRPr="00711DAB" w:rsidRDefault="00436535" w:rsidP="00711DAB">
      <w:pPr>
        <w:pStyle w:val="SectionTitle"/>
        <w:rPr>
          <w:lang w:bidi="he-IL"/>
        </w:rPr>
      </w:pPr>
      <w:r w:rsidRPr="00436535">
        <w:lastRenderedPageBreak/>
        <w:t>Compliance with Ethical Standards</w:t>
      </w:r>
    </w:p>
    <w:p w14:paraId="5FEF2EEE" w14:textId="0F781609" w:rsidR="00436535" w:rsidRPr="00FE59A6" w:rsidRDefault="00436535" w:rsidP="008E4779">
      <w:r w:rsidRPr="00436535">
        <w:t>The authors declare that they have no conflict of interest.</w:t>
      </w:r>
      <w:r w:rsidR="00C9383D">
        <w:t xml:space="preserve"> </w:t>
      </w:r>
      <w:r w:rsidR="00831889" w:rsidRPr="00633B20">
        <w:t>This work was partially supported by the Israeli Science Foundation grant no. 1799/12 awarded to the Center for the Study of the Neurocognitive Basis of Numerical Cognition.</w:t>
      </w:r>
      <w:r w:rsidR="008E4779">
        <w:t xml:space="preserve"> </w:t>
      </w:r>
      <w:r w:rsidR="00711DAB" w:rsidRPr="00C319F8">
        <w:t>All procedures performed in studies involving human participants were in accordance with the ethical standards of the institutional and/or national research committee and with the 1964 Helsinki declaration and its later amendments or comparable ethical standards.</w:t>
      </w:r>
      <w:r w:rsidR="006206EF">
        <w:t xml:space="preserve"> </w:t>
      </w:r>
      <w:r w:rsidR="00724CB5" w:rsidRPr="00C412A2">
        <w:t>This article does not contain any studies with animals p</w:t>
      </w:r>
      <w:r w:rsidR="00724CB5">
        <w:t xml:space="preserve">erformed by any of the authors. </w:t>
      </w:r>
      <w:r w:rsidRPr="004B3210">
        <w:t xml:space="preserve">Informed consent was obtained </w:t>
      </w:r>
      <w:r>
        <w:t xml:space="preserve">for </w:t>
      </w:r>
      <w:r w:rsidRPr="004B3210">
        <w:t>all individual participants included in the study</w:t>
      </w:r>
      <w:r>
        <w:t>.</w:t>
      </w:r>
    </w:p>
    <w:p w14:paraId="7A323960" w14:textId="3993389A" w:rsidR="005163CE" w:rsidRPr="00FA4B92" w:rsidRDefault="005163CE" w:rsidP="005163CE">
      <w:pPr>
        <w:rPr>
          <w:rFonts w:asciiTheme="majorBidi" w:hAnsiTheme="majorBidi" w:cstheme="majorBidi"/>
          <w:rtl/>
        </w:rPr>
      </w:pPr>
    </w:p>
    <w:p w14:paraId="31ACE622" w14:textId="77777777" w:rsidR="005163CE" w:rsidRPr="00337F7C" w:rsidRDefault="005163CE" w:rsidP="00337F7C"/>
    <w:p w14:paraId="1017B4CA" w14:textId="01C84B97" w:rsidR="00C2017C" w:rsidRDefault="00C2017C" w:rsidP="00C2017C">
      <w:pPr>
        <w:pStyle w:val="SectionTitle"/>
      </w:pPr>
      <w:r>
        <w:lastRenderedPageBreak/>
        <w:t>References</w:t>
      </w:r>
    </w:p>
    <w:p w14:paraId="76090CF2" w14:textId="77777777" w:rsidR="00277BE5" w:rsidRPr="00277BE5" w:rsidRDefault="005B6232" w:rsidP="00277BE5">
      <w:pPr>
        <w:pStyle w:val="af0"/>
        <w:rPr>
          <w:rFonts w:ascii="Times New Roman" w:hAnsi="Times New Roman" w:cs="Times New Roman"/>
        </w:rPr>
      </w:pPr>
      <w:r>
        <w:fldChar w:fldCharType="begin"/>
      </w:r>
      <w:ins w:id="220" w:author="Matan S. Ben-Shachar" w:date="2018-06-13T10:39:00Z">
        <w:r w:rsidR="005429B1">
          <w:instrText xml:space="preserve"> ADDIN ZOTERO_BIBL {"custom":[]} CSL_BIBLIOGRAPHY </w:instrText>
        </w:r>
      </w:ins>
      <w:del w:id="221" w:author="Matan S. Ben-Shachar" w:date="2018-06-13T10:39:00Z">
        <w:r w:rsidR="003875DD" w:rsidDel="005429B1">
          <w:delInstrText xml:space="preserve"> ADDIN ZOTERO_BIBL {"custom":[]} CSL_BIBLIOGRAPHY </w:delInstrText>
        </w:r>
      </w:del>
      <w:r>
        <w:fldChar w:fldCharType="separate"/>
      </w:r>
      <w:proofErr w:type="spellStart"/>
      <w:r w:rsidR="00277BE5" w:rsidRPr="00277BE5">
        <w:rPr>
          <w:rFonts w:ascii="Times New Roman" w:hAnsi="Times New Roman" w:cs="Times New Roman"/>
        </w:rPr>
        <w:t>Batchelor</w:t>
      </w:r>
      <w:proofErr w:type="spellEnd"/>
      <w:r w:rsidR="00277BE5" w:rsidRPr="00277BE5">
        <w:rPr>
          <w:rFonts w:ascii="Times New Roman" w:hAnsi="Times New Roman" w:cs="Times New Roman"/>
        </w:rPr>
        <w:t xml:space="preserve">, S., Inglis, M., &amp; Gilmore, C. (2015). Spontaneous focusing on numerosity and the arithmetic advantage. </w:t>
      </w:r>
      <w:r w:rsidR="00277BE5" w:rsidRPr="00277BE5">
        <w:rPr>
          <w:rFonts w:ascii="Times New Roman" w:hAnsi="Times New Roman" w:cs="Times New Roman"/>
          <w:i/>
          <w:iCs/>
        </w:rPr>
        <w:t>Learning and Instruction</w:t>
      </w:r>
      <w:r w:rsidR="00277BE5" w:rsidRPr="00277BE5">
        <w:rPr>
          <w:rFonts w:ascii="Times New Roman" w:hAnsi="Times New Roman" w:cs="Times New Roman"/>
        </w:rPr>
        <w:t xml:space="preserve">, </w:t>
      </w:r>
      <w:r w:rsidR="00277BE5" w:rsidRPr="00277BE5">
        <w:rPr>
          <w:rFonts w:ascii="Times New Roman" w:hAnsi="Times New Roman" w:cs="Times New Roman"/>
          <w:i/>
          <w:iCs/>
        </w:rPr>
        <w:t>40</w:t>
      </w:r>
      <w:r w:rsidR="00277BE5" w:rsidRPr="00277BE5">
        <w:rPr>
          <w:rFonts w:ascii="Times New Roman" w:hAnsi="Times New Roman" w:cs="Times New Roman"/>
        </w:rPr>
        <w:t>, 79–88.</w:t>
      </w:r>
    </w:p>
    <w:p w14:paraId="5442A1B0"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Bojorque</w:t>
      </w:r>
      <w:proofErr w:type="spellEnd"/>
      <w:r w:rsidRPr="00277BE5">
        <w:rPr>
          <w:rFonts w:ascii="Times New Roman" w:hAnsi="Times New Roman" w:cs="Times New Roman"/>
        </w:rPr>
        <w:t xml:space="preserve">, G., </w:t>
      </w:r>
      <w:proofErr w:type="spellStart"/>
      <w:r w:rsidRPr="00277BE5">
        <w:rPr>
          <w:rFonts w:ascii="Times New Roman" w:hAnsi="Times New Roman" w:cs="Times New Roman"/>
        </w:rPr>
        <w:t>Torbeyns</w:t>
      </w:r>
      <w:proofErr w:type="spellEnd"/>
      <w:r w:rsidRPr="00277BE5">
        <w:rPr>
          <w:rFonts w:ascii="Times New Roman" w:hAnsi="Times New Roman" w:cs="Times New Roman"/>
        </w:rPr>
        <w:t>, J., Hannula-</w:t>
      </w:r>
      <w:proofErr w:type="spellStart"/>
      <w:r w:rsidRPr="00277BE5">
        <w:rPr>
          <w:rFonts w:ascii="Times New Roman" w:hAnsi="Times New Roman" w:cs="Times New Roman"/>
        </w:rPr>
        <w:t>Sormunen</w:t>
      </w:r>
      <w:proofErr w:type="spellEnd"/>
      <w:r w:rsidRPr="00277BE5">
        <w:rPr>
          <w:rFonts w:ascii="Times New Roman" w:hAnsi="Times New Roman" w:cs="Times New Roman"/>
        </w:rPr>
        <w:t xml:space="preserve">, M., Van Nijlen, D., &amp; </w:t>
      </w:r>
      <w:proofErr w:type="spellStart"/>
      <w:r w:rsidRPr="00277BE5">
        <w:rPr>
          <w:rFonts w:ascii="Times New Roman" w:hAnsi="Times New Roman" w:cs="Times New Roman"/>
        </w:rPr>
        <w:t>Verschaffel</w:t>
      </w:r>
      <w:proofErr w:type="spellEnd"/>
      <w:r w:rsidRPr="00277BE5">
        <w:rPr>
          <w:rFonts w:ascii="Times New Roman" w:hAnsi="Times New Roman" w:cs="Times New Roman"/>
        </w:rPr>
        <w:t xml:space="preserve">, L. (2017). Development of SFON in Ecuadorian Kindergartners. </w:t>
      </w:r>
      <w:r w:rsidRPr="00277BE5">
        <w:rPr>
          <w:rFonts w:ascii="Times New Roman" w:hAnsi="Times New Roman" w:cs="Times New Roman"/>
          <w:i/>
          <w:iCs/>
        </w:rPr>
        <w:t>European Journal of Psychology of Education</w:t>
      </w:r>
      <w:r w:rsidRPr="00277BE5">
        <w:rPr>
          <w:rFonts w:ascii="Times New Roman" w:hAnsi="Times New Roman" w:cs="Times New Roman"/>
        </w:rPr>
        <w:t xml:space="preserve">, </w:t>
      </w:r>
      <w:r w:rsidRPr="00277BE5">
        <w:rPr>
          <w:rFonts w:ascii="Times New Roman" w:hAnsi="Times New Roman" w:cs="Times New Roman"/>
          <w:i/>
          <w:iCs/>
        </w:rPr>
        <w:t>32</w:t>
      </w:r>
      <w:r w:rsidRPr="00277BE5">
        <w:rPr>
          <w:rFonts w:ascii="Times New Roman" w:hAnsi="Times New Roman" w:cs="Times New Roman"/>
        </w:rPr>
        <w:t>(3), 449–462.</w:t>
      </w:r>
    </w:p>
    <w:p w14:paraId="1B41CDDB"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Brannon, E. M., </w:t>
      </w:r>
      <w:proofErr w:type="spellStart"/>
      <w:r w:rsidRPr="00277BE5">
        <w:rPr>
          <w:rFonts w:ascii="Times New Roman" w:hAnsi="Times New Roman" w:cs="Times New Roman"/>
        </w:rPr>
        <w:t>Suanda</w:t>
      </w:r>
      <w:proofErr w:type="spellEnd"/>
      <w:r w:rsidRPr="00277BE5">
        <w:rPr>
          <w:rFonts w:ascii="Times New Roman" w:hAnsi="Times New Roman" w:cs="Times New Roman"/>
        </w:rPr>
        <w:t xml:space="preserve">, S., &amp; </w:t>
      </w:r>
      <w:proofErr w:type="spellStart"/>
      <w:r w:rsidRPr="00277BE5">
        <w:rPr>
          <w:rFonts w:ascii="Times New Roman" w:hAnsi="Times New Roman" w:cs="Times New Roman"/>
        </w:rPr>
        <w:t>Libertus</w:t>
      </w:r>
      <w:proofErr w:type="spellEnd"/>
      <w:r w:rsidRPr="00277BE5">
        <w:rPr>
          <w:rFonts w:ascii="Times New Roman" w:hAnsi="Times New Roman" w:cs="Times New Roman"/>
        </w:rPr>
        <w:t xml:space="preserve">, K. (2007). Temporal discrimination increases in precision over development and parallels the development of numerosity discrimination. </w:t>
      </w:r>
      <w:r w:rsidRPr="00277BE5">
        <w:rPr>
          <w:rFonts w:ascii="Times New Roman" w:hAnsi="Times New Roman" w:cs="Times New Roman"/>
          <w:i/>
          <w:iCs/>
        </w:rPr>
        <w:t>Developmental Science</w:t>
      </w:r>
      <w:r w:rsidRPr="00277BE5">
        <w:rPr>
          <w:rFonts w:ascii="Times New Roman" w:hAnsi="Times New Roman" w:cs="Times New Roman"/>
        </w:rPr>
        <w:t xml:space="preserve">, </w:t>
      </w:r>
      <w:r w:rsidRPr="00277BE5">
        <w:rPr>
          <w:rFonts w:ascii="Times New Roman" w:hAnsi="Times New Roman" w:cs="Times New Roman"/>
          <w:i/>
          <w:iCs/>
        </w:rPr>
        <w:t>10</w:t>
      </w:r>
      <w:r w:rsidRPr="00277BE5">
        <w:rPr>
          <w:rFonts w:ascii="Times New Roman" w:hAnsi="Times New Roman" w:cs="Times New Roman"/>
        </w:rPr>
        <w:t>(6), 770–777.</w:t>
      </w:r>
    </w:p>
    <w:p w14:paraId="46831A22"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Cantlon</w:t>
      </w:r>
      <w:proofErr w:type="spellEnd"/>
      <w:r w:rsidRPr="00277BE5">
        <w:rPr>
          <w:rFonts w:ascii="Times New Roman" w:hAnsi="Times New Roman" w:cs="Times New Roman"/>
        </w:rPr>
        <w:t xml:space="preserve">, J. F., Safford, K. E., &amp; Brannon, E. M. (2010). Spontaneous analog number representations in 3-year-old children. </w:t>
      </w:r>
      <w:r w:rsidRPr="00277BE5">
        <w:rPr>
          <w:rFonts w:ascii="Times New Roman" w:hAnsi="Times New Roman" w:cs="Times New Roman"/>
          <w:i/>
          <w:iCs/>
        </w:rPr>
        <w:t>Developmental Science</w:t>
      </w:r>
      <w:r w:rsidRPr="00277BE5">
        <w:rPr>
          <w:rFonts w:ascii="Times New Roman" w:hAnsi="Times New Roman" w:cs="Times New Roman"/>
        </w:rPr>
        <w:t xml:space="preserve">, </w:t>
      </w:r>
      <w:r w:rsidRPr="00277BE5">
        <w:rPr>
          <w:rFonts w:ascii="Times New Roman" w:hAnsi="Times New Roman" w:cs="Times New Roman"/>
          <w:i/>
          <w:iCs/>
        </w:rPr>
        <w:t>13</w:t>
      </w:r>
      <w:r w:rsidRPr="00277BE5">
        <w:rPr>
          <w:rFonts w:ascii="Times New Roman" w:hAnsi="Times New Roman" w:cs="Times New Roman"/>
        </w:rPr>
        <w:t>(2), 289–297. https://doi.org/10.1111/j.1467-7687.2009.00887.x</w:t>
      </w:r>
    </w:p>
    <w:p w14:paraId="2E8E6072"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Carey, S. (2009). </w:t>
      </w:r>
      <w:r w:rsidRPr="00277BE5">
        <w:rPr>
          <w:rFonts w:ascii="Times New Roman" w:hAnsi="Times New Roman" w:cs="Times New Roman"/>
          <w:i/>
          <w:iCs/>
        </w:rPr>
        <w:t>The origin of concepts</w:t>
      </w:r>
      <w:r w:rsidRPr="00277BE5">
        <w:rPr>
          <w:rFonts w:ascii="Times New Roman" w:hAnsi="Times New Roman" w:cs="Times New Roman"/>
        </w:rPr>
        <w:t>. New York, NY: Oxford University Press.</w:t>
      </w:r>
    </w:p>
    <w:p w14:paraId="2716C3F1"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Cordes, S., &amp; Brannon, E. M. (2008). The Difficulties of Representing Continuous Extent in Infancy: Using Number Is Just Easier. </w:t>
      </w:r>
      <w:r w:rsidRPr="00277BE5">
        <w:rPr>
          <w:rFonts w:ascii="Times New Roman" w:hAnsi="Times New Roman" w:cs="Times New Roman"/>
          <w:i/>
          <w:iCs/>
        </w:rPr>
        <w:t>Child Development</w:t>
      </w:r>
      <w:r w:rsidRPr="00277BE5">
        <w:rPr>
          <w:rFonts w:ascii="Times New Roman" w:hAnsi="Times New Roman" w:cs="Times New Roman"/>
        </w:rPr>
        <w:t xml:space="preserve">, </w:t>
      </w:r>
      <w:r w:rsidRPr="00277BE5">
        <w:rPr>
          <w:rFonts w:ascii="Times New Roman" w:hAnsi="Times New Roman" w:cs="Times New Roman"/>
          <w:i/>
          <w:iCs/>
        </w:rPr>
        <w:t>79</w:t>
      </w:r>
      <w:r w:rsidRPr="00277BE5">
        <w:rPr>
          <w:rFonts w:ascii="Times New Roman" w:hAnsi="Times New Roman" w:cs="Times New Roman"/>
        </w:rPr>
        <w:t>(2), 476–489. https://doi.org/10.1111/j.1467-8624.2007.01137.x</w:t>
      </w:r>
    </w:p>
    <w:p w14:paraId="2F67B5D1"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Feigenson</w:t>
      </w:r>
      <w:proofErr w:type="spellEnd"/>
      <w:r w:rsidRPr="00277BE5">
        <w:rPr>
          <w:rFonts w:ascii="Times New Roman" w:hAnsi="Times New Roman" w:cs="Times New Roman"/>
        </w:rPr>
        <w:t xml:space="preserve">, L., </w:t>
      </w:r>
      <w:proofErr w:type="spellStart"/>
      <w:r w:rsidRPr="00277BE5">
        <w:rPr>
          <w:rFonts w:ascii="Times New Roman" w:hAnsi="Times New Roman" w:cs="Times New Roman"/>
        </w:rPr>
        <w:t>Dehaene</w:t>
      </w:r>
      <w:proofErr w:type="spellEnd"/>
      <w:r w:rsidRPr="00277BE5">
        <w:rPr>
          <w:rFonts w:ascii="Times New Roman" w:hAnsi="Times New Roman" w:cs="Times New Roman"/>
        </w:rPr>
        <w:t xml:space="preserve">, S., &amp; </w:t>
      </w: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(2004). Core systems of number. </w:t>
      </w:r>
      <w:r w:rsidRPr="00277BE5">
        <w:rPr>
          <w:rFonts w:ascii="Times New Roman" w:hAnsi="Times New Roman" w:cs="Times New Roman"/>
          <w:i/>
          <w:iCs/>
        </w:rPr>
        <w:t>Trends in Cognitive Sciences</w:t>
      </w:r>
      <w:r w:rsidRPr="00277BE5">
        <w:rPr>
          <w:rFonts w:ascii="Times New Roman" w:hAnsi="Times New Roman" w:cs="Times New Roman"/>
        </w:rPr>
        <w:t xml:space="preserve">, </w:t>
      </w:r>
      <w:r w:rsidRPr="00277BE5">
        <w:rPr>
          <w:rFonts w:ascii="Times New Roman" w:hAnsi="Times New Roman" w:cs="Times New Roman"/>
          <w:i/>
          <w:iCs/>
        </w:rPr>
        <w:t>8</w:t>
      </w:r>
      <w:r w:rsidRPr="00277BE5">
        <w:rPr>
          <w:rFonts w:ascii="Times New Roman" w:hAnsi="Times New Roman" w:cs="Times New Roman"/>
        </w:rPr>
        <w:t>(7), 307–314.</w:t>
      </w:r>
    </w:p>
    <w:p w14:paraId="38B6CE6B"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Gebuis</w:t>
      </w:r>
      <w:proofErr w:type="spellEnd"/>
      <w:r w:rsidRPr="00277BE5">
        <w:rPr>
          <w:rFonts w:ascii="Times New Roman" w:hAnsi="Times New Roman" w:cs="Times New Roman"/>
        </w:rPr>
        <w:t xml:space="preserve">, T., &amp; </w:t>
      </w:r>
      <w:proofErr w:type="spellStart"/>
      <w:r w:rsidRPr="00277BE5">
        <w:rPr>
          <w:rFonts w:ascii="Times New Roman" w:hAnsi="Times New Roman" w:cs="Times New Roman"/>
        </w:rPr>
        <w:t>Reynvoet</w:t>
      </w:r>
      <w:proofErr w:type="spellEnd"/>
      <w:r w:rsidRPr="00277BE5">
        <w:rPr>
          <w:rFonts w:ascii="Times New Roman" w:hAnsi="Times New Roman" w:cs="Times New Roman"/>
        </w:rPr>
        <w:t xml:space="preserve">, B. (2012). The interplay between </w:t>
      </w:r>
      <w:proofErr w:type="spellStart"/>
      <w:r w:rsidRPr="00277BE5">
        <w:rPr>
          <w:rFonts w:ascii="Times New Roman" w:hAnsi="Times New Roman" w:cs="Times New Roman"/>
        </w:rPr>
        <w:t>nonsymbolic</w:t>
      </w:r>
      <w:proofErr w:type="spellEnd"/>
      <w:r w:rsidRPr="00277BE5">
        <w:rPr>
          <w:rFonts w:ascii="Times New Roman" w:hAnsi="Times New Roman" w:cs="Times New Roman"/>
        </w:rPr>
        <w:t xml:space="preserve"> number and its continuous visual properties. </w:t>
      </w:r>
      <w:r w:rsidRPr="00277BE5">
        <w:rPr>
          <w:rFonts w:ascii="Times New Roman" w:hAnsi="Times New Roman" w:cs="Times New Roman"/>
          <w:i/>
          <w:iCs/>
        </w:rPr>
        <w:t>Journal of Experimental Psychology: General</w:t>
      </w:r>
      <w:r w:rsidRPr="00277BE5">
        <w:rPr>
          <w:rFonts w:ascii="Times New Roman" w:hAnsi="Times New Roman" w:cs="Times New Roman"/>
        </w:rPr>
        <w:t xml:space="preserve">, </w:t>
      </w:r>
      <w:r w:rsidRPr="00277BE5">
        <w:rPr>
          <w:rFonts w:ascii="Times New Roman" w:hAnsi="Times New Roman" w:cs="Times New Roman"/>
          <w:i/>
          <w:iCs/>
        </w:rPr>
        <w:t>141</w:t>
      </w:r>
      <w:r w:rsidRPr="00277BE5">
        <w:rPr>
          <w:rFonts w:ascii="Times New Roman" w:hAnsi="Times New Roman" w:cs="Times New Roman"/>
        </w:rPr>
        <w:t>(4), 642.</w:t>
      </w:r>
    </w:p>
    <w:p w14:paraId="5819C140"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Gupta, R., &amp; Kar, B. R. (2012). Attention and memory biases as stable abnormalities among currently depressed and currently remitted individuals with unipolar depression. </w:t>
      </w:r>
      <w:r w:rsidRPr="00277BE5">
        <w:rPr>
          <w:rFonts w:ascii="Times New Roman" w:hAnsi="Times New Roman" w:cs="Times New Roman"/>
          <w:i/>
          <w:iCs/>
        </w:rPr>
        <w:t>Frontiers in Psychiatry</w:t>
      </w:r>
      <w:r w:rsidRPr="00277BE5">
        <w:rPr>
          <w:rFonts w:ascii="Times New Roman" w:hAnsi="Times New Roman" w:cs="Times New Roman"/>
        </w:rPr>
        <w:t xml:space="preserve">, </w:t>
      </w:r>
      <w:r w:rsidRPr="00277BE5">
        <w:rPr>
          <w:rFonts w:ascii="Times New Roman" w:hAnsi="Times New Roman" w:cs="Times New Roman"/>
          <w:i/>
          <w:iCs/>
        </w:rPr>
        <w:t>3</w:t>
      </w:r>
      <w:r w:rsidRPr="00277BE5">
        <w:rPr>
          <w:rFonts w:ascii="Times New Roman" w:hAnsi="Times New Roman" w:cs="Times New Roman"/>
        </w:rPr>
        <w:t>, 99.</w:t>
      </w:r>
    </w:p>
    <w:p w14:paraId="6F17A10B"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lastRenderedPageBreak/>
        <w:t>Halberda</w:t>
      </w:r>
      <w:proofErr w:type="spellEnd"/>
      <w:r w:rsidRPr="00277BE5">
        <w:rPr>
          <w:rFonts w:ascii="Times New Roman" w:hAnsi="Times New Roman" w:cs="Times New Roman"/>
        </w:rPr>
        <w:t xml:space="preserve">, J., &amp; </w:t>
      </w:r>
      <w:proofErr w:type="spellStart"/>
      <w:r w:rsidRPr="00277BE5">
        <w:rPr>
          <w:rFonts w:ascii="Times New Roman" w:hAnsi="Times New Roman" w:cs="Times New Roman"/>
        </w:rPr>
        <w:t>Feigenson</w:t>
      </w:r>
      <w:proofErr w:type="spellEnd"/>
      <w:r w:rsidRPr="00277BE5">
        <w:rPr>
          <w:rFonts w:ascii="Times New Roman" w:hAnsi="Times New Roman" w:cs="Times New Roman"/>
        </w:rPr>
        <w:t xml:space="preserve">, L. (2008). Developmental change in the acuity of the “Number Sense”: The Approximate Number System in 3-, 4-, 5-, and 6-year-olds and adults. </w:t>
      </w:r>
      <w:r w:rsidRPr="00277BE5">
        <w:rPr>
          <w:rFonts w:ascii="Times New Roman" w:hAnsi="Times New Roman" w:cs="Times New Roman"/>
          <w:i/>
          <w:iCs/>
        </w:rPr>
        <w:t>Developmental Psychology</w:t>
      </w:r>
      <w:r w:rsidRPr="00277BE5">
        <w:rPr>
          <w:rFonts w:ascii="Times New Roman" w:hAnsi="Times New Roman" w:cs="Times New Roman"/>
        </w:rPr>
        <w:t xml:space="preserve">, </w:t>
      </w:r>
      <w:r w:rsidRPr="00277BE5">
        <w:rPr>
          <w:rFonts w:ascii="Times New Roman" w:hAnsi="Times New Roman" w:cs="Times New Roman"/>
          <w:i/>
          <w:iCs/>
        </w:rPr>
        <w:t>44</w:t>
      </w:r>
      <w:r w:rsidRPr="00277BE5">
        <w:rPr>
          <w:rFonts w:ascii="Times New Roman" w:hAnsi="Times New Roman" w:cs="Times New Roman"/>
        </w:rPr>
        <w:t>(5), 1457–1465.</w:t>
      </w:r>
    </w:p>
    <w:p w14:paraId="788A194E"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Halberda</w:t>
      </w:r>
      <w:proofErr w:type="spellEnd"/>
      <w:r w:rsidRPr="00277BE5">
        <w:rPr>
          <w:rFonts w:ascii="Times New Roman" w:hAnsi="Times New Roman" w:cs="Times New Roman"/>
        </w:rPr>
        <w:t xml:space="preserve">, J., Ly, R., Wilmer, J. B., </w:t>
      </w:r>
      <w:proofErr w:type="spellStart"/>
      <w:r w:rsidRPr="00277BE5">
        <w:rPr>
          <w:rFonts w:ascii="Times New Roman" w:hAnsi="Times New Roman" w:cs="Times New Roman"/>
        </w:rPr>
        <w:t>Naiman</w:t>
      </w:r>
      <w:proofErr w:type="spellEnd"/>
      <w:r w:rsidRPr="00277BE5">
        <w:rPr>
          <w:rFonts w:ascii="Times New Roman" w:hAnsi="Times New Roman" w:cs="Times New Roman"/>
        </w:rPr>
        <w:t xml:space="preserve">, D. Q., &amp; </w:t>
      </w:r>
      <w:proofErr w:type="spellStart"/>
      <w:r w:rsidRPr="00277BE5">
        <w:rPr>
          <w:rFonts w:ascii="Times New Roman" w:hAnsi="Times New Roman" w:cs="Times New Roman"/>
        </w:rPr>
        <w:t>Germine</w:t>
      </w:r>
      <w:proofErr w:type="spellEnd"/>
      <w:r w:rsidRPr="00277BE5">
        <w:rPr>
          <w:rFonts w:ascii="Times New Roman" w:hAnsi="Times New Roman" w:cs="Times New Roman"/>
        </w:rPr>
        <w:t xml:space="preserve">, L. (2012). Number sense across the lifespan as revealed by a massive Internet-based sample. </w:t>
      </w:r>
      <w:r w:rsidRPr="00277BE5">
        <w:rPr>
          <w:rFonts w:ascii="Times New Roman" w:hAnsi="Times New Roman" w:cs="Times New Roman"/>
          <w:i/>
          <w:iCs/>
        </w:rPr>
        <w:t>Proceedings of the National Academy of Sciences</w:t>
      </w:r>
      <w:r w:rsidRPr="00277BE5">
        <w:rPr>
          <w:rFonts w:ascii="Times New Roman" w:hAnsi="Times New Roman" w:cs="Times New Roman"/>
        </w:rPr>
        <w:t xml:space="preserve">, </w:t>
      </w:r>
      <w:r w:rsidRPr="00277BE5">
        <w:rPr>
          <w:rFonts w:ascii="Times New Roman" w:hAnsi="Times New Roman" w:cs="Times New Roman"/>
          <w:i/>
          <w:iCs/>
        </w:rPr>
        <w:t>109</w:t>
      </w:r>
      <w:r w:rsidRPr="00277BE5">
        <w:rPr>
          <w:rFonts w:ascii="Times New Roman" w:hAnsi="Times New Roman" w:cs="Times New Roman"/>
        </w:rPr>
        <w:t>(28), 11116–11120.</w:t>
      </w:r>
    </w:p>
    <w:p w14:paraId="64F9BE58"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Halberda</w:t>
      </w:r>
      <w:proofErr w:type="spellEnd"/>
      <w:r w:rsidRPr="00277BE5">
        <w:rPr>
          <w:rFonts w:ascii="Times New Roman" w:hAnsi="Times New Roman" w:cs="Times New Roman"/>
        </w:rPr>
        <w:t xml:space="preserve">, J., </w:t>
      </w:r>
      <w:proofErr w:type="spellStart"/>
      <w:r w:rsidRPr="00277BE5">
        <w:rPr>
          <w:rFonts w:ascii="Times New Roman" w:hAnsi="Times New Roman" w:cs="Times New Roman"/>
        </w:rPr>
        <w:t>Mazzocco</w:t>
      </w:r>
      <w:proofErr w:type="spellEnd"/>
      <w:r w:rsidRPr="00277BE5">
        <w:rPr>
          <w:rFonts w:ascii="Times New Roman" w:hAnsi="Times New Roman" w:cs="Times New Roman"/>
        </w:rPr>
        <w:t xml:space="preserve">, M. M. M., &amp; </w:t>
      </w:r>
      <w:proofErr w:type="spellStart"/>
      <w:r w:rsidRPr="00277BE5">
        <w:rPr>
          <w:rFonts w:ascii="Times New Roman" w:hAnsi="Times New Roman" w:cs="Times New Roman"/>
        </w:rPr>
        <w:t>Feigenson</w:t>
      </w:r>
      <w:proofErr w:type="spellEnd"/>
      <w:r w:rsidRPr="00277BE5">
        <w:rPr>
          <w:rFonts w:ascii="Times New Roman" w:hAnsi="Times New Roman" w:cs="Times New Roman"/>
        </w:rPr>
        <w:t xml:space="preserve">, L. (2008). Individual differences in non-verbal number acuity correlate with </w:t>
      </w:r>
      <w:proofErr w:type="spellStart"/>
      <w:r w:rsidRPr="00277BE5">
        <w:rPr>
          <w:rFonts w:ascii="Times New Roman" w:hAnsi="Times New Roman" w:cs="Times New Roman"/>
        </w:rPr>
        <w:t>maths</w:t>
      </w:r>
      <w:proofErr w:type="spellEnd"/>
      <w:r w:rsidRPr="00277BE5">
        <w:rPr>
          <w:rFonts w:ascii="Times New Roman" w:hAnsi="Times New Roman" w:cs="Times New Roman"/>
        </w:rPr>
        <w:t xml:space="preserve"> achievement. </w:t>
      </w:r>
      <w:r w:rsidRPr="00277BE5">
        <w:rPr>
          <w:rFonts w:ascii="Times New Roman" w:hAnsi="Times New Roman" w:cs="Times New Roman"/>
          <w:i/>
          <w:iCs/>
        </w:rPr>
        <w:t>Nature</w:t>
      </w:r>
      <w:r w:rsidRPr="00277BE5">
        <w:rPr>
          <w:rFonts w:ascii="Times New Roman" w:hAnsi="Times New Roman" w:cs="Times New Roman"/>
        </w:rPr>
        <w:t xml:space="preserve">, </w:t>
      </w:r>
      <w:r w:rsidRPr="00277BE5">
        <w:rPr>
          <w:rFonts w:ascii="Times New Roman" w:hAnsi="Times New Roman" w:cs="Times New Roman"/>
          <w:i/>
          <w:iCs/>
        </w:rPr>
        <w:t>455</w:t>
      </w:r>
      <w:r w:rsidRPr="00277BE5">
        <w:rPr>
          <w:rFonts w:ascii="Times New Roman" w:hAnsi="Times New Roman" w:cs="Times New Roman"/>
        </w:rPr>
        <w:t>(7213), 665–8. https://doi.org/10.1038/nature07246</w:t>
      </w:r>
    </w:p>
    <w:p w14:paraId="5C081D4B"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Hannula, M. M., &amp; </w:t>
      </w:r>
      <w:proofErr w:type="spellStart"/>
      <w:r w:rsidRPr="00277BE5">
        <w:rPr>
          <w:rFonts w:ascii="Times New Roman" w:hAnsi="Times New Roman" w:cs="Times New Roman"/>
        </w:rPr>
        <w:t>Lehtinen</w:t>
      </w:r>
      <w:proofErr w:type="spellEnd"/>
      <w:r w:rsidRPr="00277BE5">
        <w:rPr>
          <w:rFonts w:ascii="Times New Roman" w:hAnsi="Times New Roman" w:cs="Times New Roman"/>
        </w:rPr>
        <w:t xml:space="preserve">, E. (2005). Spontaneous focusing on numerosity and mathematical skills of young children. </w:t>
      </w:r>
      <w:r w:rsidRPr="00277BE5">
        <w:rPr>
          <w:rFonts w:ascii="Times New Roman" w:hAnsi="Times New Roman" w:cs="Times New Roman"/>
          <w:i/>
          <w:iCs/>
        </w:rPr>
        <w:t>Learning and Instruction</w:t>
      </w:r>
      <w:r w:rsidRPr="00277BE5">
        <w:rPr>
          <w:rFonts w:ascii="Times New Roman" w:hAnsi="Times New Roman" w:cs="Times New Roman"/>
        </w:rPr>
        <w:t xml:space="preserve">, </w:t>
      </w:r>
      <w:r w:rsidRPr="00277BE5">
        <w:rPr>
          <w:rFonts w:ascii="Times New Roman" w:hAnsi="Times New Roman" w:cs="Times New Roman"/>
          <w:i/>
          <w:iCs/>
        </w:rPr>
        <w:t>15</w:t>
      </w:r>
      <w:r w:rsidRPr="00277BE5">
        <w:rPr>
          <w:rFonts w:ascii="Times New Roman" w:hAnsi="Times New Roman" w:cs="Times New Roman"/>
        </w:rPr>
        <w:t>(3), 237–256.</w:t>
      </w:r>
    </w:p>
    <w:p w14:paraId="3E58B298"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Hannula, M. M., </w:t>
      </w:r>
      <w:proofErr w:type="spellStart"/>
      <w:r w:rsidRPr="00277BE5">
        <w:rPr>
          <w:rFonts w:ascii="Times New Roman" w:hAnsi="Times New Roman" w:cs="Times New Roman"/>
        </w:rPr>
        <w:t>Lepola</w:t>
      </w:r>
      <w:proofErr w:type="spellEnd"/>
      <w:r w:rsidRPr="00277BE5">
        <w:rPr>
          <w:rFonts w:ascii="Times New Roman" w:hAnsi="Times New Roman" w:cs="Times New Roman"/>
        </w:rPr>
        <w:t xml:space="preserve">, J., &amp; </w:t>
      </w:r>
      <w:proofErr w:type="spellStart"/>
      <w:r w:rsidRPr="00277BE5">
        <w:rPr>
          <w:rFonts w:ascii="Times New Roman" w:hAnsi="Times New Roman" w:cs="Times New Roman"/>
        </w:rPr>
        <w:t>Lehtinen</w:t>
      </w:r>
      <w:proofErr w:type="spellEnd"/>
      <w:r w:rsidRPr="00277BE5">
        <w:rPr>
          <w:rFonts w:ascii="Times New Roman" w:hAnsi="Times New Roman" w:cs="Times New Roman"/>
        </w:rPr>
        <w:t xml:space="preserve">, E. (2010). Spontaneous focusing on numerosity as a domain-specific predictor of arithmetical skills. </w:t>
      </w:r>
      <w:r w:rsidRPr="00277BE5">
        <w:rPr>
          <w:rFonts w:ascii="Times New Roman" w:hAnsi="Times New Roman" w:cs="Times New Roman"/>
          <w:i/>
          <w:iCs/>
        </w:rPr>
        <w:t>Journal of Experimental Child Psychology</w:t>
      </w:r>
      <w:r w:rsidRPr="00277BE5">
        <w:rPr>
          <w:rFonts w:ascii="Times New Roman" w:hAnsi="Times New Roman" w:cs="Times New Roman"/>
        </w:rPr>
        <w:t xml:space="preserve">, </w:t>
      </w:r>
      <w:r w:rsidRPr="00277BE5">
        <w:rPr>
          <w:rFonts w:ascii="Times New Roman" w:hAnsi="Times New Roman" w:cs="Times New Roman"/>
          <w:i/>
          <w:iCs/>
        </w:rPr>
        <w:t>107</w:t>
      </w:r>
      <w:r w:rsidRPr="00277BE5">
        <w:rPr>
          <w:rFonts w:ascii="Times New Roman" w:hAnsi="Times New Roman" w:cs="Times New Roman"/>
        </w:rPr>
        <w:t>(4), 394–406.</w:t>
      </w:r>
    </w:p>
    <w:p w14:paraId="6BC83DB8"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Hannula, M. M., </w:t>
      </w:r>
      <w:proofErr w:type="spellStart"/>
      <w:r w:rsidRPr="00277BE5">
        <w:rPr>
          <w:rFonts w:ascii="Times New Roman" w:hAnsi="Times New Roman" w:cs="Times New Roman"/>
        </w:rPr>
        <w:t>Räsänen</w:t>
      </w:r>
      <w:proofErr w:type="spellEnd"/>
      <w:r w:rsidRPr="00277BE5">
        <w:rPr>
          <w:rFonts w:ascii="Times New Roman" w:hAnsi="Times New Roman" w:cs="Times New Roman"/>
        </w:rPr>
        <w:t xml:space="preserve">, P., &amp; </w:t>
      </w:r>
      <w:proofErr w:type="spellStart"/>
      <w:r w:rsidRPr="00277BE5">
        <w:rPr>
          <w:rFonts w:ascii="Times New Roman" w:hAnsi="Times New Roman" w:cs="Times New Roman"/>
        </w:rPr>
        <w:t>Lehtinen</w:t>
      </w:r>
      <w:proofErr w:type="spellEnd"/>
      <w:r w:rsidRPr="00277BE5">
        <w:rPr>
          <w:rFonts w:ascii="Times New Roman" w:hAnsi="Times New Roman" w:cs="Times New Roman"/>
        </w:rPr>
        <w:t xml:space="preserve">, E. (2007). Development of counting skills: Role of spontaneous focusing on numerosity and subitizing-based enumeration. </w:t>
      </w:r>
      <w:r w:rsidRPr="00277BE5">
        <w:rPr>
          <w:rFonts w:ascii="Times New Roman" w:hAnsi="Times New Roman" w:cs="Times New Roman"/>
          <w:i/>
          <w:iCs/>
        </w:rPr>
        <w:t>Mathematical Thinking and Learning</w:t>
      </w:r>
      <w:r w:rsidRPr="00277BE5">
        <w:rPr>
          <w:rFonts w:ascii="Times New Roman" w:hAnsi="Times New Roman" w:cs="Times New Roman"/>
        </w:rPr>
        <w:t xml:space="preserve">, </w:t>
      </w:r>
      <w:r w:rsidRPr="00277BE5">
        <w:rPr>
          <w:rFonts w:ascii="Times New Roman" w:hAnsi="Times New Roman" w:cs="Times New Roman"/>
          <w:i/>
          <w:iCs/>
        </w:rPr>
        <w:t>9</w:t>
      </w:r>
      <w:r w:rsidRPr="00277BE5">
        <w:rPr>
          <w:rFonts w:ascii="Times New Roman" w:hAnsi="Times New Roman" w:cs="Times New Roman"/>
        </w:rPr>
        <w:t>(1), 51–57.</w:t>
      </w:r>
    </w:p>
    <w:p w14:paraId="7BF4A723"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Hannula-</w:t>
      </w:r>
      <w:proofErr w:type="spellStart"/>
      <w:r w:rsidRPr="00277BE5">
        <w:rPr>
          <w:rFonts w:ascii="Times New Roman" w:hAnsi="Times New Roman" w:cs="Times New Roman"/>
        </w:rPr>
        <w:t>Sormunen</w:t>
      </w:r>
      <w:proofErr w:type="spellEnd"/>
      <w:r w:rsidRPr="00277BE5">
        <w:rPr>
          <w:rFonts w:ascii="Times New Roman" w:hAnsi="Times New Roman" w:cs="Times New Roman"/>
        </w:rPr>
        <w:t xml:space="preserve">, M. M., </w:t>
      </w:r>
      <w:proofErr w:type="spellStart"/>
      <w:r w:rsidRPr="00277BE5">
        <w:rPr>
          <w:rFonts w:ascii="Times New Roman" w:hAnsi="Times New Roman" w:cs="Times New Roman"/>
        </w:rPr>
        <w:t>Lehtinen</w:t>
      </w:r>
      <w:proofErr w:type="spellEnd"/>
      <w:r w:rsidRPr="00277BE5">
        <w:rPr>
          <w:rFonts w:ascii="Times New Roman" w:hAnsi="Times New Roman" w:cs="Times New Roman"/>
        </w:rPr>
        <w:t xml:space="preserve">, E., &amp; </w:t>
      </w:r>
      <w:proofErr w:type="spellStart"/>
      <w:r w:rsidRPr="00277BE5">
        <w:rPr>
          <w:rFonts w:ascii="Times New Roman" w:hAnsi="Times New Roman" w:cs="Times New Roman"/>
        </w:rPr>
        <w:t>Räsänen</w:t>
      </w:r>
      <w:proofErr w:type="spellEnd"/>
      <w:r w:rsidRPr="00277BE5">
        <w:rPr>
          <w:rFonts w:ascii="Times New Roman" w:hAnsi="Times New Roman" w:cs="Times New Roman"/>
        </w:rPr>
        <w:t xml:space="preserve">, P. (2015). Preschool children’s spontaneous focusing on numerosity, subitizing, and counting skills as predictors of their mathematical performance seven years later at school. </w:t>
      </w:r>
      <w:r w:rsidRPr="00277BE5">
        <w:rPr>
          <w:rFonts w:ascii="Times New Roman" w:hAnsi="Times New Roman" w:cs="Times New Roman"/>
          <w:i/>
          <w:iCs/>
        </w:rPr>
        <w:t>Mathematical Thinking and Learning</w:t>
      </w:r>
      <w:r w:rsidRPr="00277BE5">
        <w:rPr>
          <w:rFonts w:ascii="Times New Roman" w:hAnsi="Times New Roman" w:cs="Times New Roman"/>
        </w:rPr>
        <w:t xml:space="preserve">, </w:t>
      </w:r>
      <w:r w:rsidRPr="00277BE5">
        <w:rPr>
          <w:rFonts w:ascii="Times New Roman" w:hAnsi="Times New Roman" w:cs="Times New Roman"/>
          <w:i/>
          <w:iCs/>
        </w:rPr>
        <w:t>17</w:t>
      </w:r>
      <w:r w:rsidRPr="00277BE5">
        <w:rPr>
          <w:rFonts w:ascii="Times New Roman" w:hAnsi="Times New Roman" w:cs="Times New Roman"/>
        </w:rPr>
        <w:t>(2–3), 155–177.</w:t>
      </w:r>
    </w:p>
    <w:p w14:paraId="73BCEE1C"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Izard, V., </w:t>
      </w:r>
      <w:proofErr w:type="spellStart"/>
      <w:r w:rsidRPr="00277BE5">
        <w:rPr>
          <w:rFonts w:ascii="Times New Roman" w:hAnsi="Times New Roman" w:cs="Times New Roman"/>
        </w:rPr>
        <w:t>Sann</w:t>
      </w:r>
      <w:proofErr w:type="spellEnd"/>
      <w:r w:rsidRPr="00277BE5">
        <w:rPr>
          <w:rFonts w:ascii="Times New Roman" w:hAnsi="Times New Roman" w:cs="Times New Roman"/>
        </w:rPr>
        <w:t xml:space="preserve">, C., </w:t>
      </w: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S., &amp; </w:t>
      </w:r>
      <w:proofErr w:type="spellStart"/>
      <w:r w:rsidRPr="00277BE5">
        <w:rPr>
          <w:rFonts w:ascii="Times New Roman" w:hAnsi="Times New Roman" w:cs="Times New Roman"/>
        </w:rPr>
        <w:t>Streri</w:t>
      </w:r>
      <w:proofErr w:type="spellEnd"/>
      <w:r w:rsidRPr="00277BE5">
        <w:rPr>
          <w:rFonts w:ascii="Times New Roman" w:hAnsi="Times New Roman" w:cs="Times New Roman"/>
        </w:rPr>
        <w:t xml:space="preserve">, A. (2009). Newborn infants perceive abstract numbers. </w:t>
      </w:r>
      <w:r w:rsidRPr="00277BE5">
        <w:rPr>
          <w:rFonts w:ascii="Times New Roman" w:hAnsi="Times New Roman" w:cs="Times New Roman"/>
          <w:i/>
          <w:iCs/>
        </w:rPr>
        <w:t>Proceedings of the National Academy of Sciences</w:t>
      </w:r>
      <w:r w:rsidRPr="00277BE5">
        <w:rPr>
          <w:rFonts w:ascii="Times New Roman" w:hAnsi="Times New Roman" w:cs="Times New Roman"/>
        </w:rPr>
        <w:t xml:space="preserve">, </w:t>
      </w:r>
      <w:r w:rsidRPr="00277BE5">
        <w:rPr>
          <w:rFonts w:ascii="Times New Roman" w:hAnsi="Times New Roman" w:cs="Times New Roman"/>
          <w:i/>
          <w:iCs/>
        </w:rPr>
        <w:t>106</w:t>
      </w:r>
      <w:r w:rsidRPr="00277BE5">
        <w:rPr>
          <w:rFonts w:ascii="Times New Roman" w:hAnsi="Times New Roman" w:cs="Times New Roman"/>
        </w:rPr>
        <w:t>(25), 10382–10385.</w:t>
      </w:r>
    </w:p>
    <w:p w14:paraId="3207A6E0"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lastRenderedPageBreak/>
        <w:t xml:space="preserve">Jaeger, T. F. (2008). Categorical data analysis: Away from ANOVAs (transformation or not) and towards logit mixed models. </w:t>
      </w:r>
      <w:r w:rsidRPr="00277BE5">
        <w:rPr>
          <w:rFonts w:ascii="Times New Roman" w:hAnsi="Times New Roman" w:cs="Times New Roman"/>
          <w:i/>
          <w:iCs/>
        </w:rPr>
        <w:t>Journal of Memory and Language</w:t>
      </w:r>
      <w:r w:rsidRPr="00277BE5">
        <w:rPr>
          <w:rFonts w:ascii="Times New Roman" w:hAnsi="Times New Roman" w:cs="Times New Roman"/>
        </w:rPr>
        <w:t xml:space="preserve">, </w:t>
      </w:r>
      <w:r w:rsidRPr="00277BE5">
        <w:rPr>
          <w:rFonts w:ascii="Times New Roman" w:hAnsi="Times New Roman" w:cs="Times New Roman"/>
          <w:i/>
          <w:iCs/>
        </w:rPr>
        <w:t>59</w:t>
      </w:r>
      <w:r w:rsidRPr="00277BE5">
        <w:rPr>
          <w:rFonts w:ascii="Times New Roman" w:hAnsi="Times New Roman" w:cs="Times New Roman"/>
        </w:rPr>
        <w:t>(4), 434–446.</w:t>
      </w:r>
    </w:p>
    <w:p w14:paraId="6A99BF35"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Jordan, K. E., &amp; Brannon, E. M. (2006). A common representational system governed by Weber’s law: Nonverbal numerical similarity judgments in 6-year-olds and rhesus macaques. </w:t>
      </w:r>
      <w:r w:rsidRPr="00277BE5">
        <w:rPr>
          <w:rFonts w:ascii="Times New Roman" w:hAnsi="Times New Roman" w:cs="Times New Roman"/>
          <w:i/>
          <w:iCs/>
        </w:rPr>
        <w:t>Journal of Experimental Child Psychology</w:t>
      </w:r>
      <w:r w:rsidRPr="00277BE5">
        <w:rPr>
          <w:rFonts w:ascii="Times New Roman" w:hAnsi="Times New Roman" w:cs="Times New Roman"/>
        </w:rPr>
        <w:t xml:space="preserve">, </w:t>
      </w:r>
      <w:r w:rsidRPr="00277BE5">
        <w:rPr>
          <w:rFonts w:ascii="Times New Roman" w:hAnsi="Times New Roman" w:cs="Times New Roman"/>
          <w:i/>
          <w:iCs/>
        </w:rPr>
        <w:t>95</w:t>
      </w:r>
      <w:r w:rsidRPr="00277BE5">
        <w:rPr>
          <w:rFonts w:ascii="Times New Roman" w:hAnsi="Times New Roman" w:cs="Times New Roman"/>
        </w:rPr>
        <w:t>(3), 215–229. https://doi.org/10.1016/j.jecp.2006.05.004</w:t>
      </w:r>
    </w:p>
    <w:p w14:paraId="27493A4F"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Kucian</w:t>
      </w:r>
      <w:proofErr w:type="spellEnd"/>
      <w:r w:rsidRPr="00277BE5">
        <w:rPr>
          <w:rFonts w:ascii="Times New Roman" w:hAnsi="Times New Roman" w:cs="Times New Roman"/>
        </w:rPr>
        <w:t>, K., Kohn, J., Hannula-</w:t>
      </w:r>
      <w:proofErr w:type="spellStart"/>
      <w:r w:rsidRPr="00277BE5">
        <w:rPr>
          <w:rFonts w:ascii="Times New Roman" w:hAnsi="Times New Roman" w:cs="Times New Roman"/>
        </w:rPr>
        <w:t>Sormunen</w:t>
      </w:r>
      <w:proofErr w:type="spellEnd"/>
      <w:r w:rsidRPr="00277BE5">
        <w:rPr>
          <w:rFonts w:ascii="Times New Roman" w:hAnsi="Times New Roman" w:cs="Times New Roman"/>
        </w:rPr>
        <w:t xml:space="preserve">, M., </w:t>
      </w:r>
      <w:proofErr w:type="spellStart"/>
      <w:r w:rsidRPr="00277BE5">
        <w:rPr>
          <w:rFonts w:ascii="Times New Roman" w:hAnsi="Times New Roman" w:cs="Times New Roman"/>
        </w:rPr>
        <w:t>Richtmann</w:t>
      </w:r>
      <w:proofErr w:type="spellEnd"/>
      <w:r w:rsidRPr="00277BE5">
        <w:rPr>
          <w:rFonts w:ascii="Times New Roman" w:hAnsi="Times New Roman" w:cs="Times New Roman"/>
        </w:rPr>
        <w:t xml:space="preserve">, V., </w:t>
      </w:r>
      <w:proofErr w:type="spellStart"/>
      <w:r w:rsidRPr="00277BE5">
        <w:rPr>
          <w:rFonts w:ascii="Times New Roman" w:hAnsi="Times New Roman" w:cs="Times New Roman"/>
        </w:rPr>
        <w:t>Grond</w:t>
      </w:r>
      <w:proofErr w:type="spellEnd"/>
      <w:r w:rsidRPr="00277BE5">
        <w:rPr>
          <w:rFonts w:ascii="Times New Roman" w:hAnsi="Times New Roman" w:cs="Times New Roman"/>
        </w:rPr>
        <w:t xml:space="preserve">, U., </w:t>
      </w:r>
      <w:proofErr w:type="spellStart"/>
      <w:r w:rsidRPr="00277BE5">
        <w:rPr>
          <w:rFonts w:ascii="Times New Roman" w:hAnsi="Times New Roman" w:cs="Times New Roman"/>
        </w:rPr>
        <w:t>Käser</w:t>
      </w:r>
      <w:proofErr w:type="spellEnd"/>
      <w:r w:rsidRPr="00277BE5">
        <w:rPr>
          <w:rFonts w:ascii="Times New Roman" w:hAnsi="Times New Roman" w:cs="Times New Roman"/>
        </w:rPr>
        <w:t xml:space="preserve">, T., … von Aster, M. (2012). Kinder </w:t>
      </w:r>
      <w:proofErr w:type="spellStart"/>
      <w:r w:rsidRPr="00277BE5">
        <w:rPr>
          <w:rFonts w:ascii="Times New Roman" w:hAnsi="Times New Roman" w:cs="Times New Roman"/>
        </w:rPr>
        <w:t>mit</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rPr>
        <w:t>Dyskalkulie</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rPr>
        <w:t>fokussieren</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rPr>
        <w:t>spontan</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rPr>
        <w:t>weniger</w:t>
      </w:r>
      <w:proofErr w:type="spellEnd"/>
      <w:r w:rsidRPr="00277BE5">
        <w:rPr>
          <w:rFonts w:ascii="Times New Roman" w:hAnsi="Times New Roman" w:cs="Times New Roman"/>
        </w:rPr>
        <w:t xml:space="preserve"> auf </w:t>
      </w:r>
      <w:proofErr w:type="spellStart"/>
      <w:r w:rsidRPr="00277BE5">
        <w:rPr>
          <w:rFonts w:ascii="Times New Roman" w:hAnsi="Times New Roman" w:cs="Times New Roman"/>
        </w:rPr>
        <w:t>Anzahligkeit</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i/>
          <w:iCs/>
        </w:rPr>
        <w:t>Lernen</w:t>
      </w:r>
      <w:proofErr w:type="spellEnd"/>
      <w:r w:rsidRPr="00277BE5">
        <w:rPr>
          <w:rFonts w:ascii="Times New Roman" w:hAnsi="Times New Roman" w:cs="Times New Roman"/>
          <w:i/>
          <w:iCs/>
        </w:rPr>
        <w:t xml:space="preserve"> Und </w:t>
      </w:r>
      <w:proofErr w:type="spellStart"/>
      <w:r w:rsidRPr="00277BE5">
        <w:rPr>
          <w:rFonts w:ascii="Times New Roman" w:hAnsi="Times New Roman" w:cs="Times New Roman"/>
          <w:i/>
          <w:iCs/>
        </w:rPr>
        <w:t>Lernstörungen</w:t>
      </w:r>
      <w:proofErr w:type="spellEnd"/>
      <w:r w:rsidRPr="00277BE5">
        <w:rPr>
          <w:rFonts w:ascii="Times New Roman" w:hAnsi="Times New Roman" w:cs="Times New Roman"/>
        </w:rPr>
        <w:t xml:space="preserve">, </w:t>
      </w:r>
      <w:r w:rsidRPr="00277BE5">
        <w:rPr>
          <w:rFonts w:ascii="Times New Roman" w:hAnsi="Times New Roman" w:cs="Times New Roman"/>
          <w:i/>
          <w:iCs/>
        </w:rPr>
        <w:t>1</w:t>
      </w:r>
      <w:r w:rsidRPr="00277BE5">
        <w:rPr>
          <w:rFonts w:ascii="Times New Roman" w:hAnsi="Times New Roman" w:cs="Times New Roman"/>
        </w:rPr>
        <w:t>(4), 241–253. https://doi.org/10.1024/2235-0977/a000024</w:t>
      </w:r>
    </w:p>
    <w:p w14:paraId="3F4EAB50"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Leibovich</w:t>
      </w:r>
      <w:proofErr w:type="spellEnd"/>
      <w:r w:rsidRPr="00277BE5">
        <w:rPr>
          <w:rFonts w:ascii="Times New Roman" w:hAnsi="Times New Roman" w:cs="Times New Roman"/>
        </w:rPr>
        <w:t xml:space="preserve">, T., </w:t>
      </w:r>
      <w:proofErr w:type="spellStart"/>
      <w:r w:rsidRPr="00277BE5">
        <w:rPr>
          <w:rFonts w:ascii="Times New Roman" w:hAnsi="Times New Roman" w:cs="Times New Roman"/>
        </w:rPr>
        <w:t>Katzin</w:t>
      </w:r>
      <w:proofErr w:type="spellEnd"/>
      <w:r w:rsidRPr="00277BE5">
        <w:rPr>
          <w:rFonts w:ascii="Times New Roman" w:hAnsi="Times New Roman" w:cs="Times New Roman"/>
        </w:rPr>
        <w:t xml:space="preserve">, N., </w:t>
      </w:r>
      <w:proofErr w:type="spellStart"/>
      <w:r w:rsidRPr="00277BE5">
        <w:rPr>
          <w:rFonts w:ascii="Times New Roman" w:hAnsi="Times New Roman" w:cs="Times New Roman"/>
        </w:rPr>
        <w:t>Harel</w:t>
      </w:r>
      <w:proofErr w:type="spellEnd"/>
      <w:r w:rsidRPr="00277BE5">
        <w:rPr>
          <w:rFonts w:ascii="Times New Roman" w:hAnsi="Times New Roman" w:cs="Times New Roman"/>
        </w:rPr>
        <w:t xml:space="preserve">, M., &amp; </w:t>
      </w:r>
      <w:proofErr w:type="spellStart"/>
      <w:r w:rsidRPr="00277BE5">
        <w:rPr>
          <w:rFonts w:ascii="Times New Roman" w:hAnsi="Times New Roman" w:cs="Times New Roman"/>
        </w:rPr>
        <w:t>Henik</w:t>
      </w:r>
      <w:proofErr w:type="spellEnd"/>
      <w:r w:rsidRPr="00277BE5">
        <w:rPr>
          <w:rFonts w:ascii="Times New Roman" w:hAnsi="Times New Roman" w:cs="Times New Roman"/>
        </w:rPr>
        <w:t xml:space="preserve">, A. (2017). From “sense of number” to “sense of magnitude”: The role of continuous magnitudes in numerical cognition. </w:t>
      </w:r>
      <w:r w:rsidRPr="00277BE5">
        <w:rPr>
          <w:rFonts w:ascii="Times New Roman" w:hAnsi="Times New Roman" w:cs="Times New Roman"/>
          <w:i/>
          <w:iCs/>
        </w:rPr>
        <w:t>Behavioral and Brain Sciences</w:t>
      </w:r>
      <w:r w:rsidRPr="00277BE5">
        <w:rPr>
          <w:rFonts w:ascii="Times New Roman" w:hAnsi="Times New Roman" w:cs="Times New Roman"/>
        </w:rPr>
        <w:t xml:space="preserve">, </w:t>
      </w:r>
      <w:r w:rsidRPr="00277BE5">
        <w:rPr>
          <w:rFonts w:ascii="Times New Roman" w:hAnsi="Times New Roman" w:cs="Times New Roman"/>
          <w:i/>
          <w:iCs/>
        </w:rPr>
        <w:t>40</w:t>
      </w:r>
      <w:r w:rsidRPr="00277BE5">
        <w:rPr>
          <w:rFonts w:ascii="Times New Roman" w:hAnsi="Times New Roman" w:cs="Times New Roman"/>
        </w:rPr>
        <w:t>. https://doi.org/10.1017/S0140525X16000960</w:t>
      </w:r>
    </w:p>
    <w:p w14:paraId="480EE1E5"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Libertus</w:t>
      </w:r>
      <w:proofErr w:type="spellEnd"/>
      <w:r w:rsidRPr="00277BE5">
        <w:rPr>
          <w:rFonts w:ascii="Times New Roman" w:hAnsi="Times New Roman" w:cs="Times New Roman"/>
        </w:rPr>
        <w:t xml:space="preserve">, M. E., </w:t>
      </w:r>
      <w:proofErr w:type="spellStart"/>
      <w:r w:rsidRPr="00277BE5">
        <w:rPr>
          <w:rFonts w:ascii="Times New Roman" w:hAnsi="Times New Roman" w:cs="Times New Roman"/>
        </w:rPr>
        <w:t>Feigenson</w:t>
      </w:r>
      <w:proofErr w:type="spellEnd"/>
      <w:r w:rsidRPr="00277BE5">
        <w:rPr>
          <w:rFonts w:ascii="Times New Roman" w:hAnsi="Times New Roman" w:cs="Times New Roman"/>
        </w:rPr>
        <w:t xml:space="preserve">, L., &amp; </w:t>
      </w:r>
      <w:proofErr w:type="spellStart"/>
      <w:r w:rsidRPr="00277BE5">
        <w:rPr>
          <w:rFonts w:ascii="Times New Roman" w:hAnsi="Times New Roman" w:cs="Times New Roman"/>
        </w:rPr>
        <w:t>Halberda</w:t>
      </w:r>
      <w:proofErr w:type="spellEnd"/>
      <w:r w:rsidRPr="00277BE5">
        <w:rPr>
          <w:rFonts w:ascii="Times New Roman" w:hAnsi="Times New Roman" w:cs="Times New Roman"/>
        </w:rPr>
        <w:t xml:space="preserve">, J. (2013). Is approximate number precision a stable predictor of math ability? </w:t>
      </w:r>
      <w:r w:rsidRPr="00277BE5">
        <w:rPr>
          <w:rFonts w:ascii="Times New Roman" w:hAnsi="Times New Roman" w:cs="Times New Roman"/>
          <w:i/>
          <w:iCs/>
        </w:rPr>
        <w:t>Learning and Individual Differences</w:t>
      </w:r>
      <w:r w:rsidRPr="00277BE5">
        <w:rPr>
          <w:rFonts w:ascii="Times New Roman" w:hAnsi="Times New Roman" w:cs="Times New Roman"/>
        </w:rPr>
        <w:t xml:space="preserve">, </w:t>
      </w:r>
      <w:r w:rsidRPr="00277BE5">
        <w:rPr>
          <w:rFonts w:ascii="Times New Roman" w:hAnsi="Times New Roman" w:cs="Times New Roman"/>
          <w:i/>
          <w:iCs/>
        </w:rPr>
        <w:t>25</w:t>
      </w:r>
      <w:r w:rsidRPr="00277BE5">
        <w:rPr>
          <w:rFonts w:ascii="Times New Roman" w:hAnsi="Times New Roman" w:cs="Times New Roman"/>
        </w:rPr>
        <w:t>, 126–133.</w:t>
      </w:r>
    </w:p>
    <w:p w14:paraId="7DFCF31E"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Lipton, J. S., &amp; </w:t>
      </w: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S. (2003). Origins of number sense: Large-number discrimination in human infants. </w:t>
      </w:r>
      <w:r w:rsidRPr="00277BE5">
        <w:rPr>
          <w:rFonts w:ascii="Times New Roman" w:hAnsi="Times New Roman" w:cs="Times New Roman"/>
          <w:i/>
          <w:iCs/>
        </w:rPr>
        <w:t>Psychological Science</w:t>
      </w:r>
      <w:r w:rsidRPr="00277BE5">
        <w:rPr>
          <w:rFonts w:ascii="Times New Roman" w:hAnsi="Times New Roman" w:cs="Times New Roman"/>
        </w:rPr>
        <w:t xml:space="preserve">, </w:t>
      </w:r>
      <w:r w:rsidRPr="00277BE5">
        <w:rPr>
          <w:rFonts w:ascii="Times New Roman" w:hAnsi="Times New Roman" w:cs="Times New Roman"/>
          <w:i/>
          <w:iCs/>
        </w:rPr>
        <w:t>14</w:t>
      </w:r>
      <w:r w:rsidRPr="00277BE5">
        <w:rPr>
          <w:rFonts w:ascii="Times New Roman" w:hAnsi="Times New Roman" w:cs="Times New Roman"/>
        </w:rPr>
        <w:t>(5), 396–401.</w:t>
      </w:r>
    </w:p>
    <w:p w14:paraId="6C07B96F"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Lipton, J. S., &amp; </w:t>
      </w: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S. (2004). Discrimination of large and small </w:t>
      </w:r>
      <w:proofErr w:type="spellStart"/>
      <w:r w:rsidRPr="00277BE5">
        <w:rPr>
          <w:rFonts w:ascii="Times New Roman" w:hAnsi="Times New Roman" w:cs="Times New Roman"/>
        </w:rPr>
        <w:t>numerosities</w:t>
      </w:r>
      <w:proofErr w:type="spellEnd"/>
      <w:r w:rsidRPr="00277BE5">
        <w:rPr>
          <w:rFonts w:ascii="Times New Roman" w:hAnsi="Times New Roman" w:cs="Times New Roman"/>
        </w:rPr>
        <w:t xml:space="preserve"> by human infants. </w:t>
      </w:r>
      <w:r w:rsidRPr="00277BE5">
        <w:rPr>
          <w:rFonts w:ascii="Times New Roman" w:hAnsi="Times New Roman" w:cs="Times New Roman"/>
          <w:i/>
          <w:iCs/>
        </w:rPr>
        <w:t>Infancy</w:t>
      </w:r>
      <w:r w:rsidRPr="00277BE5">
        <w:rPr>
          <w:rFonts w:ascii="Times New Roman" w:hAnsi="Times New Roman" w:cs="Times New Roman"/>
        </w:rPr>
        <w:t xml:space="preserve">, </w:t>
      </w:r>
      <w:r w:rsidRPr="00277BE5">
        <w:rPr>
          <w:rFonts w:ascii="Times New Roman" w:hAnsi="Times New Roman" w:cs="Times New Roman"/>
          <w:i/>
          <w:iCs/>
        </w:rPr>
        <w:t>5</w:t>
      </w:r>
      <w:r w:rsidRPr="00277BE5">
        <w:rPr>
          <w:rFonts w:ascii="Times New Roman" w:hAnsi="Times New Roman" w:cs="Times New Roman"/>
        </w:rPr>
        <w:t>(3), 271–290.</w:t>
      </w:r>
    </w:p>
    <w:p w14:paraId="7F61DB1F"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McMullen, J., Hannula-</w:t>
      </w:r>
      <w:proofErr w:type="spellStart"/>
      <w:r w:rsidRPr="00277BE5">
        <w:rPr>
          <w:rFonts w:ascii="Times New Roman" w:hAnsi="Times New Roman" w:cs="Times New Roman"/>
        </w:rPr>
        <w:t>Sormunen</w:t>
      </w:r>
      <w:proofErr w:type="spellEnd"/>
      <w:r w:rsidRPr="00277BE5">
        <w:rPr>
          <w:rFonts w:ascii="Times New Roman" w:hAnsi="Times New Roman" w:cs="Times New Roman"/>
        </w:rPr>
        <w:t xml:space="preserve">, M. M., &amp; </w:t>
      </w:r>
      <w:proofErr w:type="spellStart"/>
      <w:r w:rsidRPr="00277BE5">
        <w:rPr>
          <w:rFonts w:ascii="Times New Roman" w:hAnsi="Times New Roman" w:cs="Times New Roman"/>
        </w:rPr>
        <w:t>Lehtinen</w:t>
      </w:r>
      <w:proofErr w:type="spellEnd"/>
      <w:r w:rsidRPr="00277BE5">
        <w:rPr>
          <w:rFonts w:ascii="Times New Roman" w:hAnsi="Times New Roman" w:cs="Times New Roman"/>
        </w:rPr>
        <w:t xml:space="preserve">, E. (2015). Preschool spontaneous focusing on numerosity predicts rational number conceptual knowledge 6 years later. </w:t>
      </w:r>
      <w:r w:rsidRPr="00277BE5">
        <w:rPr>
          <w:rFonts w:ascii="Times New Roman" w:hAnsi="Times New Roman" w:cs="Times New Roman"/>
          <w:i/>
          <w:iCs/>
        </w:rPr>
        <w:t>ZDM</w:t>
      </w:r>
      <w:r w:rsidRPr="00277BE5">
        <w:rPr>
          <w:rFonts w:ascii="Times New Roman" w:hAnsi="Times New Roman" w:cs="Times New Roman"/>
        </w:rPr>
        <w:t xml:space="preserve">, </w:t>
      </w:r>
      <w:r w:rsidRPr="00277BE5">
        <w:rPr>
          <w:rFonts w:ascii="Times New Roman" w:hAnsi="Times New Roman" w:cs="Times New Roman"/>
          <w:i/>
          <w:iCs/>
        </w:rPr>
        <w:t>47</w:t>
      </w:r>
      <w:r w:rsidRPr="00277BE5">
        <w:rPr>
          <w:rFonts w:ascii="Times New Roman" w:hAnsi="Times New Roman" w:cs="Times New Roman"/>
        </w:rPr>
        <w:t>(5), 813–824.</w:t>
      </w:r>
    </w:p>
    <w:p w14:paraId="68202194"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Mou</w:t>
      </w:r>
      <w:proofErr w:type="spellEnd"/>
      <w:r w:rsidRPr="00277BE5">
        <w:rPr>
          <w:rFonts w:ascii="Times New Roman" w:hAnsi="Times New Roman" w:cs="Times New Roman"/>
        </w:rPr>
        <w:t xml:space="preserve">, Y., &amp; Van </w:t>
      </w:r>
      <w:proofErr w:type="spellStart"/>
      <w:r w:rsidRPr="00277BE5">
        <w:rPr>
          <w:rFonts w:ascii="Times New Roman" w:hAnsi="Times New Roman" w:cs="Times New Roman"/>
        </w:rPr>
        <w:t>Marle</w:t>
      </w:r>
      <w:proofErr w:type="spellEnd"/>
      <w:r w:rsidRPr="00277BE5">
        <w:rPr>
          <w:rFonts w:ascii="Times New Roman" w:hAnsi="Times New Roman" w:cs="Times New Roman"/>
        </w:rPr>
        <w:t xml:space="preserve">, K. (2014). Two core systems of numerical representation in infants. </w:t>
      </w:r>
      <w:r w:rsidRPr="00277BE5">
        <w:rPr>
          <w:rFonts w:ascii="Times New Roman" w:hAnsi="Times New Roman" w:cs="Times New Roman"/>
          <w:i/>
          <w:iCs/>
        </w:rPr>
        <w:t>Developmental Review</w:t>
      </w:r>
      <w:r w:rsidRPr="00277BE5">
        <w:rPr>
          <w:rFonts w:ascii="Times New Roman" w:hAnsi="Times New Roman" w:cs="Times New Roman"/>
        </w:rPr>
        <w:t xml:space="preserve">, </w:t>
      </w:r>
      <w:r w:rsidRPr="00277BE5">
        <w:rPr>
          <w:rFonts w:ascii="Times New Roman" w:hAnsi="Times New Roman" w:cs="Times New Roman"/>
          <w:i/>
          <w:iCs/>
        </w:rPr>
        <w:t>34</w:t>
      </w:r>
      <w:r w:rsidRPr="00277BE5">
        <w:rPr>
          <w:rFonts w:ascii="Times New Roman" w:hAnsi="Times New Roman" w:cs="Times New Roman"/>
        </w:rPr>
        <w:t>(1), 1–25. https://doi.org/10.1016/j.dr.2013.11.001</w:t>
      </w:r>
    </w:p>
    <w:p w14:paraId="33B52B92"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lastRenderedPageBreak/>
        <w:t>National Institute for Testing and Evaluation. (n.d.). Psychometric Entrance Test - Test Format and Components. Retrieved September 3, 2017, from https://www.nite.org.il/index.php/en/tests/psychometric/psychometric-test-format.html</w:t>
      </w:r>
    </w:p>
    <w:p w14:paraId="48553CBB"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Park, J., &amp; Brannon, E. M. (2013). Training the Approximate Number System Improves Math Proficiency. </w:t>
      </w:r>
      <w:r w:rsidRPr="00277BE5">
        <w:rPr>
          <w:rFonts w:ascii="Times New Roman" w:hAnsi="Times New Roman" w:cs="Times New Roman"/>
          <w:i/>
          <w:iCs/>
        </w:rPr>
        <w:t>Psychological Science</w:t>
      </w:r>
      <w:r w:rsidRPr="00277BE5">
        <w:rPr>
          <w:rFonts w:ascii="Times New Roman" w:hAnsi="Times New Roman" w:cs="Times New Roman"/>
        </w:rPr>
        <w:t xml:space="preserve">, </w:t>
      </w:r>
      <w:r w:rsidRPr="00277BE5">
        <w:rPr>
          <w:rFonts w:ascii="Times New Roman" w:hAnsi="Times New Roman" w:cs="Times New Roman"/>
          <w:i/>
          <w:iCs/>
        </w:rPr>
        <w:t>24</w:t>
      </w:r>
      <w:r w:rsidRPr="00277BE5">
        <w:rPr>
          <w:rFonts w:ascii="Times New Roman" w:hAnsi="Times New Roman" w:cs="Times New Roman"/>
        </w:rPr>
        <w:t>(10), 2013–2019. https://doi.org/10.1177/0956797613482944</w:t>
      </w:r>
    </w:p>
    <w:p w14:paraId="0907B0B9"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Psychological Software Tools Inc. (2010). E-Prime 2.0 (Version Released Candidate 2.0.8.9). Pittsburgh, PA: Psychological Software Tools Inc.</w:t>
      </w:r>
    </w:p>
    <w:p w14:paraId="07135412"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R Core Team. (2016). </w:t>
      </w:r>
      <w:r w:rsidRPr="00277BE5">
        <w:rPr>
          <w:rFonts w:ascii="Times New Roman" w:hAnsi="Times New Roman" w:cs="Times New Roman"/>
          <w:i/>
          <w:iCs/>
        </w:rPr>
        <w:t>R: A Language and Environment for Statistical Computing</w:t>
      </w:r>
      <w:r w:rsidRPr="00277BE5">
        <w:rPr>
          <w:rFonts w:ascii="Times New Roman" w:hAnsi="Times New Roman" w:cs="Times New Roman"/>
        </w:rPr>
        <w:t>. Vienna, Austria: R Foundation for Statistical Computing. Retrieved from https://www.R-project.org/</w:t>
      </w:r>
    </w:p>
    <w:p w14:paraId="0B8CE61F"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Rathé</w:t>
      </w:r>
      <w:proofErr w:type="spellEnd"/>
      <w:r w:rsidRPr="00277BE5">
        <w:rPr>
          <w:rFonts w:ascii="Times New Roman" w:hAnsi="Times New Roman" w:cs="Times New Roman"/>
        </w:rPr>
        <w:t xml:space="preserve">, S., </w:t>
      </w:r>
      <w:proofErr w:type="spellStart"/>
      <w:r w:rsidRPr="00277BE5">
        <w:rPr>
          <w:rFonts w:ascii="Times New Roman" w:hAnsi="Times New Roman" w:cs="Times New Roman"/>
        </w:rPr>
        <w:t>Torbeyns</w:t>
      </w:r>
      <w:proofErr w:type="spellEnd"/>
      <w:r w:rsidRPr="00277BE5">
        <w:rPr>
          <w:rFonts w:ascii="Times New Roman" w:hAnsi="Times New Roman" w:cs="Times New Roman"/>
        </w:rPr>
        <w:t>, J., Hannula-</w:t>
      </w:r>
      <w:proofErr w:type="spellStart"/>
      <w:r w:rsidRPr="00277BE5">
        <w:rPr>
          <w:rFonts w:ascii="Times New Roman" w:hAnsi="Times New Roman" w:cs="Times New Roman"/>
        </w:rPr>
        <w:t>Sormunen</w:t>
      </w:r>
      <w:proofErr w:type="spellEnd"/>
      <w:r w:rsidRPr="00277BE5">
        <w:rPr>
          <w:rFonts w:ascii="Times New Roman" w:hAnsi="Times New Roman" w:cs="Times New Roman"/>
        </w:rPr>
        <w:t xml:space="preserve">, M., De </w:t>
      </w:r>
      <w:proofErr w:type="spellStart"/>
      <w:r w:rsidRPr="00277BE5">
        <w:rPr>
          <w:rFonts w:ascii="Times New Roman" w:hAnsi="Times New Roman" w:cs="Times New Roman"/>
        </w:rPr>
        <w:t>Smedt</w:t>
      </w:r>
      <w:proofErr w:type="spellEnd"/>
      <w:r w:rsidRPr="00277BE5">
        <w:rPr>
          <w:rFonts w:ascii="Times New Roman" w:hAnsi="Times New Roman" w:cs="Times New Roman"/>
        </w:rPr>
        <w:t xml:space="preserve">, B., &amp; </w:t>
      </w:r>
      <w:proofErr w:type="spellStart"/>
      <w:r w:rsidRPr="00277BE5">
        <w:rPr>
          <w:rFonts w:ascii="Times New Roman" w:hAnsi="Times New Roman" w:cs="Times New Roman"/>
        </w:rPr>
        <w:t>Verschaffel</w:t>
      </w:r>
      <w:proofErr w:type="spellEnd"/>
      <w:r w:rsidRPr="00277BE5">
        <w:rPr>
          <w:rFonts w:ascii="Times New Roman" w:hAnsi="Times New Roman" w:cs="Times New Roman"/>
        </w:rPr>
        <w:t xml:space="preserve">, L. (2016). Spontaneous Focusing on Numerosity: A Review of Recent Research. </w:t>
      </w:r>
      <w:r w:rsidRPr="00277BE5">
        <w:rPr>
          <w:rFonts w:ascii="Times New Roman" w:hAnsi="Times New Roman" w:cs="Times New Roman"/>
          <w:i/>
          <w:iCs/>
        </w:rPr>
        <w:t>Mediterranean Journal for Research in Mathematics Education</w:t>
      </w:r>
      <w:r w:rsidRPr="00277BE5">
        <w:rPr>
          <w:rFonts w:ascii="Times New Roman" w:hAnsi="Times New Roman" w:cs="Times New Roman"/>
        </w:rPr>
        <w:t xml:space="preserve">, </w:t>
      </w:r>
      <w:r w:rsidRPr="00277BE5">
        <w:rPr>
          <w:rFonts w:ascii="Times New Roman" w:hAnsi="Times New Roman" w:cs="Times New Roman"/>
          <w:i/>
          <w:iCs/>
        </w:rPr>
        <w:t>15</w:t>
      </w:r>
      <w:r w:rsidRPr="00277BE5">
        <w:rPr>
          <w:rFonts w:ascii="Times New Roman" w:hAnsi="Times New Roman" w:cs="Times New Roman"/>
        </w:rPr>
        <w:t>, 1–25.</w:t>
      </w:r>
    </w:p>
    <w:p w14:paraId="3764F3DA"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Raven, J. C. (1960). </w:t>
      </w:r>
      <w:r w:rsidRPr="00277BE5">
        <w:rPr>
          <w:rFonts w:ascii="Times New Roman" w:hAnsi="Times New Roman" w:cs="Times New Roman"/>
          <w:i/>
          <w:iCs/>
        </w:rPr>
        <w:t>Guide to the standard progressive matrices: sets A, B, C, D and E</w:t>
      </w:r>
      <w:r w:rsidRPr="00277BE5">
        <w:rPr>
          <w:rFonts w:ascii="Times New Roman" w:hAnsi="Times New Roman" w:cs="Times New Roman"/>
        </w:rPr>
        <w:t>. London: HK Lewis.</w:t>
      </w:r>
    </w:p>
    <w:p w14:paraId="36EBBBB3"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RStudio Team. (2016). RStudio: Integrated Development Environment for R (Version 1.0.136). Boston, MA: RStudio, Inc. Retrieved from http://www.rstudio.com/</w:t>
      </w:r>
    </w:p>
    <w:p w14:paraId="0C8CA323"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Rugani</w:t>
      </w:r>
      <w:proofErr w:type="spellEnd"/>
      <w:r w:rsidRPr="00277BE5">
        <w:rPr>
          <w:rFonts w:ascii="Times New Roman" w:hAnsi="Times New Roman" w:cs="Times New Roman"/>
        </w:rPr>
        <w:t xml:space="preserve">, R., </w:t>
      </w:r>
      <w:proofErr w:type="spellStart"/>
      <w:r w:rsidRPr="00277BE5">
        <w:rPr>
          <w:rFonts w:ascii="Times New Roman" w:hAnsi="Times New Roman" w:cs="Times New Roman"/>
        </w:rPr>
        <w:t>Vallortigara</w:t>
      </w:r>
      <w:proofErr w:type="spellEnd"/>
      <w:r w:rsidRPr="00277BE5">
        <w:rPr>
          <w:rFonts w:ascii="Times New Roman" w:hAnsi="Times New Roman" w:cs="Times New Roman"/>
        </w:rPr>
        <w:t xml:space="preserve">, G., &amp; </w:t>
      </w:r>
      <w:proofErr w:type="spellStart"/>
      <w:r w:rsidRPr="00277BE5">
        <w:rPr>
          <w:rFonts w:ascii="Times New Roman" w:hAnsi="Times New Roman" w:cs="Times New Roman"/>
        </w:rPr>
        <w:t>Regolin</w:t>
      </w:r>
      <w:proofErr w:type="spellEnd"/>
      <w:r w:rsidRPr="00277BE5">
        <w:rPr>
          <w:rFonts w:ascii="Times New Roman" w:hAnsi="Times New Roman" w:cs="Times New Roman"/>
        </w:rPr>
        <w:t xml:space="preserve">, L. (2013). Numerical abstraction in young domestic chicks (Gallus </w:t>
      </w:r>
      <w:proofErr w:type="spellStart"/>
      <w:r w:rsidRPr="00277BE5">
        <w:rPr>
          <w:rFonts w:ascii="Times New Roman" w:hAnsi="Times New Roman" w:cs="Times New Roman"/>
        </w:rPr>
        <w:t>gallus</w:t>
      </w:r>
      <w:proofErr w:type="spellEnd"/>
      <w:r w:rsidRPr="00277BE5">
        <w:rPr>
          <w:rFonts w:ascii="Times New Roman" w:hAnsi="Times New Roman" w:cs="Times New Roman"/>
        </w:rPr>
        <w:t xml:space="preserve">). </w:t>
      </w:r>
      <w:proofErr w:type="spellStart"/>
      <w:r w:rsidRPr="00277BE5">
        <w:rPr>
          <w:rFonts w:ascii="Times New Roman" w:hAnsi="Times New Roman" w:cs="Times New Roman"/>
          <w:i/>
          <w:iCs/>
        </w:rPr>
        <w:t>PLoS</w:t>
      </w:r>
      <w:proofErr w:type="spellEnd"/>
      <w:r w:rsidRPr="00277BE5">
        <w:rPr>
          <w:rFonts w:ascii="Times New Roman" w:hAnsi="Times New Roman" w:cs="Times New Roman"/>
          <w:i/>
          <w:iCs/>
        </w:rPr>
        <w:t xml:space="preserve"> One</w:t>
      </w:r>
      <w:r w:rsidRPr="00277BE5">
        <w:rPr>
          <w:rFonts w:ascii="Times New Roman" w:hAnsi="Times New Roman" w:cs="Times New Roman"/>
        </w:rPr>
        <w:t xml:space="preserve">, </w:t>
      </w:r>
      <w:r w:rsidRPr="00277BE5">
        <w:rPr>
          <w:rFonts w:ascii="Times New Roman" w:hAnsi="Times New Roman" w:cs="Times New Roman"/>
          <w:i/>
          <w:iCs/>
        </w:rPr>
        <w:t>8</w:t>
      </w:r>
      <w:r w:rsidRPr="00277BE5">
        <w:rPr>
          <w:rFonts w:ascii="Times New Roman" w:hAnsi="Times New Roman" w:cs="Times New Roman"/>
        </w:rPr>
        <w:t>(6), e65262.</w:t>
      </w:r>
    </w:p>
    <w:p w14:paraId="0A5B38C7"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Sella, F., </w:t>
      </w:r>
      <w:proofErr w:type="spellStart"/>
      <w:r w:rsidRPr="00277BE5">
        <w:rPr>
          <w:rFonts w:ascii="Times New Roman" w:hAnsi="Times New Roman" w:cs="Times New Roman"/>
        </w:rPr>
        <w:t>Berteletti</w:t>
      </w:r>
      <w:proofErr w:type="spellEnd"/>
      <w:r w:rsidRPr="00277BE5">
        <w:rPr>
          <w:rFonts w:ascii="Times New Roman" w:hAnsi="Times New Roman" w:cs="Times New Roman"/>
        </w:rPr>
        <w:t xml:space="preserve">, I., </w:t>
      </w:r>
      <w:proofErr w:type="spellStart"/>
      <w:r w:rsidRPr="00277BE5">
        <w:rPr>
          <w:rFonts w:ascii="Times New Roman" w:hAnsi="Times New Roman" w:cs="Times New Roman"/>
        </w:rPr>
        <w:t>Lucangeli</w:t>
      </w:r>
      <w:proofErr w:type="spellEnd"/>
      <w:r w:rsidRPr="00277BE5">
        <w:rPr>
          <w:rFonts w:ascii="Times New Roman" w:hAnsi="Times New Roman" w:cs="Times New Roman"/>
        </w:rPr>
        <w:t xml:space="preserve">, D., &amp; </w:t>
      </w:r>
      <w:proofErr w:type="spellStart"/>
      <w:r w:rsidRPr="00277BE5">
        <w:rPr>
          <w:rFonts w:ascii="Times New Roman" w:hAnsi="Times New Roman" w:cs="Times New Roman"/>
        </w:rPr>
        <w:t>Zorzi</w:t>
      </w:r>
      <w:proofErr w:type="spellEnd"/>
      <w:r w:rsidRPr="00277BE5">
        <w:rPr>
          <w:rFonts w:ascii="Times New Roman" w:hAnsi="Times New Roman" w:cs="Times New Roman"/>
        </w:rPr>
        <w:t xml:space="preserve">, M. (2016). Spontaneous non-verbal counting in toddlers. </w:t>
      </w:r>
      <w:r w:rsidRPr="00277BE5">
        <w:rPr>
          <w:rFonts w:ascii="Times New Roman" w:hAnsi="Times New Roman" w:cs="Times New Roman"/>
          <w:i/>
          <w:iCs/>
        </w:rPr>
        <w:t>Developmental Science</w:t>
      </w:r>
      <w:r w:rsidRPr="00277BE5">
        <w:rPr>
          <w:rFonts w:ascii="Times New Roman" w:hAnsi="Times New Roman" w:cs="Times New Roman"/>
        </w:rPr>
        <w:t xml:space="preserve">, </w:t>
      </w:r>
      <w:r w:rsidRPr="00277BE5">
        <w:rPr>
          <w:rFonts w:ascii="Times New Roman" w:hAnsi="Times New Roman" w:cs="Times New Roman"/>
          <w:i/>
          <w:iCs/>
        </w:rPr>
        <w:t>19</w:t>
      </w:r>
      <w:r w:rsidRPr="00277BE5">
        <w:rPr>
          <w:rFonts w:ascii="Times New Roman" w:hAnsi="Times New Roman" w:cs="Times New Roman"/>
        </w:rPr>
        <w:t>(2), 329–337. https://doi.org/10.1111/desc.12299</w:t>
      </w:r>
    </w:p>
    <w:p w14:paraId="689DF392" w14:textId="77777777" w:rsidR="00277BE5" w:rsidRPr="00277BE5" w:rsidRDefault="00277BE5" w:rsidP="00277BE5">
      <w:pPr>
        <w:pStyle w:val="af0"/>
        <w:rPr>
          <w:rFonts w:ascii="Times New Roman" w:hAnsi="Times New Roman" w:cs="Times New Roman"/>
        </w:rPr>
      </w:pP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S., &amp; </w:t>
      </w:r>
      <w:proofErr w:type="spellStart"/>
      <w:r w:rsidRPr="00277BE5">
        <w:rPr>
          <w:rFonts w:ascii="Times New Roman" w:hAnsi="Times New Roman" w:cs="Times New Roman"/>
        </w:rPr>
        <w:t>Kinzler</w:t>
      </w:r>
      <w:proofErr w:type="spellEnd"/>
      <w:r w:rsidRPr="00277BE5">
        <w:rPr>
          <w:rFonts w:ascii="Times New Roman" w:hAnsi="Times New Roman" w:cs="Times New Roman"/>
        </w:rPr>
        <w:t xml:space="preserve">, K. D. (2007). Core knowledge. </w:t>
      </w:r>
      <w:r w:rsidRPr="00277BE5">
        <w:rPr>
          <w:rFonts w:ascii="Times New Roman" w:hAnsi="Times New Roman" w:cs="Times New Roman"/>
          <w:i/>
          <w:iCs/>
        </w:rPr>
        <w:t>Developmental Science</w:t>
      </w:r>
      <w:r w:rsidRPr="00277BE5">
        <w:rPr>
          <w:rFonts w:ascii="Times New Roman" w:hAnsi="Times New Roman" w:cs="Times New Roman"/>
        </w:rPr>
        <w:t xml:space="preserve">, </w:t>
      </w:r>
      <w:r w:rsidRPr="00277BE5">
        <w:rPr>
          <w:rFonts w:ascii="Times New Roman" w:hAnsi="Times New Roman" w:cs="Times New Roman"/>
          <w:i/>
          <w:iCs/>
        </w:rPr>
        <w:t>10</w:t>
      </w:r>
      <w:r w:rsidRPr="00277BE5">
        <w:rPr>
          <w:rFonts w:ascii="Times New Roman" w:hAnsi="Times New Roman" w:cs="Times New Roman"/>
        </w:rPr>
        <w:t>(1), 89–96.</w:t>
      </w:r>
    </w:p>
    <w:p w14:paraId="0E961A9C"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lastRenderedPageBreak/>
        <w:t xml:space="preserve">Wang, J. J., </w:t>
      </w:r>
      <w:proofErr w:type="spellStart"/>
      <w:r w:rsidRPr="00277BE5">
        <w:rPr>
          <w:rFonts w:ascii="Times New Roman" w:hAnsi="Times New Roman" w:cs="Times New Roman"/>
        </w:rPr>
        <w:t>Odic</w:t>
      </w:r>
      <w:proofErr w:type="spellEnd"/>
      <w:r w:rsidRPr="00277BE5">
        <w:rPr>
          <w:rFonts w:ascii="Times New Roman" w:hAnsi="Times New Roman" w:cs="Times New Roman"/>
        </w:rPr>
        <w:t xml:space="preserve">, D., </w:t>
      </w:r>
      <w:proofErr w:type="spellStart"/>
      <w:r w:rsidRPr="00277BE5">
        <w:rPr>
          <w:rFonts w:ascii="Times New Roman" w:hAnsi="Times New Roman" w:cs="Times New Roman"/>
        </w:rPr>
        <w:t>Halberda</w:t>
      </w:r>
      <w:proofErr w:type="spellEnd"/>
      <w:r w:rsidRPr="00277BE5">
        <w:rPr>
          <w:rFonts w:ascii="Times New Roman" w:hAnsi="Times New Roman" w:cs="Times New Roman"/>
        </w:rPr>
        <w:t xml:space="preserve">, J., &amp; </w:t>
      </w:r>
      <w:proofErr w:type="spellStart"/>
      <w:r w:rsidRPr="00277BE5">
        <w:rPr>
          <w:rFonts w:ascii="Times New Roman" w:hAnsi="Times New Roman" w:cs="Times New Roman"/>
        </w:rPr>
        <w:t>Feigenson</w:t>
      </w:r>
      <w:proofErr w:type="spellEnd"/>
      <w:r w:rsidRPr="00277BE5">
        <w:rPr>
          <w:rFonts w:ascii="Times New Roman" w:hAnsi="Times New Roman" w:cs="Times New Roman"/>
        </w:rPr>
        <w:t xml:space="preserve">, L. (2016). Changing the precision of preschoolers’ approximate number system representations changes their symbolic math performance. </w:t>
      </w:r>
      <w:r w:rsidRPr="00277BE5">
        <w:rPr>
          <w:rFonts w:ascii="Times New Roman" w:hAnsi="Times New Roman" w:cs="Times New Roman"/>
          <w:i/>
          <w:iCs/>
        </w:rPr>
        <w:t>Journal of Experimental Child Psychology</w:t>
      </w:r>
      <w:r w:rsidRPr="00277BE5">
        <w:rPr>
          <w:rFonts w:ascii="Times New Roman" w:hAnsi="Times New Roman" w:cs="Times New Roman"/>
        </w:rPr>
        <w:t xml:space="preserve">, </w:t>
      </w:r>
      <w:r w:rsidRPr="00277BE5">
        <w:rPr>
          <w:rFonts w:ascii="Times New Roman" w:hAnsi="Times New Roman" w:cs="Times New Roman"/>
          <w:i/>
          <w:iCs/>
        </w:rPr>
        <w:t>147</w:t>
      </w:r>
      <w:r w:rsidRPr="00277BE5">
        <w:rPr>
          <w:rFonts w:ascii="Times New Roman" w:hAnsi="Times New Roman" w:cs="Times New Roman"/>
        </w:rPr>
        <w:t>, 82–99.</w:t>
      </w:r>
    </w:p>
    <w:p w14:paraId="2F877BBC"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Warton, D. I., &amp; Hui, F. K. (2011). The arcsine is asinine: the analysis of proportions in ecology. </w:t>
      </w:r>
      <w:r w:rsidRPr="00277BE5">
        <w:rPr>
          <w:rFonts w:ascii="Times New Roman" w:hAnsi="Times New Roman" w:cs="Times New Roman"/>
          <w:i/>
          <w:iCs/>
        </w:rPr>
        <w:t>Ecology</w:t>
      </w:r>
      <w:r w:rsidRPr="00277BE5">
        <w:rPr>
          <w:rFonts w:ascii="Times New Roman" w:hAnsi="Times New Roman" w:cs="Times New Roman"/>
        </w:rPr>
        <w:t xml:space="preserve">, </w:t>
      </w:r>
      <w:r w:rsidRPr="00277BE5">
        <w:rPr>
          <w:rFonts w:ascii="Times New Roman" w:hAnsi="Times New Roman" w:cs="Times New Roman"/>
          <w:i/>
          <w:iCs/>
        </w:rPr>
        <w:t>92</w:t>
      </w:r>
      <w:r w:rsidRPr="00277BE5">
        <w:rPr>
          <w:rFonts w:ascii="Times New Roman" w:hAnsi="Times New Roman" w:cs="Times New Roman"/>
        </w:rPr>
        <w:t>(1), 3–10.</w:t>
      </w:r>
    </w:p>
    <w:p w14:paraId="7BA2A373"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Webb, N. M., Shavelson, R. J., &amp; </w:t>
      </w:r>
      <w:proofErr w:type="spellStart"/>
      <w:r w:rsidRPr="00277BE5">
        <w:rPr>
          <w:rFonts w:ascii="Times New Roman" w:hAnsi="Times New Roman" w:cs="Times New Roman"/>
        </w:rPr>
        <w:t>Haertel</w:t>
      </w:r>
      <w:proofErr w:type="spellEnd"/>
      <w:r w:rsidRPr="00277BE5">
        <w:rPr>
          <w:rFonts w:ascii="Times New Roman" w:hAnsi="Times New Roman" w:cs="Times New Roman"/>
        </w:rPr>
        <w:t xml:space="preserve">, E. H. (2006). Reliability coefficients and generalizability theory. </w:t>
      </w:r>
      <w:r w:rsidRPr="00277BE5">
        <w:rPr>
          <w:rFonts w:ascii="Times New Roman" w:hAnsi="Times New Roman" w:cs="Times New Roman"/>
          <w:i/>
          <w:iCs/>
        </w:rPr>
        <w:t>Handbook of Statistics</w:t>
      </w:r>
      <w:r w:rsidRPr="00277BE5">
        <w:rPr>
          <w:rFonts w:ascii="Times New Roman" w:hAnsi="Times New Roman" w:cs="Times New Roman"/>
        </w:rPr>
        <w:t xml:space="preserve">, </w:t>
      </w:r>
      <w:r w:rsidRPr="00277BE5">
        <w:rPr>
          <w:rFonts w:ascii="Times New Roman" w:hAnsi="Times New Roman" w:cs="Times New Roman"/>
          <w:i/>
          <w:iCs/>
        </w:rPr>
        <w:t>26</w:t>
      </w:r>
      <w:r w:rsidRPr="00277BE5">
        <w:rPr>
          <w:rFonts w:ascii="Times New Roman" w:hAnsi="Times New Roman" w:cs="Times New Roman"/>
        </w:rPr>
        <w:t>, 81–124.</w:t>
      </w:r>
    </w:p>
    <w:p w14:paraId="29656FE9"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Williams, J. M. G., Watts, F. N., MacLeod, C., &amp; Mathews, A. (1988). </w:t>
      </w:r>
      <w:r w:rsidRPr="00277BE5">
        <w:rPr>
          <w:rFonts w:ascii="Times New Roman" w:hAnsi="Times New Roman" w:cs="Times New Roman"/>
          <w:i/>
          <w:iCs/>
        </w:rPr>
        <w:t>Cognitive psychology and emotional disorders</w:t>
      </w:r>
      <w:r w:rsidRPr="00277BE5">
        <w:rPr>
          <w:rFonts w:ascii="Times New Roman" w:hAnsi="Times New Roman" w:cs="Times New Roman"/>
        </w:rPr>
        <w:t xml:space="preserve">. Oxford, </w:t>
      </w:r>
      <w:proofErr w:type="spellStart"/>
      <w:r w:rsidRPr="00277BE5">
        <w:rPr>
          <w:rFonts w:ascii="Times New Roman" w:hAnsi="Times New Roman" w:cs="Times New Roman"/>
        </w:rPr>
        <w:t>Englan</w:t>
      </w:r>
      <w:proofErr w:type="spellEnd"/>
      <w:r w:rsidRPr="00277BE5">
        <w:rPr>
          <w:rFonts w:ascii="Times New Roman" w:hAnsi="Times New Roman" w:cs="Times New Roman"/>
        </w:rPr>
        <w:t>: John Wiley &amp; Sons.</w:t>
      </w:r>
    </w:p>
    <w:p w14:paraId="3382FE4F"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Wilson, A. J., </w:t>
      </w:r>
      <w:proofErr w:type="spellStart"/>
      <w:r w:rsidRPr="00277BE5">
        <w:rPr>
          <w:rFonts w:ascii="Times New Roman" w:hAnsi="Times New Roman" w:cs="Times New Roman"/>
        </w:rPr>
        <w:t>Revkin</w:t>
      </w:r>
      <w:proofErr w:type="spellEnd"/>
      <w:r w:rsidRPr="00277BE5">
        <w:rPr>
          <w:rFonts w:ascii="Times New Roman" w:hAnsi="Times New Roman" w:cs="Times New Roman"/>
        </w:rPr>
        <w:t xml:space="preserve">, S. K., Cohen, D., Cohen, L., &amp; </w:t>
      </w:r>
      <w:proofErr w:type="spellStart"/>
      <w:r w:rsidRPr="00277BE5">
        <w:rPr>
          <w:rFonts w:ascii="Times New Roman" w:hAnsi="Times New Roman" w:cs="Times New Roman"/>
        </w:rPr>
        <w:t>Dehaene</w:t>
      </w:r>
      <w:proofErr w:type="spellEnd"/>
      <w:r w:rsidRPr="00277BE5">
        <w:rPr>
          <w:rFonts w:ascii="Times New Roman" w:hAnsi="Times New Roman" w:cs="Times New Roman"/>
        </w:rPr>
        <w:t xml:space="preserve">, S. (2006). An open trial assessment of “The Number Race”, an adaptive computer game for remediation of dyscalculia. </w:t>
      </w:r>
      <w:r w:rsidRPr="00277BE5">
        <w:rPr>
          <w:rFonts w:ascii="Times New Roman" w:hAnsi="Times New Roman" w:cs="Times New Roman"/>
          <w:i/>
          <w:iCs/>
        </w:rPr>
        <w:t>Behavioral and Brain Functions</w:t>
      </w:r>
      <w:r w:rsidRPr="00277BE5">
        <w:rPr>
          <w:rFonts w:ascii="Times New Roman" w:hAnsi="Times New Roman" w:cs="Times New Roman"/>
        </w:rPr>
        <w:t xml:space="preserve">, </w:t>
      </w:r>
      <w:r w:rsidRPr="00277BE5">
        <w:rPr>
          <w:rFonts w:ascii="Times New Roman" w:hAnsi="Times New Roman" w:cs="Times New Roman"/>
          <w:i/>
          <w:iCs/>
        </w:rPr>
        <w:t>2</w:t>
      </w:r>
      <w:r w:rsidRPr="00277BE5">
        <w:rPr>
          <w:rFonts w:ascii="Times New Roman" w:hAnsi="Times New Roman" w:cs="Times New Roman"/>
        </w:rPr>
        <w:t>, 20. https://doi.org/10.1186/1744-9081-2-20</w:t>
      </w:r>
    </w:p>
    <w:p w14:paraId="4362ED2C"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Xu, F., &amp; Arriaga, R. I. (2007). Number discrimination in 10-month-old infants. </w:t>
      </w:r>
      <w:r w:rsidRPr="00277BE5">
        <w:rPr>
          <w:rFonts w:ascii="Times New Roman" w:hAnsi="Times New Roman" w:cs="Times New Roman"/>
          <w:i/>
          <w:iCs/>
        </w:rPr>
        <w:t>British Journal of Developmental Psychology</w:t>
      </w:r>
      <w:r w:rsidRPr="00277BE5">
        <w:rPr>
          <w:rFonts w:ascii="Times New Roman" w:hAnsi="Times New Roman" w:cs="Times New Roman"/>
        </w:rPr>
        <w:t xml:space="preserve">, </w:t>
      </w:r>
      <w:r w:rsidRPr="00277BE5">
        <w:rPr>
          <w:rFonts w:ascii="Times New Roman" w:hAnsi="Times New Roman" w:cs="Times New Roman"/>
          <w:i/>
          <w:iCs/>
        </w:rPr>
        <w:t>25</w:t>
      </w:r>
      <w:r w:rsidRPr="00277BE5">
        <w:rPr>
          <w:rFonts w:ascii="Times New Roman" w:hAnsi="Times New Roman" w:cs="Times New Roman"/>
        </w:rPr>
        <w:t>(1), 103–108.</w:t>
      </w:r>
    </w:p>
    <w:p w14:paraId="45318DF8" w14:textId="77777777" w:rsidR="00277BE5" w:rsidRPr="00277BE5" w:rsidRDefault="00277BE5" w:rsidP="00277BE5">
      <w:pPr>
        <w:pStyle w:val="af0"/>
        <w:rPr>
          <w:rFonts w:ascii="Times New Roman" w:hAnsi="Times New Roman" w:cs="Times New Roman"/>
        </w:rPr>
      </w:pPr>
      <w:r w:rsidRPr="00277BE5">
        <w:rPr>
          <w:rFonts w:ascii="Times New Roman" w:hAnsi="Times New Roman" w:cs="Times New Roman"/>
        </w:rPr>
        <w:t xml:space="preserve">Xu, F., &amp; </w:t>
      </w:r>
      <w:proofErr w:type="spellStart"/>
      <w:r w:rsidRPr="00277BE5">
        <w:rPr>
          <w:rFonts w:ascii="Times New Roman" w:hAnsi="Times New Roman" w:cs="Times New Roman"/>
        </w:rPr>
        <w:t>Spelke</w:t>
      </w:r>
      <w:proofErr w:type="spellEnd"/>
      <w:r w:rsidRPr="00277BE5">
        <w:rPr>
          <w:rFonts w:ascii="Times New Roman" w:hAnsi="Times New Roman" w:cs="Times New Roman"/>
        </w:rPr>
        <w:t xml:space="preserve">, E. S. (2000). Large number discrimination in 6-month-old infants. </w:t>
      </w:r>
      <w:r w:rsidRPr="00277BE5">
        <w:rPr>
          <w:rFonts w:ascii="Times New Roman" w:hAnsi="Times New Roman" w:cs="Times New Roman"/>
          <w:i/>
          <w:iCs/>
        </w:rPr>
        <w:t>Cognition</w:t>
      </w:r>
      <w:r w:rsidRPr="00277BE5">
        <w:rPr>
          <w:rFonts w:ascii="Times New Roman" w:hAnsi="Times New Roman" w:cs="Times New Roman"/>
        </w:rPr>
        <w:t xml:space="preserve">, </w:t>
      </w:r>
      <w:r w:rsidRPr="00277BE5">
        <w:rPr>
          <w:rFonts w:ascii="Times New Roman" w:hAnsi="Times New Roman" w:cs="Times New Roman"/>
          <w:i/>
          <w:iCs/>
        </w:rPr>
        <w:t>74</w:t>
      </w:r>
      <w:r w:rsidRPr="00277BE5">
        <w:rPr>
          <w:rFonts w:ascii="Times New Roman" w:hAnsi="Times New Roman" w:cs="Times New Roman"/>
        </w:rPr>
        <w:t>(1), B1–B11. https://doi.org/10.1016/S0010-0277(99)00066-9</w:t>
      </w:r>
    </w:p>
    <w:p w14:paraId="7C0891D4" w14:textId="19204CE5" w:rsidR="00836B67" w:rsidRPr="00836B67" w:rsidRDefault="005B6232" w:rsidP="005B6232">
      <w:pPr>
        <w:ind w:firstLine="0"/>
      </w:pPr>
      <w:r>
        <w:fldChar w:fldCharType="end"/>
      </w:r>
    </w:p>
    <w:p w14:paraId="32435931" w14:textId="6981B476" w:rsidR="0078706B" w:rsidRDefault="00095187">
      <w:pPr>
        <w:pStyle w:val="SectionTitle"/>
      </w:pPr>
      <w:r>
        <w:lastRenderedPageBreak/>
        <w:t>Figure</w:t>
      </w:r>
      <w:r w:rsidR="00FB1656">
        <w:t xml:space="preserve"> Captions</w:t>
      </w:r>
    </w:p>
    <w:p w14:paraId="49D9A10A" w14:textId="7B5E52C9" w:rsidR="00625BEE" w:rsidRDefault="00A20FAD" w:rsidP="00625BEE">
      <w:pPr>
        <w:pStyle w:val="a9"/>
        <w:keepNext/>
      </w:pPr>
      <w:r w:rsidRPr="00A20FAD">
        <w:rPr>
          <w:noProof/>
          <w:lang w:eastAsia="en-US" w:bidi="he-IL"/>
        </w:rPr>
        <w:drawing>
          <wp:inline distT="0" distB="0" distL="0" distR="0" wp14:anchorId="6C9AD810" wp14:editId="330DBF66">
            <wp:extent cx="5940000" cy="2970000"/>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2970000"/>
                    </a:xfrm>
                    <a:prstGeom prst="rect">
                      <a:avLst/>
                    </a:prstGeom>
                  </pic:spPr>
                </pic:pic>
              </a:graphicData>
            </a:graphic>
          </wp:inline>
        </w:drawing>
      </w:r>
    </w:p>
    <w:p w14:paraId="6378FA2C" w14:textId="7CE0A1BC" w:rsidR="00F665D5" w:rsidRDefault="00E35EAB" w:rsidP="007716AB">
      <w:pPr>
        <w:ind w:firstLine="0"/>
      </w:pPr>
      <w:r w:rsidRPr="00E35EAB">
        <w:rPr>
          <w:i/>
          <w:iCs/>
        </w:rPr>
        <w:t>Figure 1.</w:t>
      </w:r>
      <w:r>
        <w:t xml:space="preserve"> </w:t>
      </w:r>
      <w:r w:rsidR="00F665D5" w:rsidRPr="00F665D5">
        <w:t>Sample</w:t>
      </w:r>
      <w:r w:rsidR="00F665D5">
        <w:rPr>
          <w:i/>
          <w:iCs/>
        </w:rPr>
        <w:t xml:space="preserve"> </w:t>
      </w:r>
      <w:proofErr w:type="spellStart"/>
      <w:r w:rsidR="00F665D5">
        <w:t>Panamath</w:t>
      </w:r>
      <w:proofErr w:type="spellEnd"/>
      <w:r w:rsidR="00F665D5">
        <w:t xml:space="preserve"> trial</w:t>
      </w:r>
      <w:r w:rsidR="005B23EA">
        <w:t xml:space="preserve"> for children</w:t>
      </w:r>
      <w:r w:rsidR="00F665D5">
        <w:t>.</w:t>
      </w:r>
      <w:r w:rsidR="00335912">
        <w:t xml:space="preserve"> </w:t>
      </w:r>
      <w:r w:rsidR="009701AA">
        <w:t xml:space="preserve">In this trial, </w:t>
      </w:r>
      <w:r w:rsidR="00335912">
        <w:t xml:space="preserve">the green array contains </w:t>
      </w:r>
      <w:r w:rsidR="004849F9">
        <w:t>1</w:t>
      </w:r>
      <w:r w:rsidR="00833747">
        <w:t>2</w:t>
      </w:r>
      <w:r w:rsidR="00335912">
        <w:t xml:space="preserve"> dots and the orange array contains 5 dots</w:t>
      </w:r>
      <w:r w:rsidR="00B823D2">
        <w:t xml:space="preserve">. Individuals with discrimination ratios greater than </w:t>
      </w:r>
      <w:r w:rsidR="006C775A">
        <w:t>2.4</w:t>
      </w:r>
      <w:r w:rsidR="00B823D2">
        <w:t xml:space="preserve"> would be able to detect </w:t>
      </w:r>
      <w:r w:rsidR="006E1B91">
        <w:t xml:space="preserve">that the green array </w:t>
      </w:r>
      <w:r w:rsidR="00B823D2">
        <w:t>is more numerus.</w:t>
      </w:r>
    </w:p>
    <w:p w14:paraId="29ADA47A" w14:textId="0E9C679B" w:rsidR="00F665D5" w:rsidRDefault="00F665D5" w:rsidP="00514445">
      <w:pPr>
        <w:pStyle w:val="a9"/>
      </w:pPr>
    </w:p>
    <w:p w14:paraId="462C2A4E" w14:textId="7EE5A6C7" w:rsidR="007E6537" w:rsidRDefault="007E6537" w:rsidP="007E6537">
      <w:pPr>
        <w:pStyle w:val="a9"/>
      </w:pPr>
    </w:p>
    <w:p w14:paraId="5E0376E3" w14:textId="016E6FAF" w:rsidR="00256420" w:rsidRDefault="00256420" w:rsidP="007E6537">
      <w:pPr>
        <w:pStyle w:val="a9"/>
      </w:pPr>
    </w:p>
    <w:p w14:paraId="19F1F90F" w14:textId="6E0E7ACC" w:rsidR="00BB3F80" w:rsidRDefault="00BB3F80" w:rsidP="007E6537">
      <w:pPr>
        <w:pStyle w:val="a9"/>
      </w:pPr>
      <w:r>
        <w:rPr>
          <w:noProof/>
        </w:rPr>
        <w:lastRenderedPageBreak/>
        <w:drawing>
          <wp:inline distT="0" distB="0" distL="0" distR="0" wp14:anchorId="5DE75866" wp14:editId="372C1656">
            <wp:extent cx="5940000" cy="4242857"/>
            <wp:effectExtent l="0" t="0" r="3810" b="5715"/>
            <wp:docPr id="3" name="Picture 3" descr="C:\Users\USER\AppData\Local\Microsoft\Windows\INetCache\Content.Word\Fig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Fig2.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008DA77A" w14:textId="3705A513" w:rsidR="00514445" w:rsidRDefault="00FB1656" w:rsidP="00514445">
      <w:pPr>
        <w:pStyle w:val="a9"/>
      </w:pPr>
      <w:r w:rsidRPr="00FB1656">
        <w:rPr>
          <w:i/>
          <w:iCs/>
        </w:rPr>
        <w:t xml:space="preserve">Figure </w:t>
      </w:r>
      <w:r w:rsidR="00632AF4">
        <w:rPr>
          <w:i/>
          <w:iCs/>
        </w:rPr>
        <w:t>2</w:t>
      </w:r>
      <w:r>
        <w:t xml:space="preserve">. </w:t>
      </w:r>
      <w:r w:rsidR="00514445" w:rsidRPr="0037785F">
        <w:t xml:space="preserve">Children’s SFON scores as a function of their Weber </w:t>
      </w:r>
      <w:r w:rsidR="00256420">
        <w:t>ratios</w:t>
      </w:r>
      <w:r w:rsidR="00514445" w:rsidRPr="0037785F">
        <w:t>.</w:t>
      </w:r>
      <w:r w:rsidR="002B3BC1">
        <w:t xml:space="preserve"> </w:t>
      </w:r>
      <w:r w:rsidR="00514445" w:rsidRPr="0037785F">
        <w:t>The black line is the estimated logistic-regression line.</w:t>
      </w:r>
    </w:p>
    <w:p w14:paraId="6BE2410A" w14:textId="6F9A2DCA" w:rsidR="00514445" w:rsidRPr="0037785F" w:rsidRDefault="0014109D" w:rsidP="00514445">
      <w:pPr>
        <w:pStyle w:val="a9"/>
      </w:pPr>
      <w:r>
        <w:rPr>
          <w:noProof/>
          <w:lang w:eastAsia="en-US" w:bidi="he-IL"/>
        </w:rPr>
        <w:lastRenderedPageBreak/>
        <w:drawing>
          <wp:inline distT="0" distB="0" distL="0" distR="0" wp14:anchorId="1EDD2621" wp14:editId="24A80683">
            <wp:extent cx="5940000" cy="44064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000" cy="4406439"/>
                    </a:xfrm>
                    <a:prstGeom prst="rect">
                      <a:avLst/>
                    </a:prstGeom>
                    <a:noFill/>
                  </pic:spPr>
                </pic:pic>
              </a:graphicData>
            </a:graphic>
          </wp:inline>
        </w:drawing>
      </w:r>
    </w:p>
    <w:p w14:paraId="6F74631D" w14:textId="77777777" w:rsidR="00DA7F30" w:rsidRDefault="00EF5C86" w:rsidP="00DA7F30">
      <w:pPr>
        <w:pStyle w:val="a9"/>
      </w:pPr>
      <w:r w:rsidRPr="00EF5C86">
        <w:rPr>
          <w:i/>
          <w:iCs/>
        </w:rPr>
        <w:t xml:space="preserve">Figure </w:t>
      </w:r>
      <w:r w:rsidR="00683087">
        <w:rPr>
          <w:i/>
          <w:iCs/>
        </w:rPr>
        <w:t>3</w:t>
      </w:r>
      <w:r>
        <w:t xml:space="preserve">. </w:t>
      </w:r>
      <w:r w:rsidR="00514445" w:rsidRPr="0037785F">
        <w:t xml:space="preserve">Example number versus color block. (A) Example learning trial, with </w:t>
      </w:r>
      <w:r w:rsidR="00AF6E01">
        <w:t>the right stimulus comprised of</w:t>
      </w:r>
      <w:r w:rsidR="00514445" w:rsidRPr="0037785F">
        <w:t xml:space="preserve"> 3-red dots and </w:t>
      </w:r>
      <w:r w:rsidR="00AF6E01">
        <w:t xml:space="preserve">the left stimulus comprised of </w:t>
      </w:r>
      <w:r w:rsidR="00514445" w:rsidRPr="0037785F">
        <w:t>2-</w:t>
      </w:r>
      <w:r w:rsidR="00E5605A">
        <w:t>yellow</w:t>
      </w:r>
      <w:r w:rsidR="00514445" w:rsidRPr="0037785F">
        <w:t xml:space="preserve"> dots. Feedback was given according to selection, allowing participants to learn to select 3-red dots. (B) </w:t>
      </w:r>
      <w:r w:rsidR="00AF6E01">
        <w:t xml:space="preserve">The last trial in each block was the </w:t>
      </w:r>
      <w:r w:rsidR="00514445" w:rsidRPr="0037785F">
        <w:t>test trial</w:t>
      </w:r>
      <w:r w:rsidR="00AF6E01">
        <w:t>. In this final trial</w:t>
      </w:r>
      <w:r w:rsidR="00514445" w:rsidRPr="0037785F">
        <w:t xml:space="preserve">, color and numerosity were reverse-paired, </w:t>
      </w:r>
      <w:r w:rsidR="0014109D">
        <w:t xml:space="preserve">producing </w:t>
      </w:r>
      <w:r w:rsidR="00514445" w:rsidRPr="0037785F">
        <w:t xml:space="preserve">the stimuli 2-red dots </w:t>
      </w:r>
      <w:r w:rsidR="00AF6E01">
        <w:t xml:space="preserve">and </w:t>
      </w:r>
      <w:r w:rsidR="00514445" w:rsidRPr="0037785F">
        <w:t>3-</w:t>
      </w:r>
      <w:r w:rsidR="00E5605A">
        <w:t>yellow</w:t>
      </w:r>
      <w:r w:rsidR="00514445" w:rsidRPr="0037785F">
        <w:t xml:space="preserve"> dots. No feedback was given for this trial.</w:t>
      </w:r>
    </w:p>
    <w:p w14:paraId="2AC076AC" w14:textId="77777777" w:rsidR="00DA7F30" w:rsidRDefault="00DA7F30" w:rsidP="00DA7F30">
      <w:pPr>
        <w:pStyle w:val="a9"/>
        <w:rPr>
          <w:i/>
          <w:iCs/>
        </w:rPr>
      </w:pPr>
    </w:p>
    <w:p w14:paraId="4F33A859" w14:textId="671F29D9" w:rsidR="00DC24B3" w:rsidRDefault="00DC24B3" w:rsidP="00DA7F30">
      <w:pPr>
        <w:pStyle w:val="a9"/>
        <w:rPr>
          <w:i/>
          <w:iCs/>
        </w:rPr>
      </w:pPr>
    </w:p>
    <w:p w14:paraId="5FD17366" w14:textId="798F433E" w:rsidR="008C1095" w:rsidRDefault="008C1095" w:rsidP="00DA7F30">
      <w:pPr>
        <w:pStyle w:val="a9"/>
        <w:rPr>
          <w:i/>
          <w:iCs/>
        </w:rPr>
      </w:pPr>
      <w:r>
        <w:rPr>
          <w:noProof/>
        </w:rPr>
        <w:lastRenderedPageBreak/>
        <w:drawing>
          <wp:inline distT="0" distB="0" distL="0" distR="0" wp14:anchorId="5FDA0980" wp14:editId="2EC28D81">
            <wp:extent cx="5940000" cy="4242857"/>
            <wp:effectExtent l="0" t="0" r="3810" b="5715"/>
            <wp:docPr id="5" name="Picture 5" descr="C:\Users\USER\AppData\Local\Microsoft\Windows\INetCache\Content.Word\Fig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ig4.ti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000" cy="4242857"/>
                    </a:xfrm>
                    <a:prstGeom prst="rect">
                      <a:avLst/>
                    </a:prstGeom>
                    <a:noFill/>
                    <a:ln>
                      <a:noFill/>
                    </a:ln>
                  </pic:spPr>
                </pic:pic>
              </a:graphicData>
            </a:graphic>
          </wp:inline>
        </w:drawing>
      </w:r>
    </w:p>
    <w:p w14:paraId="7479FDEA" w14:textId="191CDAAB" w:rsidR="005B23EA" w:rsidRDefault="00FB1656" w:rsidP="00C8590E">
      <w:pPr>
        <w:pStyle w:val="a9"/>
      </w:pPr>
      <w:r w:rsidRPr="00FB1656">
        <w:rPr>
          <w:i/>
          <w:iCs/>
        </w:rPr>
        <w:t xml:space="preserve">Figure </w:t>
      </w:r>
      <w:r w:rsidR="00683087">
        <w:rPr>
          <w:i/>
          <w:iCs/>
        </w:rPr>
        <w:t>4</w:t>
      </w:r>
      <w:r>
        <w:t xml:space="preserve">. </w:t>
      </w:r>
      <w:r w:rsidR="00B35622" w:rsidRPr="0037785F">
        <w:t xml:space="preserve">Adults’ SFON scores as a function of their Weber </w:t>
      </w:r>
      <w:r w:rsidR="008C1095">
        <w:t>ratios</w:t>
      </w:r>
      <w:r w:rsidR="002B3BC1">
        <w:t>.</w:t>
      </w:r>
      <w:r w:rsidR="002B3BC1" w:rsidRPr="0037785F">
        <w:t xml:space="preserve"> </w:t>
      </w:r>
      <w:r w:rsidR="00B35622" w:rsidRPr="0037785F">
        <w:t>The black line is the estimated logistic-regression line.</w:t>
      </w:r>
    </w:p>
    <w:sectPr w:rsidR="005B23EA">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an S. Ben Shachar" w:date="2017-11-12T14:09:00Z" w:initials="MSBS">
    <w:p w14:paraId="3D84F0AD" w14:textId="4F810956" w:rsidR="000F64C4" w:rsidRDefault="000F64C4" w:rsidP="001D519F">
      <w:pPr>
        <w:pStyle w:val="afb"/>
        <w:bidi/>
        <w:rPr>
          <w:rtl/>
          <w:lang w:bidi="he-IL"/>
        </w:rPr>
      </w:pPr>
      <w:proofErr w:type="spellStart"/>
      <w:r>
        <w:rPr>
          <w:rFonts w:hint="cs"/>
          <w:b/>
          <w:bCs/>
          <w:rtl/>
          <w:lang w:bidi="he-IL"/>
        </w:rPr>
        <w:t>אנדראה</w:t>
      </w:r>
      <w:proofErr w:type="spellEnd"/>
      <w:r>
        <w:rPr>
          <w:rFonts w:hint="cs"/>
          <w:b/>
          <w:bCs/>
          <w:rtl/>
          <w:lang w:bidi="he-IL"/>
        </w:rPr>
        <w:t xml:space="preserve">: </w:t>
      </w:r>
      <w:r>
        <w:rPr>
          <w:rStyle w:val="affff7"/>
        </w:rPr>
        <w:annotationRef/>
      </w:r>
      <w:r>
        <w:rPr>
          <w:rFonts w:hint="cs"/>
          <w:rtl/>
          <w:lang w:bidi="he-IL"/>
        </w:rPr>
        <w:t>שמתי את הפסקה הזו כאן. נראה לך כמו המקום הנכון?</w:t>
      </w:r>
    </w:p>
  </w:comment>
  <w:comment w:id="2" w:author="Andrea" w:date="2017-11-16T09:03:00Z" w:initials="A">
    <w:p w14:paraId="168EB38C" w14:textId="4691356A" w:rsidR="000F64C4" w:rsidRDefault="000F64C4">
      <w:pPr>
        <w:pStyle w:val="afb"/>
        <w:rPr>
          <w:rtl/>
          <w:lang w:bidi="he-IL"/>
        </w:rPr>
      </w:pPr>
      <w:r>
        <w:rPr>
          <w:rStyle w:val="affff7"/>
        </w:rPr>
        <w:annotationRef/>
      </w:r>
      <w:r>
        <w:rPr>
          <w:rFonts w:hint="cs"/>
          <w:rtl/>
          <w:lang w:bidi="he-IL"/>
        </w:rPr>
        <w:t>כן אבל בניסוח אחר</w:t>
      </w:r>
    </w:p>
    <w:p w14:paraId="4BBAF973" w14:textId="5F1B6C40" w:rsidR="000F64C4" w:rsidRDefault="000F64C4">
      <w:pPr>
        <w:pStyle w:val="afb"/>
        <w:rPr>
          <w:rtl/>
          <w:lang w:bidi="he-IL"/>
        </w:rPr>
      </w:pPr>
      <w:r>
        <w:rPr>
          <w:rFonts w:hint="cs"/>
          <w:rtl/>
          <w:lang w:bidi="he-IL"/>
        </w:rPr>
        <w:t>אני מציעה:</w:t>
      </w:r>
    </w:p>
    <w:p w14:paraId="6B1871B7" w14:textId="14D66E31" w:rsidR="000F64C4" w:rsidRDefault="000F64C4" w:rsidP="00DD3977">
      <w:pPr>
        <w:rPr>
          <w:rFonts w:asciiTheme="majorBidi" w:hAnsiTheme="majorBidi" w:cstheme="majorBidi"/>
        </w:rPr>
      </w:pPr>
      <w:r>
        <w:rPr>
          <w:rFonts w:asciiTheme="majorBidi" w:hAnsiTheme="majorBidi" w:cstheme="majorBidi"/>
        </w:rPr>
        <w:t>When referring to numerosity perception,</w:t>
      </w:r>
      <w:r w:rsidRPr="00641235">
        <w:rPr>
          <w:rFonts w:asciiTheme="majorBidi" w:hAnsiTheme="majorBidi" w:cstheme="majorBidi"/>
        </w:rPr>
        <w:t xml:space="preserve"> </w:t>
      </w:r>
      <w:r>
        <w:rPr>
          <w:rFonts w:asciiTheme="majorBidi" w:hAnsiTheme="majorBidi" w:cstheme="majorBidi"/>
        </w:rPr>
        <w:t>it should be mentioned</w:t>
      </w:r>
      <w:r w:rsidRPr="00641235">
        <w:rPr>
          <w:rFonts w:asciiTheme="majorBidi" w:hAnsiTheme="majorBidi" w:cstheme="majorBidi"/>
        </w:rPr>
        <w:t xml:space="preserve"> that change</w:t>
      </w:r>
      <w:r>
        <w:rPr>
          <w:rFonts w:asciiTheme="majorBidi" w:hAnsiTheme="majorBidi" w:cstheme="majorBidi"/>
        </w:rPr>
        <w:t>s</w:t>
      </w:r>
      <w:r w:rsidRPr="00641235">
        <w:rPr>
          <w:rFonts w:asciiTheme="majorBidi" w:hAnsiTheme="majorBidi" w:cstheme="majorBidi"/>
        </w:rPr>
        <w:t xml:space="preserve"> in numerosity</w:t>
      </w:r>
      <w:r w:rsidRPr="00FA4B92">
        <w:rPr>
          <w:rFonts w:asciiTheme="majorBidi" w:hAnsiTheme="majorBidi" w:cstheme="majorBidi"/>
        </w:rPr>
        <w:t xml:space="preserve"> (as in real life) </w:t>
      </w:r>
      <w:r>
        <w:rPr>
          <w:rFonts w:asciiTheme="majorBidi" w:hAnsiTheme="majorBidi" w:cstheme="majorBidi"/>
        </w:rPr>
        <w:t>are</w:t>
      </w:r>
      <w:r w:rsidRPr="00FA4B92">
        <w:rPr>
          <w:rFonts w:asciiTheme="majorBidi" w:hAnsiTheme="majorBidi" w:cstheme="majorBidi"/>
        </w:rPr>
        <w:t xml:space="preserve"> always accompanied by change</w:t>
      </w:r>
      <w:r>
        <w:rPr>
          <w:rFonts w:asciiTheme="majorBidi" w:hAnsiTheme="majorBidi" w:cstheme="majorBidi"/>
        </w:rPr>
        <w:t>s</w:t>
      </w:r>
      <w:r w:rsidRPr="00FA4B92">
        <w:rPr>
          <w:rFonts w:asciiTheme="majorBidi" w:hAnsiTheme="majorBidi" w:cstheme="majorBidi"/>
        </w:rPr>
        <w:t xml:space="preserve"> in other </w:t>
      </w:r>
      <w:r>
        <w:rPr>
          <w:rFonts w:asciiTheme="majorBidi" w:hAnsiTheme="majorBidi" w:cstheme="majorBidi"/>
        </w:rPr>
        <w:t xml:space="preserve">continuous </w:t>
      </w:r>
      <w:r w:rsidRPr="00FA4B92">
        <w:rPr>
          <w:rFonts w:asciiTheme="majorBidi" w:hAnsiTheme="majorBidi" w:cstheme="majorBidi"/>
        </w:rPr>
        <w:t xml:space="preserve">perceptual properties, such as </w:t>
      </w:r>
      <w:r>
        <w:rPr>
          <w:rFonts w:asciiTheme="majorBidi" w:hAnsiTheme="majorBidi" w:cstheme="majorBidi"/>
        </w:rPr>
        <w:t>expanded</w:t>
      </w:r>
      <w:r w:rsidRPr="00FA4B92">
        <w:rPr>
          <w:rFonts w:asciiTheme="majorBidi" w:hAnsiTheme="majorBidi" w:cstheme="majorBidi"/>
        </w:rPr>
        <w:t xml:space="preserve"> item size, total surface</w:t>
      </w:r>
      <w:r>
        <w:rPr>
          <w:rFonts w:asciiTheme="majorBidi" w:hAnsiTheme="majorBidi" w:cstheme="majorBidi"/>
        </w:rPr>
        <w:t xml:space="preserve"> area</w:t>
      </w:r>
      <w:r w:rsidRPr="00FA4B92">
        <w:rPr>
          <w:rFonts w:asciiTheme="majorBidi" w:hAnsiTheme="majorBidi" w:cstheme="majorBidi"/>
        </w:rPr>
        <w:t xml:space="preserve">, density, and circumference, and hence may be seen as part of </w:t>
      </w:r>
      <w:r w:rsidRPr="00FA4B92">
        <w:rPr>
          <w:rFonts w:asciiTheme="majorBidi" w:hAnsiTheme="majorBidi" w:cstheme="majorBidi"/>
          <w:lang w:val="en-GB"/>
        </w:rPr>
        <w:t>one continuous variable</w:t>
      </w:r>
      <w:r>
        <w:rPr>
          <w:rFonts w:asciiTheme="majorBidi" w:hAnsiTheme="majorBidi" w:cstheme="majorBidi"/>
          <w:lang w:val="en-GB"/>
        </w:rPr>
        <w:t xml:space="preserve"> </w:t>
      </w:r>
      <w:r>
        <w:rPr>
          <w:rFonts w:asciiTheme="majorBidi" w:hAnsiTheme="majorBidi" w:cstheme="majorBidi"/>
          <w:lang w:val="en-GB"/>
        </w:rPr>
        <w:fldChar w:fldCharType="begin"/>
      </w:r>
      <w:r>
        <w:rPr>
          <w:rFonts w:asciiTheme="majorBidi" w:hAnsiTheme="majorBidi" w:cstheme="majorBidi"/>
          <w:lang w:val="en-GB"/>
        </w:rPr>
        <w:instrText xml:space="preserve"> ADDIN ZOTERO_ITEM CSL_CITATION {"citationID":"a161bksldmj","properties":{"formattedCitation":"(Leibovich, Katzin, Harel, &amp; Henik, 2017)","plainCitation":"(Leibovich, Katzin, Harel, &amp; Henik, 2017)"},"citationItems":[{"id":706,"uris":["http://zotero.org/users/1945632/items/K7QLQMXY"],"uri":["http://zotero.org/users/1945632/items/K7QLQMXY"],"itemData":{"id":706,"type":"article-journal","title":"From “sense of number” to “sense of magnitude”: The role of continuous magnitudes in numerical cognition","container-title":"Behavioral and Brain Sciences","volume":"40","source":"Cambridge Core","abstract":"Abstract\nIn this review, we are pitting two theories against each other: the more accepted theory, the number sense theory, suggesting that a sense of number is innate and non-symbolic numerosity is being processed independently of continuous magnitudes (e.g., size, area, and density); and the newly emerging theory suggesting that (1) both numerosities and continuous magnitudes are processed holistically when comparing numerosities and (2) a sense of number might not be innate. In the first part of this review, we discuss the number sense theory. Against this background, we demonstrate how the natural correlation between numerosities and continuous magnitudes makes it nearly impossible to study non-symbolic numerosity processing in isolation from continuous magnitudes, and therefore, the results of behavioral and imaging studies with infants, adults, and animals can be explained, at least in part, by relying on continuous magnitudes. In the second part, we explain the sense of magnitude theory and review studies that directly demonstrate that continuous magnitudes are more automatic and basic than numerosities. Finally, we present outstanding questions. Our conclusion is that there is not enough convincing evidence to support the number sense theory anymore. Therefore, we encourage researchers not to assume that number sense is simply innate, but to put this hypothesis to the test and consider whether such an assumption is even testable in the light of the correlation of numerosity and continuous magnitudes.","URL":"https://www.cambridge.org/core/journals/behavioral-and-brain-sciences/article/from-sense-of-number-to-sense-of-magnitude-role-of-continuous-magnitudes-in-numerical-cognition/460747F80685E25CC7256D83AD149718","DOI":"10.1017/S0140525X16000960","ISSN":"0140-525X, 1469-1825","shortTitle":"From “sense of number” to “sense of magnitude”","author":[{"family":"Leibovich","given":"Tali"},{"family":"Katzin","given":"Naama"},{"family":"Harel","given":"Maayan"},{"family":"Henik","given":"Avishai"}],"issued":{"date-parts":[["2017"]],"season":"ed"},"accessed":{"date-parts":[["2017",11,12]]}}}],"schema":"https://github.com/citation-style-language/schema/raw/master/csl-citation.json"} </w:instrText>
      </w:r>
      <w:r>
        <w:rPr>
          <w:rFonts w:asciiTheme="majorBidi" w:hAnsiTheme="majorBidi" w:cstheme="majorBidi"/>
          <w:lang w:val="en-GB"/>
        </w:rPr>
        <w:fldChar w:fldCharType="separate"/>
      </w:r>
      <w:r w:rsidRPr="006E48E6">
        <w:rPr>
          <w:rFonts w:ascii="Times New Roman" w:hAnsi="Times New Roman" w:cs="Times New Roman"/>
        </w:rPr>
        <w:t>(</w:t>
      </w:r>
      <w:proofErr w:type="spellStart"/>
      <w:r w:rsidRPr="006E48E6">
        <w:rPr>
          <w:rFonts w:ascii="Times New Roman" w:hAnsi="Times New Roman" w:cs="Times New Roman"/>
        </w:rPr>
        <w:t>Leibovich</w:t>
      </w:r>
      <w:proofErr w:type="spellEnd"/>
      <w:r w:rsidRPr="006E48E6">
        <w:rPr>
          <w:rFonts w:ascii="Times New Roman" w:hAnsi="Times New Roman" w:cs="Times New Roman"/>
        </w:rPr>
        <w:t xml:space="preserve">, </w:t>
      </w:r>
      <w:proofErr w:type="spellStart"/>
      <w:r w:rsidRPr="006E48E6">
        <w:rPr>
          <w:rFonts w:ascii="Times New Roman" w:hAnsi="Times New Roman" w:cs="Times New Roman"/>
        </w:rPr>
        <w:t>Katzin</w:t>
      </w:r>
      <w:proofErr w:type="spellEnd"/>
      <w:r w:rsidRPr="006E48E6">
        <w:rPr>
          <w:rFonts w:ascii="Times New Roman" w:hAnsi="Times New Roman" w:cs="Times New Roman"/>
        </w:rPr>
        <w:t xml:space="preserve">, </w:t>
      </w:r>
      <w:proofErr w:type="spellStart"/>
      <w:r w:rsidRPr="006E48E6">
        <w:rPr>
          <w:rFonts w:ascii="Times New Roman" w:hAnsi="Times New Roman" w:cs="Times New Roman"/>
        </w:rPr>
        <w:t>Harel</w:t>
      </w:r>
      <w:proofErr w:type="spellEnd"/>
      <w:r w:rsidRPr="006E48E6">
        <w:rPr>
          <w:rFonts w:ascii="Times New Roman" w:hAnsi="Times New Roman" w:cs="Times New Roman"/>
        </w:rPr>
        <w:t xml:space="preserve">, &amp; </w:t>
      </w:r>
      <w:proofErr w:type="spellStart"/>
      <w:r w:rsidRPr="006E48E6">
        <w:rPr>
          <w:rFonts w:ascii="Times New Roman" w:hAnsi="Times New Roman" w:cs="Times New Roman"/>
        </w:rPr>
        <w:t>Henik</w:t>
      </w:r>
      <w:proofErr w:type="spellEnd"/>
      <w:r w:rsidRPr="006E48E6">
        <w:rPr>
          <w:rFonts w:ascii="Times New Roman" w:hAnsi="Times New Roman" w:cs="Times New Roman"/>
        </w:rPr>
        <w:t>, 2017)</w:t>
      </w:r>
      <w:r>
        <w:rPr>
          <w:rFonts w:asciiTheme="majorBidi" w:hAnsiTheme="majorBidi" w:cstheme="majorBidi"/>
          <w:lang w:val="en-GB"/>
        </w:rPr>
        <w:fldChar w:fldCharType="end"/>
      </w:r>
      <w:r w:rsidRPr="00FA4B92">
        <w:rPr>
          <w:rFonts w:asciiTheme="majorBidi" w:hAnsiTheme="majorBidi" w:cstheme="majorBidi"/>
        </w:rPr>
        <w:t>.</w:t>
      </w:r>
      <w:r>
        <w:rPr>
          <w:rStyle w:val="affff7"/>
        </w:rPr>
        <w:annotationRef/>
      </w:r>
      <w:r>
        <w:rPr>
          <w:rFonts w:asciiTheme="majorBidi" w:hAnsiTheme="majorBidi" w:cstheme="majorBidi"/>
        </w:rPr>
        <w:t xml:space="preserve"> Still, numerosity has been demonstrated as playing a role in </w:t>
      </w:r>
      <w:proofErr w:type="spellStart"/>
      <w:r>
        <w:rPr>
          <w:rFonts w:asciiTheme="majorBidi" w:hAnsiTheme="majorBidi" w:cstheme="majorBidi"/>
        </w:rPr>
        <w:t>nonsymbolic</w:t>
      </w:r>
      <w:proofErr w:type="spellEnd"/>
      <w:r>
        <w:rPr>
          <w:rFonts w:asciiTheme="majorBidi" w:hAnsiTheme="majorBidi" w:cstheme="majorBidi"/>
        </w:rPr>
        <w:t xml:space="preserve"> number perception beyond the effects of continuous </w:t>
      </w:r>
      <w:r w:rsidRPr="00FA4B92">
        <w:rPr>
          <w:rFonts w:asciiTheme="majorBidi" w:hAnsiTheme="majorBidi" w:cstheme="majorBidi"/>
        </w:rPr>
        <w:t>visual properties</w:t>
      </w:r>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{"citationID":"a2qel0sj0pq","properties":{"formattedCitation":"(e.g., Cordes &amp; Brannon, 2008)","plainCitation":"(e.g., Cordes &amp; Brannon, 2008)"},"citationItems":[{"id":708,"uris":["http://zotero.org/users/1945632/items/U47MQIDL"],"uri":["http://zotero.org/users/1945632/items/U47MQIDL"],"itemData":{"id":708,"type":"article-journal","title":"The Difficulties of Representing Continuous Extent in Infancy: Using Number Is Just Easier","container-title":"Child Development","page":"476-489","volume":"79","issue":"2","source":"Wiley Online Library","abstract":"This study investigates the ability of 6-month-old infants to attend to the continuous properties of a set of discrete entities. Infants were habituated to dot arrays that were constant in cumulative surface area yet varied in number for small (&lt; 4) or large (&gt; 3) sets. Results revealed that infants detected a 4-fold (but not 3-fold) change in area, regardless of set size. These results are in marked contrast to demonstrations that infants of the same age successfully discriminate a 2- or 3-fold change in number, providing strong counterevidence to the claim that infants use solely nonnumerical, continuous extent variables when discriminating sets. These findings also shed light on the processes involved in tracking continuous variables in infants.","DOI":"10.1111/j.1467-8624.2007.01137.x","ISSN":"1467-8624","shortTitle":"The Difficulties of Representing Continuous Extent in Infancy","language":"en","author":[{"family":"Cordes","given":"Sara"},{"family":"Brannon","given":"Elizabeth M."}],"issued":{"date-parts":[["2008",3,1]]}},"prefix":"e.g., "}],"schema":"https://github.com/citation-style-language/schema/raw/master/csl-citation.json"} </w:instrText>
      </w:r>
      <w:r>
        <w:rPr>
          <w:rFonts w:asciiTheme="majorBidi" w:hAnsiTheme="majorBidi" w:cstheme="majorBidi"/>
        </w:rPr>
        <w:fldChar w:fldCharType="separate"/>
      </w:r>
      <w:r w:rsidRPr="005003F3">
        <w:rPr>
          <w:rFonts w:ascii="Times New Roman" w:hAnsi="Times New Roman" w:cs="Times New Roman"/>
        </w:rPr>
        <w:t>(e.g., Cordes &amp; Brannon, 2008)</w:t>
      </w:r>
      <w:r>
        <w:rPr>
          <w:rFonts w:asciiTheme="majorBidi" w:hAnsiTheme="majorBidi" w:cstheme="majorBidi"/>
        </w:rPr>
        <w:fldChar w:fldCharType="end"/>
      </w:r>
      <w:r>
        <w:rPr>
          <w:rFonts w:asciiTheme="majorBidi" w:hAnsiTheme="majorBidi" w:cstheme="majorBidi"/>
        </w:rPr>
        <w:t xml:space="preserve">. However, this debate is beyond the scope of the current study. </w:t>
      </w:r>
    </w:p>
    <w:p w14:paraId="04F709C3" w14:textId="77777777" w:rsidR="000F64C4" w:rsidRDefault="000F64C4" w:rsidP="00205373">
      <w:pPr>
        <w:rPr>
          <w:rFonts w:asciiTheme="majorBidi" w:hAnsiTheme="majorBidi" w:cstheme="majorBidi"/>
          <w:rtl/>
          <w:lang w:bidi="he-IL"/>
        </w:rPr>
      </w:pPr>
    </w:p>
    <w:p w14:paraId="3A14B81B" w14:textId="53F32814" w:rsidR="000F64C4" w:rsidRDefault="000F64C4">
      <w:pPr>
        <w:pStyle w:val="afb"/>
        <w:rPr>
          <w:rtl/>
          <w:lang w:bidi="he-IL"/>
        </w:rPr>
      </w:pPr>
      <w:r>
        <w:rPr>
          <w:rFonts w:hint="cs"/>
          <w:rtl/>
          <w:lang w:bidi="he-IL"/>
        </w:rPr>
        <w:t>אני גם חושבת שזה צריך להיות בהערה ולא בטקסט הראשי. את ההערה הייתי שמה במקום ששימנתי לך בצהוב</w:t>
      </w:r>
    </w:p>
  </w:comment>
  <w:comment w:id="3" w:author="Matan S. Ben-Shachar" w:date="2018-06-03T11:10:00Z" w:initials="MSB">
    <w:p w14:paraId="227AC602" w14:textId="347255CE" w:rsidR="000F64C4" w:rsidRDefault="000F64C4">
      <w:pPr>
        <w:pStyle w:val="afb"/>
      </w:pPr>
      <w:r>
        <w:rPr>
          <w:rStyle w:val="affff7"/>
        </w:rPr>
        <w:annotationRef/>
      </w:r>
      <w:r>
        <w:t>Andrea – do we need to report this?</w:t>
      </w:r>
    </w:p>
  </w:comment>
  <w:comment w:id="4" w:author="Mattan S. Ben Shachar" w:date="2017-11-12T12:27:00Z" w:initials="MSBS">
    <w:p w14:paraId="75C4917B" w14:textId="7D0FB706" w:rsidR="000F64C4" w:rsidRDefault="000F64C4" w:rsidP="003A4B46">
      <w:pPr>
        <w:pStyle w:val="afb"/>
      </w:pPr>
      <w:r>
        <w:rPr>
          <w:rStyle w:val="affff7"/>
        </w:rPr>
        <w:annotationRef/>
      </w:r>
      <w:r>
        <w:t>This is an anonymous link – change after accepted.</w:t>
      </w:r>
    </w:p>
  </w:comment>
  <w:comment w:id="5" w:author="Matan S. Ben-Shachar" w:date="2018-06-03T11:05:00Z" w:initials="MSB">
    <w:p w14:paraId="6B4BE9A3" w14:textId="7FD61184" w:rsidR="000F64C4" w:rsidRDefault="000F64C4">
      <w:pPr>
        <w:pStyle w:val="afb"/>
      </w:pPr>
      <w:r>
        <w:rPr>
          <w:rStyle w:val="affff7"/>
        </w:rPr>
        <w:annotationRef/>
      </w:r>
      <w:r>
        <w:t xml:space="preserve">Update files in the link before </w:t>
      </w:r>
      <w:proofErr w:type="spellStart"/>
      <w:r>
        <w:t>submition</w:t>
      </w:r>
      <w:proofErr w:type="spellEnd"/>
    </w:p>
  </w:comment>
  <w:comment w:id="22" w:author="sveta" w:date="2018-06-10T11:08:00Z" w:initials="s">
    <w:p w14:paraId="26F64743" w14:textId="3D092C28" w:rsidR="000F64C4" w:rsidRPr="00371AE4" w:rsidRDefault="000F64C4">
      <w:pPr>
        <w:pStyle w:val="afb"/>
        <w:rPr>
          <w:lang w:val="en-GB" w:bidi="he-IL"/>
        </w:rPr>
      </w:pPr>
      <w:r>
        <w:rPr>
          <w:rStyle w:val="affff7"/>
        </w:rPr>
        <w:annotationRef/>
      </w:r>
      <w:r>
        <w:rPr>
          <w:rFonts w:hint="cs"/>
          <w:rtl/>
          <w:lang w:bidi="he-IL"/>
        </w:rPr>
        <w:t>בתוך כל אחת מהפסקאות או ביניהן הנקודה היא הקשר בין בולטות הגירוי, קשב ואינטגרציה של מידע על התנהגות</w:t>
      </w:r>
    </w:p>
  </w:comment>
  <w:comment w:id="26" w:author="sveta" w:date="2018-06-17T13:58:00Z" w:initials="s">
    <w:p w14:paraId="27C1E204" w14:textId="4EB4A56A" w:rsidR="00822803" w:rsidRPr="00822803" w:rsidRDefault="00822803">
      <w:pPr>
        <w:pStyle w:val="afb"/>
        <w:rPr>
          <w:rFonts w:hint="cs"/>
          <w:lang w:val="en-GB" w:bidi="he-IL"/>
        </w:rPr>
      </w:pPr>
      <w:r>
        <w:rPr>
          <w:rStyle w:val="affff7"/>
        </w:rPr>
        <w:annotationRef/>
      </w:r>
      <w:r>
        <w:rPr>
          <w:rFonts w:hint="cs"/>
          <w:rtl/>
          <w:lang w:bidi="he-IL"/>
        </w:rPr>
        <w:t xml:space="preserve">זה לא ממש נכון, יש כבר כמה </w:t>
      </w:r>
      <w:proofErr w:type="spellStart"/>
      <w:r>
        <w:rPr>
          <w:rFonts w:hint="cs"/>
          <w:rtl/>
          <w:lang w:bidi="he-IL"/>
        </w:rPr>
        <w:t>שפורסמו..וגם</w:t>
      </w:r>
      <w:proofErr w:type="spellEnd"/>
      <w:r>
        <w:rPr>
          <w:rFonts w:hint="cs"/>
          <w:rtl/>
          <w:lang w:bidi="he-IL"/>
        </w:rPr>
        <w:t xml:space="preserve"> לדעתי  מינה הגיבה באחת הטיוטות של דלית שכבר קיימים כאלו..</w:t>
      </w:r>
    </w:p>
  </w:comment>
  <w:comment w:id="34" w:author="sveta" w:date="2018-06-17T12:42:00Z" w:initials="s">
    <w:p w14:paraId="086907BD" w14:textId="77777777" w:rsidR="000F64C4" w:rsidRDefault="000F64C4">
      <w:pPr>
        <w:pStyle w:val="afb"/>
        <w:rPr>
          <w:rtl/>
          <w:lang w:bidi="he-IL"/>
        </w:rPr>
      </w:pPr>
      <w:r>
        <w:rPr>
          <w:rStyle w:val="affff7"/>
        </w:rPr>
        <w:annotationRef/>
      </w:r>
      <w:r>
        <w:rPr>
          <w:rFonts w:hint="cs"/>
          <w:rtl/>
          <w:lang w:bidi="he-IL"/>
        </w:rPr>
        <w:t xml:space="preserve">להוסיף עוד מקורות, </w:t>
      </w:r>
      <w:r>
        <w:rPr>
          <w:rFonts w:hint="cs"/>
          <w:lang w:bidi="he-IL"/>
        </w:rPr>
        <w:t>DAHENE</w:t>
      </w:r>
      <w:r>
        <w:rPr>
          <w:rFonts w:hint="cs"/>
          <w:rtl/>
          <w:lang w:bidi="he-IL"/>
        </w:rPr>
        <w:t xml:space="preserve"> </w:t>
      </w:r>
    </w:p>
    <w:p w14:paraId="1BC8D4E9" w14:textId="0911BC14" w:rsidR="000F64C4" w:rsidRDefault="000F64C4">
      <w:pPr>
        <w:pStyle w:val="afb"/>
        <w:rPr>
          <w:rFonts w:hint="cs"/>
          <w:rtl/>
          <w:lang w:bidi="he-IL"/>
        </w:rPr>
      </w:pPr>
    </w:p>
  </w:comment>
  <w:comment w:id="87" w:author="sveta" w:date="2018-06-17T14:21:00Z" w:initials="s">
    <w:p w14:paraId="61D6ECE2" w14:textId="39F552AA" w:rsidR="00E4572E" w:rsidRDefault="00E4572E">
      <w:pPr>
        <w:pStyle w:val="afb"/>
        <w:rPr>
          <w:rFonts w:hint="cs"/>
          <w:rtl/>
          <w:lang w:bidi="he-IL"/>
        </w:rPr>
      </w:pPr>
      <w:r>
        <w:rPr>
          <w:rStyle w:val="affff7"/>
        </w:rPr>
        <w:annotationRef/>
      </w:r>
      <w:r>
        <w:rPr>
          <w:rFonts w:hint="cs"/>
          <w:rtl/>
          <w:lang w:bidi="he-IL"/>
        </w:rPr>
        <w:t>מתן, כמה יצא בניסוי מבוגרים?</w:t>
      </w:r>
    </w:p>
  </w:comment>
  <w:comment w:id="91" w:author="sveta" w:date="2018-06-17T14:23:00Z" w:initials="s">
    <w:p w14:paraId="639DC4B4" w14:textId="413480E4" w:rsidR="007D6BF5" w:rsidRDefault="007D6BF5">
      <w:pPr>
        <w:pStyle w:val="afb"/>
        <w:rPr>
          <w:rFonts w:hint="cs"/>
          <w:rtl/>
          <w:lang w:bidi="he-IL"/>
        </w:rPr>
      </w:pPr>
      <w:r>
        <w:rPr>
          <w:rStyle w:val="affff7"/>
        </w:rPr>
        <w:annotationRef/>
      </w:r>
      <w:r>
        <w:rPr>
          <w:rFonts w:hint="cs"/>
          <w:rtl/>
          <w:lang w:bidi="he-IL"/>
        </w:rPr>
        <w:t>תעזור לי עם הפירוט כאן?</w:t>
      </w:r>
    </w:p>
  </w:comment>
  <w:comment w:id="146" w:author="Andrea" w:date="2017-11-16T11:40:00Z" w:initials="A">
    <w:p w14:paraId="54E52039" w14:textId="14D26E92" w:rsidR="000F64C4" w:rsidRDefault="000F64C4">
      <w:pPr>
        <w:pStyle w:val="afb"/>
        <w:rPr>
          <w:rtl/>
          <w:lang w:bidi="he-IL"/>
        </w:rPr>
      </w:pPr>
      <w:r>
        <w:rPr>
          <w:rStyle w:val="affff7"/>
        </w:rPr>
        <w:annotationRef/>
      </w:r>
      <w:r>
        <w:rPr>
          <w:rFonts w:hint="cs"/>
          <w:rtl/>
          <w:lang w:bidi="he-IL"/>
        </w:rPr>
        <w:t>תחפש את הספרות הרלבנטית ואת אלה שמצאים ואלה שלא</w:t>
      </w:r>
    </w:p>
  </w:comment>
  <w:comment w:id="161" w:author="Mattan S. Ben Shachar" w:date="2017-11-12T15:48:00Z" w:initials="MSBS">
    <w:p w14:paraId="377C7A2F" w14:textId="2C353D18" w:rsidR="000F64C4" w:rsidRDefault="000F64C4">
      <w:pPr>
        <w:pStyle w:val="afb"/>
      </w:pPr>
      <w:r>
        <w:rPr>
          <w:rStyle w:val="affff7"/>
        </w:rPr>
        <w:annotationRef/>
      </w:r>
      <w:proofErr w:type="spellStart"/>
      <w:r>
        <w:t>ansari</w:t>
      </w:r>
      <w:proofErr w:type="spellEnd"/>
    </w:p>
  </w:comment>
  <w:comment w:id="169" w:author="Andrea" w:date="2017-11-16T11:39:00Z" w:initials="A">
    <w:p w14:paraId="3E4E22A0" w14:textId="1B1E6F17" w:rsidR="000F64C4" w:rsidRDefault="000F64C4">
      <w:pPr>
        <w:pStyle w:val="afb"/>
        <w:rPr>
          <w:lang w:bidi="he-IL"/>
        </w:rPr>
      </w:pPr>
      <w:r>
        <w:rPr>
          <w:rStyle w:val="affff7"/>
        </w:rPr>
        <w:annotationRef/>
      </w:r>
      <w:r>
        <w:rPr>
          <w:rFonts w:hint="cs"/>
          <w:rtl/>
          <w:lang w:bidi="he-IL"/>
        </w:rPr>
        <w:t>נדמה לי שכך זה מדגיש את זה יותר</w:t>
      </w:r>
    </w:p>
  </w:comment>
  <w:comment w:id="175" w:author="sveta" w:date="2018-06-10T10:46:00Z" w:initials="s">
    <w:p w14:paraId="65218435" w14:textId="0D538140" w:rsidR="000F64C4" w:rsidRDefault="000F64C4" w:rsidP="00F536A0">
      <w:pPr>
        <w:pStyle w:val="afb"/>
        <w:bidi/>
        <w:rPr>
          <w:lang w:bidi="he-IL"/>
        </w:rPr>
      </w:pPr>
      <w:r>
        <w:rPr>
          <w:rStyle w:val="affff7"/>
        </w:rPr>
        <w:annotationRef/>
      </w:r>
      <w:r>
        <w:rPr>
          <w:rFonts w:hint="cs"/>
          <w:rtl/>
          <w:lang w:bidi="he-IL"/>
        </w:rPr>
        <w:t xml:space="preserve">מאמר אחד או שניים שטוענים כך, התמודדות מכיוון של גורמים מתווכים / מדידה מאוד עדינה / לא ממש מופרד גם בחיים </w:t>
      </w:r>
      <w:proofErr w:type="spellStart"/>
      <w:r>
        <w:rPr>
          <w:rFonts w:hint="cs"/>
          <w:rtl/>
          <w:lang w:bidi="he-IL"/>
        </w:rPr>
        <w:t>האמיתייים</w:t>
      </w:r>
      <w:proofErr w:type="spellEnd"/>
      <w:r>
        <w:rPr>
          <w:rFonts w:hint="cs"/>
          <w:rtl/>
          <w:lang w:bidi="he-IL"/>
        </w:rPr>
        <w:t xml:space="preserve"> ולפי הביקורת</w:t>
      </w:r>
    </w:p>
  </w:comment>
  <w:comment w:id="147" w:author="sveta" w:date="2018-06-10T11:02:00Z" w:initials="s">
    <w:p w14:paraId="012478FC" w14:textId="6AF458F6" w:rsidR="000F64C4" w:rsidRDefault="000F64C4">
      <w:pPr>
        <w:pStyle w:val="afb"/>
        <w:rPr>
          <w:lang w:bidi="he-IL"/>
        </w:rPr>
      </w:pPr>
      <w:r>
        <w:rPr>
          <w:rStyle w:val="affff7"/>
        </w:rPr>
        <w:annotationRef/>
      </w:r>
      <w:r>
        <w:rPr>
          <w:rFonts w:hint="cs"/>
          <w:rtl/>
          <w:lang w:bidi="he-IL"/>
        </w:rPr>
        <w:t xml:space="preserve">לשים לב שאנחנו לא מדברים על הקשר בין </w:t>
      </w:r>
      <w:proofErr w:type="spellStart"/>
      <w:r>
        <w:rPr>
          <w:rFonts w:hint="cs"/>
          <w:rtl/>
          <w:lang w:bidi="he-IL"/>
        </w:rPr>
        <w:t>וובר</w:t>
      </w:r>
      <w:proofErr w:type="spellEnd"/>
      <w:r>
        <w:rPr>
          <w:rFonts w:hint="cs"/>
          <w:rtl/>
          <w:lang w:bidi="he-IL"/>
        </w:rPr>
        <w:t xml:space="preserve"> </w:t>
      </w:r>
      <w:proofErr w:type="spellStart"/>
      <w:r>
        <w:rPr>
          <w:rFonts w:hint="cs"/>
          <w:rtl/>
          <w:lang w:bidi="he-IL"/>
        </w:rPr>
        <w:t>למתמט</w:t>
      </w:r>
      <w:proofErr w:type="spellEnd"/>
      <w:r>
        <w:rPr>
          <w:rFonts w:hint="cs"/>
          <w:rtl/>
          <w:lang w:bidi="he-IL"/>
        </w:rPr>
        <w:t xml:space="preserve">, אלא בין ספון </w:t>
      </w:r>
      <w:proofErr w:type="spellStart"/>
      <w:r>
        <w:rPr>
          <w:rFonts w:hint="cs"/>
          <w:rtl/>
          <w:lang w:bidi="he-IL"/>
        </w:rPr>
        <w:t>למתמט</w:t>
      </w:r>
      <w:proofErr w:type="spellEnd"/>
      <w:r>
        <w:rPr>
          <w:rFonts w:hint="cs"/>
          <w:rtl/>
          <w:lang w:bidi="he-IL"/>
        </w:rPr>
        <w:t xml:space="preserve">. לצד זה נוסיף את </w:t>
      </w:r>
      <w:proofErr w:type="spellStart"/>
      <w:r>
        <w:rPr>
          <w:rFonts w:hint="cs"/>
          <w:rtl/>
          <w:lang w:bidi="he-IL"/>
        </w:rPr>
        <w:t>הגפון</w:t>
      </w:r>
      <w:proofErr w:type="spellEnd"/>
      <w:r>
        <w:rPr>
          <w:rFonts w:hint="cs"/>
          <w:rtl/>
          <w:lang w:bidi="he-IL"/>
        </w:rPr>
        <w:t xml:space="preserve"> של </w:t>
      </w:r>
      <w:proofErr w:type="spellStart"/>
      <w:r>
        <w:rPr>
          <w:rFonts w:hint="cs"/>
          <w:rtl/>
          <w:lang w:bidi="he-IL"/>
        </w:rPr>
        <w:t>הנולה</w:t>
      </w:r>
      <w:proofErr w:type="spellEnd"/>
    </w:p>
  </w:comment>
  <w:comment w:id="176" w:author="Mattan S. Ben Shachar" w:date="2017-10-31T16:09:00Z" w:initials="MSBS">
    <w:p w14:paraId="04055D2B" w14:textId="06191092" w:rsidR="000F64C4" w:rsidRDefault="000F64C4">
      <w:pPr>
        <w:pStyle w:val="afb"/>
        <w:rPr>
          <w:lang w:bidi="he-IL"/>
        </w:rPr>
      </w:pPr>
      <w:r>
        <w:rPr>
          <w:rStyle w:val="affff7"/>
        </w:rPr>
        <w:annotationRef/>
      </w:r>
      <w:r>
        <w:rPr>
          <w:rFonts w:hint="cs"/>
          <w:rtl/>
          <w:lang w:bidi="he-IL"/>
        </w:rPr>
        <w:t>מהשנים האחרונות</w:t>
      </w:r>
    </w:p>
  </w:comment>
  <w:comment w:id="177" w:author="sveta" w:date="2018-06-17T10:59:00Z" w:initials="s">
    <w:p w14:paraId="7FE9D3C3" w14:textId="2A0EFA05" w:rsidR="000F64C4" w:rsidRPr="000A4A58" w:rsidRDefault="000F64C4">
      <w:pPr>
        <w:pStyle w:val="afb"/>
        <w:rPr>
          <w:rFonts w:hint="cs"/>
          <w:lang w:val="en-GB" w:bidi="he-IL"/>
        </w:rPr>
      </w:pPr>
      <w:r>
        <w:rPr>
          <w:rStyle w:val="affff7"/>
        </w:rPr>
        <w:annotationRef/>
      </w:r>
      <w:r>
        <w:rPr>
          <w:rFonts w:hint="cs"/>
          <w:rtl/>
          <w:lang w:bidi="he-IL"/>
        </w:rPr>
        <w:t>אני לא מצאתי את המאמר הזה, וכל המאמרים שקראתי מראים תמימות דעים בנוגע לפקטור הזה....</w:t>
      </w:r>
    </w:p>
  </w:comment>
  <w:comment w:id="178" w:author="Andrea" w:date="2017-11-16T11:43:00Z" w:initials="A">
    <w:p w14:paraId="19351601" w14:textId="77777777" w:rsidR="000F64C4" w:rsidRDefault="000F64C4" w:rsidP="008F445B">
      <w:pPr>
        <w:pStyle w:val="afb"/>
        <w:rPr>
          <w:rtl/>
          <w:lang w:bidi="he-IL"/>
        </w:rPr>
      </w:pPr>
      <w:r>
        <w:rPr>
          <w:rStyle w:val="affff7"/>
        </w:rPr>
        <w:annotationRef/>
      </w:r>
      <w:r>
        <w:rPr>
          <w:rStyle w:val="affff7"/>
          <w:rFonts w:hint="cs"/>
          <w:rtl/>
          <w:lang w:bidi="he-IL"/>
        </w:rPr>
        <w:t>היתרונות לפני המגבלות</w:t>
      </w:r>
    </w:p>
  </w:comment>
  <w:comment w:id="179" w:author="sveta" w:date="2018-06-10T10:48:00Z" w:initials="s">
    <w:p w14:paraId="579229BF" w14:textId="1D5878C1" w:rsidR="000F64C4" w:rsidRDefault="000F64C4">
      <w:pPr>
        <w:pStyle w:val="afb"/>
      </w:pPr>
      <w:r>
        <w:rPr>
          <w:rStyle w:val="affff7"/>
        </w:rPr>
        <w:annotationRef/>
      </w:r>
    </w:p>
  </w:comment>
  <w:comment w:id="180" w:author="sveta" w:date="2018-06-10T10:50:00Z" w:initials="s">
    <w:p w14:paraId="661D3AF5" w14:textId="306D2F9F" w:rsidR="000F64C4" w:rsidRDefault="000F64C4">
      <w:pPr>
        <w:pStyle w:val="afb"/>
        <w:rPr>
          <w:lang w:bidi="he-IL"/>
        </w:rPr>
      </w:pPr>
      <w:r>
        <w:rPr>
          <w:rStyle w:val="affff7"/>
        </w:rPr>
        <w:annotationRef/>
      </w:r>
      <w:r>
        <w:rPr>
          <w:rFonts w:hint="cs"/>
          <w:rtl/>
          <w:lang w:bidi="he-IL"/>
        </w:rPr>
        <w:t>משהו בסגנון עקב מגבלות המחקר, השחזור הוא קונספטואלי, יש לבחן שוב במסגרת מחקר אורך כדי לקבוע האם מדובר באותו משתנה תיאורטי בין המטלות</w:t>
      </w:r>
    </w:p>
  </w:comment>
  <w:comment w:id="211" w:author="Andrea" w:date="2017-11-16T11:41:00Z" w:initials="A">
    <w:p w14:paraId="280FF706" w14:textId="3F388164" w:rsidR="000F64C4" w:rsidRDefault="000F64C4" w:rsidP="00205373">
      <w:pPr>
        <w:pStyle w:val="afb"/>
        <w:rPr>
          <w:rtl/>
          <w:lang w:bidi="he-IL"/>
        </w:rPr>
      </w:pPr>
      <w:r>
        <w:rPr>
          <w:rStyle w:val="affff7"/>
        </w:rPr>
        <w:annotationRef/>
      </w:r>
      <w:r>
        <w:rPr>
          <w:rFonts w:hint="cs"/>
          <w:rtl/>
          <w:lang w:bidi="he-IL"/>
        </w:rPr>
        <w:t xml:space="preserve">זה מאוד "מסכן" ככה. אני מציעה שתקרא את המאמרים של מינה ואת הניסוחי שלה לגבי המגבלה הזאת ותביא ציטוטים ממאמרים שלה לגבי היעילות והמהימנות של המדד הזה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84F0AD" w15:done="0"/>
  <w15:commentEx w15:paraId="3A14B81B" w15:done="0"/>
  <w15:commentEx w15:paraId="227AC602" w15:done="0"/>
  <w15:commentEx w15:paraId="75C4917B" w15:done="0"/>
  <w15:commentEx w15:paraId="6B4BE9A3" w15:paraIdParent="75C4917B" w15:done="0"/>
  <w15:commentEx w15:paraId="26F64743" w15:done="0"/>
  <w15:commentEx w15:paraId="27C1E204" w15:done="0"/>
  <w15:commentEx w15:paraId="1BC8D4E9" w15:done="0"/>
  <w15:commentEx w15:paraId="61D6ECE2" w15:done="0"/>
  <w15:commentEx w15:paraId="639DC4B4" w15:done="0"/>
  <w15:commentEx w15:paraId="54E52039" w15:done="0"/>
  <w15:commentEx w15:paraId="377C7A2F" w15:done="0"/>
  <w15:commentEx w15:paraId="3E4E22A0" w15:done="0"/>
  <w15:commentEx w15:paraId="65218435" w15:done="0"/>
  <w15:commentEx w15:paraId="012478FC" w15:done="0"/>
  <w15:commentEx w15:paraId="04055D2B" w15:done="0"/>
  <w15:commentEx w15:paraId="7FE9D3C3" w15:done="0"/>
  <w15:commentEx w15:paraId="19351601" w15:done="0"/>
  <w15:commentEx w15:paraId="579229BF" w15:paraIdParent="19351601" w15:done="0"/>
  <w15:commentEx w15:paraId="661D3AF5" w15:done="0"/>
  <w15:commentEx w15:paraId="280FF7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84F0AD" w16cid:durableId="1EA597B7"/>
  <w16cid:commentId w16cid:paraId="3A14B81B" w16cid:durableId="1EA597B8"/>
  <w16cid:commentId w16cid:paraId="227AC602" w16cid:durableId="1EBE4B0D"/>
  <w16cid:commentId w16cid:paraId="75C4917B" w16cid:durableId="1EA597B9"/>
  <w16cid:commentId w16cid:paraId="6B4BE9A3" w16cid:durableId="1EBE4A06"/>
  <w16cid:commentId w16cid:paraId="26F64743" w16cid:durableId="1EC7851B"/>
  <w16cid:commentId w16cid:paraId="27C1E204" w16cid:durableId="1ED0E771"/>
  <w16cid:commentId w16cid:paraId="1BC8D4E9" w16cid:durableId="1ED0D5C6"/>
  <w16cid:commentId w16cid:paraId="61D6ECE2" w16cid:durableId="1ED0ECEA"/>
  <w16cid:commentId w16cid:paraId="639DC4B4" w16cid:durableId="1ED0ED6B"/>
  <w16cid:commentId w16cid:paraId="54E52039" w16cid:durableId="1EA597BB"/>
  <w16cid:commentId w16cid:paraId="377C7A2F" w16cid:durableId="1EA597BC"/>
  <w16cid:commentId w16cid:paraId="3E4E22A0" w16cid:durableId="1EA597BD"/>
  <w16cid:commentId w16cid:paraId="65218435" w16cid:durableId="1EC78022"/>
  <w16cid:commentId w16cid:paraId="012478FC" w16cid:durableId="1EC783D3"/>
  <w16cid:commentId w16cid:paraId="04055D2B" w16cid:durableId="1EA597BE"/>
  <w16cid:commentId w16cid:paraId="7FE9D3C3" w16cid:durableId="1ED0BD98"/>
  <w16cid:commentId w16cid:paraId="661D3AF5" w16cid:durableId="1EC78109"/>
  <w16cid:commentId w16cid:paraId="280FF706" w16cid:durableId="1EA59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5BB84" w14:textId="77777777" w:rsidR="00C67BC1" w:rsidRDefault="00C67BC1">
      <w:pPr>
        <w:spacing w:line="240" w:lineRule="auto"/>
      </w:pPr>
      <w:r>
        <w:separator/>
      </w:r>
    </w:p>
  </w:endnote>
  <w:endnote w:type="continuationSeparator" w:id="0">
    <w:p w14:paraId="565AD822" w14:textId="77777777" w:rsidR="00C67BC1" w:rsidRDefault="00C67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7D4C6" w14:textId="77777777" w:rsidR="00C67BC1" w:rsidRDefault="00C67BC1">
      <w:pPr>
        <w:spacing w:line="240" w:lineRule="auto"/>
      </w:pPr>
      <w:r>
        <w:separator/>
      </w:r>
    </w:p>
  </w:footnote>
  <w:footnote w:type="continuationSeparator" w:id="0">
    <w:p w14:paraId="60A48C63" w14:textId="77777777" w:rsidR="00C67BC1" w:rsidRDefault="00C67BC1">
      <w:pPr>
        <w:spacing w:line="240" w:lineRule="auto"/>
      </w:pPr>
      <w:r>
        <w:continuationSeparator/>
      </w:r>
    </w:p>
  </w:footnote>
  <w:footnote w:id="1">
    <w:p w14:paraId="31B431DA" w14:textId="192A3B2F" w:rsidR="000F64C4" w:rsidRDefault="000F64C4" w:rsidP="006E4765">
      <w:pPr>
        <w:pStyle w:val="aff5"/>
      </w:pPr>
      <w:r>
        <w:rPr>
          <w:rStyle w:val="affff6"/>
        </w:rPr>
        <w:footnoteRef/>
      </w:r>
      <w:r>
        <w:t xml:space="preserve"> The Panamath task returns Weber fractions, which were transformed to Weber ratios via </w:t>
      </w:r>
      <m:oMath>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Ratio</m:t>
            </m:r>
          </m:sub>
        </m:sSub>
        <m:r>
          <w:rPr>
            <w:rFonts w:ascii="Cambria Math" w:hAnsi="Cambria Math"/>
          </w:rPr>
          <m:t>=Webe</m:t>
        </m:r>
        <m:sSub>
          <m:sSubPr>
            <m:ctrlPr>
              <w:rPr>
                <w:rFonts w:ascii="Cambria Math" w:hAnsi="Cambria Math"/>
                <w:i/>
              </w:rPr>
            </m:ctrlPr>
          </m:sSubPr>
          <m:e>
            <m:r>
              <w:rPr>
                <w:rFonts w:ascii="Cambria Math" w:hAnsi="Cambria Math"/>
              </w:rPr>
              <m:t>r</m:t>
            </m:r>
          </m:e>
          <m:sub>
            <m:r>
              <w:rPr>
                <w:rFonts w:ascii="Cambria Math" w:hAnsi="Cambria Math"/>
              </w:rPr>
              <m:t>Fraction</m:t>
            </m:r>
          </m:sub>
        </m:sSub>
        <m:r>
          <w:rPr>
            <w:rFonts w:ascii="Cambria Math" w:hAnsi="Cambria Math"/>
          </w:rPr>
          <m:t>+1</m:t>
        </m:r>
      </m:oMath>
      <w:r>
        <w:t xml:space="preserve"> </w:t>
      </w:r>
      <w:r>
        <w:fldChar w:fldCharType="begin"/>
      </w:r>
      <w:r>
        <w:instrText xml:space="preserve"> ADDIN ZOTERO_ITEM CSL_CITATION {"citationID":"a2i8iuek3jo","properties":{"formattedCitation":"(Halberda, Mazzocco, &amp; Feigenson, 2008)","plainCitation":"(Halberda, Mazzocco, &amp; Feigenson, 2008)"},"citationItems":[{"id":141,"uris":["http://zotero.org/users/1945632/items/J6IBNMRQ"],"uri":["http://zotero.org/users/1945632/items/J6IBNMRQ"],"itemData":{"id":141,"type":"article-journal","title":"Individual differences in non-verbal number acuity correlate with maths achievement.","container-title":"Nature","page":"665–8","volume":"455","issue":"7213","abstract":"Human mathematical competence emerges from two representational systems. Competence in some domains of mathematics, such as calculus, relies on symbolic representations that are unique to humans who have undergone explicit teaching. More basic numerical intuitions are supported by an evolutionarily ancient approximate number system that is shared by adults, infants and non-human animals-these groups can all represent the approximate number of items in visual or auditory arrays without verbally counting, and use this capacity to guide everyday behaviour such as foraging. Despite the widespread nature of the approximate number system both across species and across development, it is not known whether some individuals have a more precise non-verbal 'number sense' than others. Furthermore, the extent to which this system interfaces with the formal, symbolic maths abilities that humans acquire by explicit instruction remains unknown. Here we show that there are large individual differences in the non-verbal approximation abilities of 14-year-old children, and that these individual differences in the present correlate with children's past scores on standardized maths achievement tests, extending all the way back to kindergarten. Moreover, this correlation remains significant when controlling for individual differences in other cognitive and performance factors. Our results show that individual differences in achievement in school mathematics are related to individual differences in the acuity of an evolutionarily ancient, unlearned approximate number sense. Further research will determine whether early differences in number sense acuity affect later maths learning, whether maths education enhances number sense acuity, and the extent to which tertiary factors can affect both.","DOI":"10.1038/nature07246","ISSN":"1476-4687","note":"PMID: 18776888","author":[{"family":"Halberda","given":"Justin"},{"family":"Mazzocco","given":"Michèle M M"},{"family":"Feigenson","given":"Lisa"}],"issued":{"date-parts":[["2008",10]]}}}],"schema":"https://github.com/citation-style-language/schema/raw/master/csl-citation.json"} </w:instrText>
      </w:r>
      <w:r>
        <w:fldChar w:fldCharType="separate"/>
      </w:r>
      <w:r w:rsidRPr="005429B1">
        <w:rPr>
          <w:rFonts w:ascii="Times New Roman" w:hAnsi="Times New Roman" w:cs="Times New Roman"/>
        </w:rPr>
        <w:t>(Halberda, Mazzocco, &amp; Feigenson, 2008)</w:t>
      </w:r>
      <w:r>
        <w:fldChar w:fldCharType="end"/>
      </w:r>
      <w:r>
        <w:t>.</w:t>
      </w:r>
    </w:p>
  </w:footnote>
  <w:footnote w:id="2">
    <w:p w14:paraId="5DB6E2E8" w14:textId="374AADF4" w:rsidR="000F64C4" w:rsidRDefault="000F64C4">
      <w:pPr>
        <w:pStyle w:val="aff5"/>
      </w:pPr>
      <w:r>
        <w:rPr>
          <w:rStyle w:val="affff6"/>
        </w:rPr>
        <w:footnoteRef/>
      </w:r>
      <w:r>
        <w:t xml:space="preserve"> All d</w:t>
      </w:r>
      <w:r w:rsidRPr="006108EA">
        <w:t xml:space="preserve">ata and R code used for analyzing the data are available online at </w:t>
      </w:r>
      <w:hyperlink r:id="rId1" w:history="1">
        <w:r w:rsidRPr="00ED267C">
          <w:rPr>
            <w:rStyle w:val="Hyperlink"/>
          </w:rPr>
          <w:t>https://osf.io/gmuv5/?view_only=82e37668c61f4b04ad5c5d79682373a9</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A5FB" w14:textId="34028AD6" w:rsidR="000F64C4" w:rsidRDefault="000F64C4">
    <w:pPr>
      <w:pStyle w:val="a5"/>
    </w:pPr>
    <w:sdt>
      <w:sdtPr>
        <w:rPr>
          <w:rStyle w:val="a7"/>
        </w:rPr>
        <w:alias w:val="Running head"/>
        <w:tag w:val=""/>
        <w:id w:val="12739865"/>
        <w:dataBinding w:prefixMappings="xmlns:ns0='http://schemas.microsoft.com/office/2006/coverPageProps' " w:xpath="/ns0:CoverPageProperties[1]/ns0:Abstract[1]" w:storeItemID="{55AF091B-3C7A-41E3-B477-F2FDAA23CFDA}"/>
        <w15:appearance w15:val="hidden"/>
        <w:text/>
      </w:sdtPr>
      <w:sdtContent>
        <w:r w:rsidRPr="004A5009">
          <w:rPr>
            <w:rStyle w:val="a7"/>
          </w:rPr>
          <w:t>SFON and numerosity Discrimination</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Pr>
        <w:rStyle w:val="a7"/>
        <w:noProof/>
      </w:rPr>
      <w:t>22</w:t>
    </w:r>
    <w:r>
      <w:rPr>
        <w:rStyle w:val="a7"/>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E6B1A" w14:textId="5FF0197E" w:rsidR="000F64C4" w:rsidRDefault="000F64C4">
    <w:pPr>
      <w:pStyle w:val="a5"/>
      <w:rPr>
        <w:rStyle w:val="a7"/>
      </w:rPr>
    </w:pPr>
    <w:r>
      <w:t xml:space="preserve">Running head: </w:t>
    </w:r>
    <w:sdt>
      <w:sdtPr>
        <w:rPr>
          <w:rStyle w:val="a7"/>
        </w:rPr>
        <w:alias w:val="Running head"/>
        <w:tag w:val=""/>
        <w:id w:val="-696842620"/>
        <w:dataBinding w:prefixMappings="xmlns:ns0='http://schemas.microsoft.com/office/2006/coverPageProps' " w:xpath="/ns0:CoverPageProperties[1]/ns0:Abstract[1]" w:storeItemID="{55AF091B-3C7A-41E3-B477-F2FDAA23CFDA}"/>
        <w15:appearance w15:val="hidden"/>
        <w:text/>
      </w:sdtPr>
      <w:sdtContent>
        <w:r w:rsidRPr="004A5009">
          <w:rPr>
            <w:rStyle w:val="a7"/>
          </w:rPr>
          <w:t>SFON and numerosity Discrimination</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Pr>
        <w:rStyle w:val="a7"/>
        <w:noProof/>
      </w:rPr>
      <w:t>1</w:t>
    </w:r>
    <w:r>
      <w:rPr>
        <w:rStyle w:val="a7"/>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19477A3E"/>
    <w:multiLevelType w:val="multilevel"/>
    <w:tmpl w:val="E9A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53181"/>
    <w:multiLevelType w:val="multilevel"/>
    <w:tmpl w:val="A384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4AFC"/>
    <w:multiLevelType w:val="multilevel"/>
    <w:tmpl w:val="D64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A282C"/>
    <w:multiLevelType w:val="multilevel"/>
    <w:tmpl w:val="B5B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510DD"/>
    <w:multiLevelType w:val="hybridMultilevel"/>
    <w:tmpl w:val="35A8E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0130AF"/>
    <w:multiLevelType w:val="multilevel"/>
    <w:tmpl w:val="B54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12"/>
  </w:num>
  <w:num w:numId="15">
    <w:abstractNumId w:val="13"/>
  </w:num>
  <w:num w:numId="16">
    <w:abstractNumId w:val="1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w15:presenceInfo w15:providerId="None" w15:userId="Andrea"/>
  </w15:person>
  <w15:person w15:author="Matan S. Ben-Shachar">
    <w15:presenceInfo w15:providerId="None" w15:userId="Matan S. Ben-Shachar"/>
  </w15:person>
  <w15:person w15:author="sveta">
    <w15:presenceInfo w15:providerId="None" w15:userId="sve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20"/>
    <w:rsid w:val="00005205"/>
    <w:rsid w:val="00006EBC"/>
    <w:rsid w:val="00021122"/>
    <w:rsid w:val="00021E55"/>
    <w:rsid w:val="00032A57"/>
    <w:rsid w:val="0004467F"/>
    <w:rsid w:val="000459B8"/>
    <w:rsid w:val="0006705A"/>
    <w:rsid w:val="00070CEF"/>
    <w:rsid w:val="00076D42"/>
    <w:rsid w:val="00077339"/>
    <w:rsid w:val="0007742C"/>
    <w:rsid w:val="00086DB9"/>
    <w:rsid w:val="00091D81"/>
    <w:rsid w:val="00095187"/>
    <w:rsid w:val="000A4702"/>
    <w:rsid w:val="000A4A58"/>
    <w:rsid w:val="000B02B7"/>
    <w:rsid w:val="000B1CCC"/>
    <w:rsid w:val="000B1E6C"/>
    <w:rsid w:val="000B383F"/>
    <w:rsid w:val="000B7237"/>
    <w:rsid w:val="000C3E7D"/>
    <w:rsid w:val="000C6F5D"/>
    <w:rsid w:val="000D0555"/>
    <w:rsid w:val="000D3402"/>
    <w:rsid w:val="000D3FFE"/>
    <w:rsid w:val="000D51C9"/>
    <w:rsid w:val="000D58F5"/>
    <w:rsid w:val="000D5D71"/>
    <w:rsid w:val="000E1D08"/>
    <w:rsid w:val="000E4036"/>
    <w:rsid w:val="000F26B1"/>
    <w:rsid w:val="000F3076"/>
    <w:rsid w:val="000F64C4"/>
    <w:rsid w:val="0010747B"/>
    <w:rsid w:val="001103D4"/>
    <w:rsid w:val="00114A48"/>
    <w:rsid w:val="00115215"/>
    <w:rsid w:val="00116AC0"/>
    <w:rsid w:val="001309EF"/>
    <w:rsid w:val="0013183E"/>
    <w:rsid w:val="00132764"/>
    <w:rsid w:val="0014109D"/>
    <w:rsid w:val="00141CEF"/>
    <w:rsid w:val="00144789"/>
    <w:rsid w:val="00146D34"/>
    <w:rsid w:val="00147135"/>
    <w:rsid w:val="00156CD5"/>
    <w:rsid w:val="00157513"/>
    <w:rsid w:val="0016249D"/>
    <w:rsid w:val="0016519F"/>
    <w:rsid w:val="00167149"/>
    <w:rsid w:val="001A3C60"/>
    <w:rsid w:val="001A577D"/>
    <w:rsid w:val="001A63A9"/>
    <w:rsid w:val="001B117F"/>
    <w:rsid w:val="001C5332"/>
    <w:rsid w:val="001C65AD"/>
    <w:rsid w:val="001C7D6F"/>
    <w:rsid w:val="001D182A"/>
    <w:rsid w:val="001D1CE7"/>
    <w:rsid w:val="001D28C2"/>
    <w:rsid w:val="001D519F"/>
    <w:rsid w:val="001E3C97"/>
    <w:rsid w:val="001E612A"/>
    <w:rsid w:val="001F18B1"/>
    <w:rsid w:val="00200AFA"/>
    <w:rsid w:val="00205312"/>
    <w:rsid w:val="00205373"/>
    <w:rsid w:val="00205967"/>
    <w:rsid w:val="00211DA5"/>
    <w:rsid w:val="0021355A"/>
    <w:rsid w:val="00215DBD"/>
    <w:rsid w:val="002255D8"/>
    <w:rsid w:val="00230B61"/>
    <w:rsid w:val="00230BCF"/>
    <w:rsid w:val="00237040"/>
    <w:rsid w:val="00240C67"/>
    <w:rsid w:val="00241953"/>
    <w:rsid w:val="002430E0"/>
    <w:rsid w:val="00246A01"/>
    <w:rsid w:val="00256420"/>
    <w:rsid w:val="00257280"/>
    <w:rsid w:val="00277BE5"/>
    <w:rsid w:val="002817B4"/>
    <w:rsid w:val="002905B3"/>
    <w:rsid w:val="002A5079"/>
    <w:rsid w:val="002B2112"/>
    <w:rsid w:val="002B3BC1"/>
    <w:rsid w:val="002B5B42"/>
    <w:rsid w:val="002B7AFB"/>
    <w:rsid w:val="002C0EF8"/>
    <w:rsid w:val="002C1003"/>
    <w:rsid w:val="002C30D3"/>
    <w:rsid w:val="002C5C68"/>
    <w:rsid w:val="002C6917"/>
    <w:rsid w:val="002D0EBE"/>
    <w:rsid w:val="002D5DBF"/>
    <w:rsid w:val="002D7132"/>
    <w:rsid w:val="002E3541"/>
    <w:rsid w:val="002E4593"/>
    <w:rsid w:val="002F7EE5"/>
    <w:rsid w:val="00301498"/>
    <w:rsid w:val="00305F60"/>
    <w:rsid w:val="00307E86"/>
    <w:rsid w:val="003123FE"/>
    <w:rsid w:val="00315F3F"/>
    <w:rsid w:val="0032019E"/>
    <w:rsid w:val="00335912"/>
    <w:rsid w:val="00337F7C"/>
    <w:rsid w:val="0035009E"/>
    <w:rsid w:val="0035028E"/>
    <w:rsid w:val="003508E5"/>
    <w:rsid w:val="00353BF2"/>
    <w:rsid w:val="00354232"/>
    <w:rsid w:val="00360455"/>
    <w:rsid w:val="00360CFC"/>
    <w:rsid w:val="00371AE4"/>
    <w:rsid w:val="00373DB8"/>
    <w:rsid w:val="003811AA"/>
    <w:rsid w:val="0038333E"/>
    <w:rsid w:val="003875DD"/>
    <w:rsid w:val="00390095"/>
    <w:rsid w:val="003900C1"/>
    <w:rsid w:val="003906AE"/>
    <w:rsid w:val="00391F41"/>
    <w:rsid w:val="003921EA"/>
    <w:rsid w:val="00393C1A"/>
    <w:rsid w:val="003952D6"/>
    <w:rsid w:val="003953ED"/>
    <w:rsid w:val="003A4B46"/>
    <w:rsid w:val="003B0802"/>
    <w:rsid w:val="003B1521"/>
    <w:rsid w:val="003B3695"/>
    <w:rsid w:val="003C12C9"/>
    <w:rsid w:val="003C4C7F"/>
    <w:rsid w:val="003C7414"/>
    <w:rsid w:val="003E3890"/>
    <w:rsid w:val="003E7507"/>
    <w:rsid w:val="00402AD7"/>
    <w:rsid w:val="00404325"/>
    <w:rsid w:val="00404FB1"/>
    <w:rsid w:val="00411AEB"/>
    <w:rsid w:val="00413788"/>
    <w:rsid w:val="004247CF"/>
    <w:rsid w:val="0042486A"/>
    <w:rsid w:val="00426389"/>
    <w:rsid w:val="00430C26"/>
    <w:rsid w:val="00430FD8"/>
    <w:rsid w:val="004338CD"/>
    <w:rsid w:val="00436535"/>
    <w:rsid w:val="00443E1E"/>
    <w:rsid w:val="00445257"/>
    <w:rsid w:val="004456D6"/>
    <w:rsid w:val="004537EF"/>
    <w:rsid w:val="00470FD5"/>
    <w:rsid w:val="0047106A"/>
    <w:rsid w:val="0048132D"/>
    <w:rsid w:val="0048351D"/>
    <w:rsid w:val="004849F9"/>
    <w:rsid w:val="004917C0"/>
    <w:rsid w:val="00491963"/>
    <w:rsid w:val="00493A32"/>
    <w:rsid w:val="004A3726"/>
    <w:rsid w:val="004A38AE"/>
    <w:rsid w:val="004A4124"/>
    <w:rsid w:val="004A5009"/>
    <w:rsid w:val="004B3210"/>
    <w:rsid w:val="004D03C3"/>
    <w:rsid w:val="004E030D"/>
    <w:rsid w:val="004E6A1D"/>
    <w:rsid w:val="004F24D4"/>
    <w:rsid w:val="004F5BC9"/>
    <w:rsid w:val="005003F3"/>
    <w:rsid w:val="005073C6"/>
    <w:rsid w:val="005107F8"/>
    <w:rsid w:val="00510AA2"/>
    <w:rsid w:val="00511A41"/>
    <w:rsid w:val="005122D7"/>
    <w:rsid w:val="00512C98"/>
    <w:rsid w:val="00514445"/>
    <w:rsid w:val="005159E4"/>
    <w:rsid w:val="005163CE"/>
    <w:rsid w:val="00516851"/>
    <w:rsid w:val="005209AA"/>
    <w:rsid w:val="00523DF8"/>
    <w:rsid w:val="005251BD"/>
    <w:rsid w:val="00530F45"/>
    <w:rsid w:val="005313E5"/>
    <w:rsid w:val="00531EC5"/>
    <w:rsid w:val="00532AC4"/>
    <w:rsid w:val="00537999"/>
    <w:rsid w:val="005422B5"/>
    <w:rsid w:val="005423EB"/>
    <w:rsid w:val="005429B1"/>
    <w:rsid w:val="00543236"/>
    <w:rsid w:val="00544111"/>
    <w:rsid w:val="0056001A"/>
    <w:rsid w:val="005714BA"/>
    <w:rsid w:val="0057656F"/>
    <w:rsid w:val="005836C6"/>
    <w:rsid w:val="005950A9"/>
    <w:rsid w:val="0059610C"/>
    <w:rsid w:val="00596BDC"/>
    <w:rsid w:val="005A2D8A"/>
    <w:rsid w:val="005A5F08"/>
    <w:rsid w:val="005B23EA"/>
    <w:rsid w:val="005B46B5"/>
    <w:rsid w:val="005B5A35"/>
    <w:rsid w:val="005B6232"/>
    <w:rsid w:val="005E1674"/>
    <w:rsid w:val="005F3958"/>
    <w:rsid w:val="005F4AE4"/>
    <w:rsid w:val="005F6D0A"/>
    <w:rsid w:val="005F7281"/>
    <w:rsid w:val="005F7895"/>
    <w:rsid w:val="00602C0F"/>
    <w:rsid w:val="00602C66"/>
    <w:rsid w:val="006108EA"/>
    <w:rsid w:val="006126C6"/>
    <w:rsid w:val="006206EF"/>
    <w:rsid w:val="0062239D"/>
    <w:rsid w:val="00624C85"/>
    <w:rsid w:val="00625BEE"/>
    <w:rsid w:val="00626337"/>
    <w:rsid w:val="0062702F"/>
    <w:rsid w:val="00630C0D"/>
    <w:rsid w:val="00632AF4"/>
    <w:rsid w:val="00633B20"/>
    <w:rsid w:val="006352A0"/>
    <w:rsid w:val="006352B2"/>
    <w:rsid w:val="0063787C"/>
    <w:rsid w:val="006379E0"/>
    <w:rsid w:val="00637FFE"/>
    <w:rsid w:val="0064086E"/>
    <w:rsid w:val="00641FB7"/>
    <w:rsid w:val="0064253C"/>
    <w:rsid w:val="00646697"/>
    <w:rsid w:val="00646881"/>
    <w:rsid w:val="00647C0B"/>
    <w:rsid w:val="006521CC"/>
    <w:rsid w:val="00653345"/>
    <w:rsid w:val="0066095E"/>
    <w:rsid w:val="00662DB6"/>
    <w:rsid w:val="00670C47"/>
    <w:rsid w:val="00674E7A"/>
    <w:rsid w:val="00674ED5"/>
    <w:rsid w:val="00681C9A"/>
    <w:rsid w:val="00683087"/>
    <w:rsid w:val="006971D9"/>
    <w:rsid w:val="006B3A10"/>
    <w:rsid w:val="006B53A0"/>
    <w:rsid w:val="006C775A"/>
    <w:rsid w:val="006D6B48"/>
    <w:rsid w:val="006D7CE4"/>
    <w:rsid w:val="006E042B"/>
    <w:rsid w:val="006E1B91"/>
    <w:rsid w:val="006E4765"/>
    <w:rsid w:val="006E48E6"/>
    <w:rsid w:val="006E6C49"/>
    <w:rsid w:val="006F0B63"/>
    <w:rsid w:val="006F3F29"/>
    <w:rsid w:val="006F5855"/>
    <w:rsid w:val="006F73D2"/>
    <w:rsid w:val="0070074C"/>
    <w:rsid w:val="00705AF6"/>
    <w:rsid w:val="007110EB"/>
    <w:rsid w:val="00711DAB"/>
    <w:rsid w:val="00716CA8"/>
    <w:rsid w:val="00720899"/>
    <w:rsid w:val="00722FCD"/>
    <w:rsid w:val="00724CB5"/>
    <w:rsid w:val="0073302C"/>
    <w:rsid w:val="007359EE"/>
    <w:rsid w:val="0074197A"/>
    <w:rsid w:val="007446E4"/>
    <w:rsid w:val="00747D54"/>
    <w:rsid w:val="007506B0"/>
    <w:rsid w:val="00753373"/>
    <w:rsid w:val="007659D1"/>
    <w:rsid w:val="00767B05"/>
    <w:rsid w:val="007716AB"/>
    <w:rsid w:val="00775457"/>
    <w:rsid w:val="00775899"/>
    <w:rsid w:val="00785397"/>
    <w:rsid w:val="0078706B"/>
    <w:rsid w:val="0078770B"/>
    <w:rsid w:val="00791D53"/>
    <w:rsid w:val="0079311E"/>
    <w:rsid w:val="00794DEC"/>
    <w:rsid w:val="007966A1"/>
    <w:rsid w:val="0079768B"/>
    <w:rsid w:val="007976BB"/>
    <w:rsid w:val="007A00E1"/>
    <w:rsid w:val="007A29E7"/>
    <w:rsid w:val="007A4E62"/>
    <w:rsid w:val="007B127E"/>
    <w:rsid w:val="007C121A"/>
    <w:rsid w:val="007C58F5"/>
    <w:rsid w:val="007C6A1C"/>
    <w:rsid w:val="007C7542"/>
    <w:rsid w:val="007D39AA"/>
    <w:rsid w:val="007D6BF5"/>
    <w:rsid w:val="007E012D"/>
    <w:rsid w:val="007E1D45"/>
    <w:rsid w:val="007E28B4"/>
    <w:rsid w:val="007E6537"/>
    <w:rsid w:val="007F0C52"/>
    <w:rsid w:val="007F2814"/>
    <w:rsid w:val="007F3554"/>
    <w:rsid w:val="007F5673"/>
    <w:rsid w:val="007F6117"/>
    <w:rsid w:val="007F74EF"/>
    <w:rsid w:val="0081026A"/>
    <w:rsid w:val="00816221"/>
    <w:rsid w:val="00817044"/>
    <w:rsid w:val="0082143E"/>
    <w:rsid w:val="00822803"/>
    <w:rsid w:val="00822A30"/>
    <w:rsid w:val="00825935"/>
    <w:rsid w:val="00825F8E"/>
    <w:rsid w:val="00831889"/>
    <w:rsid w:val="00833747"/>
    <w:rsid w:val="00836B67"/>
    <w:rsid w:val="008375F0"/>
    <w:rsid w:val="008444D8"/>
    <w:rsid w:val="00847A25"/>
    <w:rsid w:val="00852351"/>
    <w:rsid w:val="00865FA6"/>
    <w:rsid w:val="00870C91"/>
    <w:rsid w:val="0087170D"/>
    <w:rsid w:val="00874B6F"/>
    <w:rsid w:val="00886BFA"/>
    <w:rsid w:val="00890687"/>
    <w:rsid w:val="00890C6A"/>
    <w:rsid w:val="008B3F02"/>
    <w:rsid w:val="008B7FAF"/>
    <w:rsid w:val="008C0844"/>
    <w:rsid w:val="008C1095"/>
    <w:rsid w:val="008C156D"/>
    <w:rsid w:val="008C7A9C"/>
    <w:rsid w:val="008D59BD"/>
    <w:rsid w:val="008D5EB1"/>
    <w:rsid w:val="008D6791"/>
    <w:rsid w:val="008E3CC1"/>
    <w:rsid w:val="008E4779"/>
    <w:rsid w:val="008F2D92"/>
    <w:rsid w:val="008F445B"/>
    <w:rsid w:val="008F4D8C"/>
    <w:rsid w:val="008F7341"/>
    <w:rsid w:val="00910C54"/>
    <w:rsid w:val="009167E2"/>
    <w:rsid w:val="00920DFA"/>
    <w:rsid w:val="0092424F"/>
    <w:rsid w:val="00925676"/>
    <w:rsid w:val="009260BE"/>
    <w:rsid w:val="0092661C"/>
    <w:rsid w:val="009319ED"/>
    <w:rsid w:val="009338B7"/>
    <w:rsid w:val="0093585C"/>
    <w:rsid w:val="009366AA"/>
    <w:rsid w:val="009418F4"/>
    <w:rsid w:val="009455E5"/>
    <w:rsid w:val="00951185"/>
    <w:rsid w:val="00952F37"/>
    <w:rsid w:val="00967FE5"/>
    <w:rsid w:val="009701AA"/>
    <w:rsid w:val="009728BA"/>
    <w:rsid w:val="009731D5"/>
    <w:rsid w:val="009756C8"/>
    <w:rsid w:val="00980267"/>
    <w:rsid w:val="00982538"/>
    <w:rsid w:val="009B3516"/>
    <w:rsid w:val="009B6F27"/>
    <w:rsid w:val="009C6960"/>
    <w:rsid w:val="009C6AFB"/>
    <w:rsid w:val="009D360D"/>
    <w:rsid w:val="009D460D"/>
    <w:rsid w:val="009E3E62"/>
    <w:rsid w:val="009F24F6"/>
    <w:rsid w:val="009F4600"/>
    <w:rsid w:val="009F69C9"/>
    <w:rsid w:val="00A12AA0"/>
    <w:rsid w:val="00A13A2F"/>
    <w:rsid w:val="00A2040A"/>
    <w:rsid w:val="00A20FAD"/>
    <w:rsid w:val="00A3048B"/>
    <w:rsid w:val="00A30562"/>
    <w:rsid w:val="00A317E6"/>
    <w:rsid w:val="00A3724B"/>
    <w:rsid w:val="00A44298"/>
    <w:rsid w:val="00A444EF"/>
    <w:rsid w:val="00A45497"/>
    <w:rsid w:val="00A459B5"/>
    <w:rsid w:val="00A52076"/>
    <w:rsid w:val="00A54107"/>
    <w:rsid w:val="00A5564F"/>
    <w:rsid w:val="00A61D9B"/>
    <w:rsid w:val="00A662D6"/>
    <w:rsid w:val="00A73753"/>
    <w:rsid w:val="00A74FFB"/>
    <w:rsid w:val="00A7623E"/>
    <w:rsid w:val="00A774EB"/>
    <w:rsid w:val="00A814AF"/>
    <w:rsid w:val="00A86707"/>
    <w:rsid w:val="00A874F7"/>
    <w:rsid w:val="00A9154C"/>
    <w:rsid w:val="00A9785A"/>
    <w:rsid w:val="00AA2AAD"/>
    <w:rsid w:val="00AB1A49"/>
    <w:rsid w:val="00AB2C3F"/>
    <w:rsid w:val="00AD1DFF"/>
    <w:rsid w:val="00AE1D2F"/>
    <w:rsid w:val="00AE7915"/>
    <w:rsid w:val="00AF5A36"/>
    <w:rsid w:val="00AF6E01"/>
    <w:rsid w:val="00B056A0"/>
    <w:rsid w:val="00B06B72"/>
    <w:rsid w:val="00B10E85"/>
    <w:rsid w:val="00B12E6C"/>
    <w:rsid w:val="00B20C1B"/>
    <w:rsid w:val="00B2208B"/>
    <w:rsid w:val="00B323C7"/>
    <w:rsid w:val="00B33C3D"/>
    <w:rsid w:val="00B34682"/>
    <w:rsid w:val="00B34D99"/>
    <w:rsid w:val="00B35622"/>
    <w:rsid w:val="00B37192"/>
    <w:rsid w:val="00B400D9"/>
    <w:rsid w:val="00B403DF"/>
    <w:rsid w:val="00B42741"/>
    <w:rsid w:val="00B43110"/>
    <w:rsid w:val="00B45E76"/>
    <w:rsid w:val="00B54B98"/>
    <w:rsid w:val="00B6490E"/>
    <w:rsid w:val="00B64F58"/>
    <w:rsid w:val="00B65941"/>
    <w:rsid w:val="00B71466"/>
    <w:rsid w:val="00B75E79"/>
    <w:rsid w:val="00B823D2"/>
    <w:rsid w:val="00B824E1"/>
    <w:rsid w:val="00BA1D08"/>
    <w:rsid w:val="00BA2CE1"/>
    <w:rsid w:val="00BA5D77"/>
    <w:rsid w:val="00BA6CD6"/>
    <w:rsid w:val="00BB0EB6"/>
    <w:rsid w:val="00BB3F80"/>
    <w:rsid w:val="00BB6D3E"/>
    <w:rsid w:val="00BC2133"/>
    <w:rsid w:val="00BC77F3"/>
    <w:rsid w:val="00BC7AEA"/>
    <w:rsid w:val="00BD44B7"/>
    <w:rsid w:val="00BD7236"/>
    <w:rsid w:val="00BE1D07"/>
    <w:rsid w:val="00BE3DDA"/>
    <w:rsid w:val="00BE557F"/>
    <w:rsid w:val="00BE6B3C"/>
    <w:rsid w:val="00BF5411"/>
    <w:rsid w:val="00BF7422"/>
    <w:rsid w:val="00C06A79"/>
    <w:rsid w:val="00C105BD"/>
    <w:rsid w:val="00C111D3"/>
    <w:rsid w:val="00C1639B"/>
    <w:rsid w:val="00C2017C"/>
    <w:rsid w:val="00C22ECB"/>
    <w:rsid w:val="00C22F34"/>
    <w:rsid w:val="00C30A65"/>
    <w:rsid w:val="00C319F8"/>
    <w:rsid w:val="00C32F62"/>
    <w:rsid w:val="00C37F46"/>
    <w:rsid w:val="00C412A2"/>
    <w:rsid w:val="00C43486"/>
    <w:rsid w:val="00C50C57"/>
    <w:rsid w:val="00C5401A"/>
    <w:rsid w:val="00C57EAF"/>
    <w:rsid w:val="00C63639"/>
    <w:rsid w:val="00C643FB"/>
    <w:rsid w:val="00C67BC1"/>
    <w:rsid w:val="00C83735"/>
    <w:rsid w:val="00C83990"/>
    <w:rsid w:val="00C853B1"/>
    <w:rsid w:val="00C8590E"/>
    <w:rsid w:val="00C867B6"/>
    <w:rsid w:val="00C91E01"/>
    <w:rsid w:val="00C9383D"/>
    <w:rsid w:val="00CA6916"/>
    <w:rsid w:val="00CB31C2"/>
    <w:rsid w:val="00CC0AD4"/>
    <w:rsid w:val="00CD587F"/>
    <w:rsid w:val="00CD708B"/>
    <w:rsid w:val="00CE5DEC"/>
    <w:rsid w:val="00D01B3C"/>
    <w:rsid w:val="00D05264"/>
    <w:rsid w:val="00D05A41"/>
    <w:rsid w:val="00D05E7E"/>
    <w:rsid w:val="00D062DC"/>
    <w:rsid w:val="00D07429"/>
    <w:rsid w:val="00D07818"/>
    <w:rsid w:val="00D14058"/>
    <w:rsid w:val="00D201A7"/>
    <w:rsid w:val="00D26151"/>
    <w:rsid w:val="00D277FC"/>
    <w:rsid w:val="00D33F32"/>
    <w:rsid w:val="00D37487"/>
    <w:rsid w:val="00D40B4E"/>
    <w:rsid w:val="00D43B7D"/>
    <w:rsid w:val="00D44661"/>
    <w:rsid w:val="00D55D29"/>
    <w:rsid w:val="00D61867"/>
    <w:rsid w:val="00D61F64"/>
    <w:rsid w:val="00D6305D"/>
    <w:rsid w:val="00D759E9"/>
    <w:rsid w:val="00D80E90"/>
    <w:rsid w:val="00D81240"/>
    <w:rsid w:val="00D847A1"/>
    <w:rsid w:val="00D8538F"/>
    <w:rsid w:val="00D86030"/>
    <w:rsid w:val="00D87879"/>
    <w:rsid w:val="00DA05EA"/>
    <w:rsid w:val="00DA1DAE"/>
    <w:rsid w:val="00DA1E57"/>
    <w:rsid w:val="00DA528E"/>
    <w:rsid w:val="00DA53D4"/>
    <w:rsid w:val="00DA5FD4"/>
    <w:rsid w:val="00DA61BD"/>
    <w:rsid w:val="00DA6C1A"/>
    <w:rsid w:val="00DA7F30"/>
    <w:rsid w:val="00DB1247"/>
    <w:rsid w:val="00DB20F3"/>
    <w:rsid w:val="00DC24B3"/>
    <w:rsid w:val="00DC38A8"/>
    <w:rsid w:val="00DC6735"/>
    <w:rsid w:val="00DC74E0"/>
    <w:rsid w:val="00DD0756"/>
    <w:rsid w:val="00DD2400"/>
    <w:rsid w:val="00DD3977"/>
    <w:rsid w:val="00DD7CAB"/>
    <w:rsid w:val="00DE06CC"/>
    <w:rsid w:val="00DF745B"/>
    <w:rsid w:val="00E016B8"/>
    <w:rsid w:val="00E063E1"/>
    <w:rsid w:val="00E11FF7"/>
    <w:rsid w:val="00E16147"/>
    <w:rsid w:val="00E21964"/>
    <w:rsid w:val="00E23F6F"/>
    <w:rsid w:val="00E31BFB"/>
    <w:rsid w:val="00E34017"/>
    <w:rsid w:val="00E34EF4"/>
    <w:rsid w:val="00E35EAB"/>
    <w:rsid w:val="00E37365"/>
    <w:rsid w:val="00E4323C"/>
    <w:rsid w:val="00E45224"/>
    <w:rsid w:val="00E4572E"/>
    <w:rsid w:val="00E45DF9"/>
    <w:rsid w:val="00E509E3"/>
    <w:rsid w:val="00E536D8"/>
    <w:rsid w:val="00E55520"/>
    <w:rsid w:val="00E5605A"/>
    <w:rsid w:val="00E627DE"/>
    <w:rsid w:val="00E67A1E"/>
    <w:rsid w:val="00E701E7"/>
    <w:rsid w:val="00E8369A"/>
    <w:rsid w:val="00E8516E"/>
    <w:rsid w:val="00E9127F"/>
    <w:rsid w:val="00E91E3E"/>
    <w:rsid w:val="00E92F78"/>
    <w:rsid w:val="00E9538B"/>
    <w:rsid w:val="00E954D1"/>
    <w:rsid w:val="00EA338D"/>
    <w:rsid w:val="00EA5022"/>
    <w:rsid w:val="00EB4FE6"/>
    <w:rsid w:val="00EB66D0"/>
    <w:rsid w:val="00EC0D21"/>
    <w:rsid w:val="00EC4706"/>
    <w:rsid w:val="00EC4B32"/>
    <w:rsid w:val="00EC6A64"/>
    <w:rsid w:val="00ED2FD5"/>
    <w:rsid w:val="00ED69E2"/>
    <w:rsid w:val="00EE38D4"/>
    <w:rsid w:val="00EE5EA3"/>
    <w:rsid w:val="00EE639C"/>
    <w:rsid w:val="00EE65E0"/>
    <w:rsid w:val="00EF0224"/>
    <w:rsid w:val="00EF0B01"/>
    <w:rsid w:val="00EF0C49"/>
    <w:rsid w:val="00EF228B"/>
    <w:rsid w:val="00EF5673"/>
    <w:rsid w:val="00EF5C86"/>
    <w:rsid w:val="00EF606C"/>
    <w:rsid w:val="00EF7B9B"/>
    <w:rsid w:val="00F111A6"/>
    <w:rsid w:val="00F1592C"/>
    <w:rsid w:val="00F232AC"/>
    <w:rsid w:val="00F23986"/>
    <w:rsid w:val="00F257E0"/>
    <w:rsid w:val="00F26E16"/>
    <w:rsid w:val="00F27794"/>
    <w:rsid w:val="00F40604"/>
    <w:rsid w:val="00F40A9D"/>
    <w:rsid w:val="00F424BC"/>
    <w:rsid w:val="00F43E56"/>
    <w:rsid w:val="00F45183"/>
    <w:rsid w:val="00F47D44"/>
    <w:rsid w:val="00F5169A"/>
    <w:rsid w:val="00F517E5"/>
    <w:rsid w:val="00F536A0"/>
    <w:rsid w:val="00F665D5"/>
    <w:rsid w:val="00F66B01"/>
    <w:rsid w:val="00F818DF"/>
    <w:rsid w:val="00F823EA"/>
    <w:rsid w:val="00F9126F"/>
    <w:rsid w:val="00F95BF1"/>
    <w:rsid w:val="00FA045B"/>
    <w:rsid w:val="00FA7D8B"/>
    <w:rsid w:val="00FB13AE"/>
    <w:rsid w:val="00FB1656"/>
    <w:rsid w:val="00FB1C66"/>
    <w:rsid w:val="00FB29D9"/>
    <w:rsid w:val="00FC0854"/>
    <w:rsid w:val="00FC491E"/>
    <w:rsid w:val="00FC4E8D"/>
    <w:rsid w:val="00FC6BAA"/>
    <w:rsid w:val="00FD1D27"/>
    <w:rsid w:val="00FD311A"/>
    <w:rsid w:val="00FD6106"/>
    <w:rsid w:val="00FD63C8"/>
    <w:rsid w:val="00FD7049"/>
    <w:rsid w:val="00FD7A28"/>
    <w:rsid w:val="00FE549D"/>
    <w:rsid w:val="00FE59A6"/>
    <w:rsid w:val="00FE5BDA"/>
    <w:rsid w:val="00FF2E52"/>
    <w:rsid w:val="00FF78C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53DFB"/>
  <w15:chartTrackingRefBased/>
  <w15:docId w15:val="{D22939C9-709E-459A-9E0D-2BBCA664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kern w:val="24"/>
    </w:rPr>
  </w:style>
  <w:style w:type="paragraph" w:styleId="1">
    <w:name w:val="heading 1"/>
    <w:basedOn w:val="a1"/>
    <w:next w:val="a1"/>
    <w:link w:val="10"/>
    <w:uiPriority w:val="4"/>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4"/>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4"/>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4"/>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4"/>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כותרת עליונה תו"/>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link w:val="aa"/>
    <w:uiPriority w:val="1"/>
    <w:qFormat/>
    <w:pPr>
      <w:ind w:firstLine="0"/>
    </w:pPr>
  </w:style>
  <w:style w:type="character" w:customStyle="1" w:styleId="10">
    <w:name w:val="כותרת 1 תו"/>
    <w:basedOn w:val="a2"/>
    <w:link w:val="1"/>
    <w:uiPriority w:val="4"/>
    <w:rPr>
      <w:rFonts w:asciiTheme="majorHAnsi" w:eastAsiaTheme="majorEastAsia" w:hAnsiTheme="majorHAnsi" w:cstheme="majorBidi"/>
      <w:b/>
      <w:bCs/>
      <w:kern w:val="24"/>
    </w:rPr>
  </w:style>
  <w:style w:type="character" w:customStyle="1" w:styleId="22">
    <w:name w:val="כותרת 2 תו"/>
    <w:basedOn w:val="a2"/>
    <w:link w:val="21"/>
    <w:uiPriority w:val="4"/>
    <w:rPr>
      <w:rFonts w:asciiTheme="majorHAnsi" w:eastAsiaTheme="majorEastAsia" w:hAnsiTheme="majorHAnsi" w:cstheme="majorBidi"/>
      <w:b/>
      <w:bCs/>
      <w:kern w:val="24"/>
    </w:rPr>
  </w:style>
  <w:style w:type="paragraph" w:styleId="ab">
    <w:name w:val="Title"/>
    <w:basedOn w:val="a1"/>
    <w:next w:val="a1"/>
    <w:link w:val="ac"/>
    <w:uiPriority w:val="1"/>
    <w:qFormat/>
    <w:pPr>
      <w:spacing w:before="2400"/>
      <w:ind w:firstLine="0"/>
      <w:contextualSpacing/>
      <w:jc w:val="center"/>
    </w:pPr>
    <w:rPr>
      <w:rFonts w:asciiTheme="majorHAnsi" w:eastAsiaTheme="majorEastAsia" w:hAnsiTheme="majorHAnsi" w:cstheme="majorBidi"/>
    </w:rPr>
  </w:style>
  <w:style w:type="character" w:customStyle="1" w:styleId="ac">
    <w:name w:val="כותרת טקסט תו"/>
    <w:basedOn w:val="a2"/>
    <w:link w:val="ab"/>
    <w:uiPriority w:val="1"/>
    <w:rPr>
      <w:rFonts w:asciiTheme="majorHAnsi" w:eastAsiaTheme="majorEastAsia" w:hAnsiTheme="majorHAnsi" w:cstheme="majorBidi"/>
      <w:kern w:val="24"/>
    </w:rPr>
  </w:style>
  <w:style w:type="character" w:styleId="ad">
    <w:name w:val="Emphasis"/>
    <w:basedOn w:val="a2"/>
    <w:uiPriority w:val="20"/>
    <w:unhideWhenUsed/>
    <w:qFormat/>
    <w:rPr>
      <w:i/>
      <w:iCs/>
    </w:rPr>
  </w:style>
  <w:style w:type="character" w:customStyle="1" w:styleId="32">
    <w:name w:val="כותרת 3 תו"/>
    <w:basedOn w:val="a2"/>
    <w:link w:val="31"/>
    <w:uiPriority w:val="4"/>
    <w:rPr>
      <w:rFonts w:asciiTheme="majorHAnsi" w:eastAsiaTheme="majorEastAsia" w:hAnsiTheme="majorHAnsi" w:cstheme="majorBidi"/>
      <w:b/>
      <w:bCs/>
      <w:kern w:val="24"/>
    </w:rPr>
  </w:style>
  <w:style w:type="character" w:customStyle="1" w:styleId="42">
    <w:name w:val="כותרת 4 תו"/>
    <w:basedOn w:val="a2"/>
    <w:link w:val="41"/>
    <w:uiPriority w:val="4"/>
    <w:rPr>
      <w:rFonts w:asciiTheme="majorHAnsi" w:eastAsiaTheme="majorEastAsia" w:hAnsiTheme="majorHAnsi" w:cstheme="majorBidi"/>
      <w:b/>
      <w:bCs/>
      <w:i/>
      <w:iCs/>
      <w:kern w:val="24"/>
    </w:rPr>
  </w:style>
  <w:style w:type="character" w:customStyle="1" w:styleId="52">
    <w:name w:val="כותרת 5 תו"/>
    <w:basedOn w:val="a2"/>
    <w:link w:val="51"/>
    <w:uiPriority w:val="4"/>
    <w:rPr>
      <w:rFonts w:asciiTheme="majorHAnsi" w:eastAsiaTheme="majorEastAsia" w:hAnsiTheme="majorHAnsi" w:cstheme="majorBidi"/>
      <w:i/>
      <w:iCs/>
      <w:kern w:val="24"/>
    </w:rPr>
  </w:style>
  <w:style w:type="paragraph" w:styleId="ae">
    <w:name w:val="Balloon Text"/>
    <w:basedOn w:val="a1"/>
    <w:link w:val="af"/>
    <w:uiPriority w:val="99"/>
    <w:semiHidden/>
    <w:unhideWhenUsed/>
    <w:pPr>
      <w:spacing w:line="240" w:lineRule="auto"/>
      <w:ind w:firstLine="0"/>
    </w:pPr>
    <w:rPr>
      <w:rFonts w:ascii="Segoe UI" w:hAnsi="Segoe UI" w:cs="Segoe UI"/>
      <w:sz w:val="18"/>
      <w:szCs w:val="18"/>
    </w:rPr>
  </w:style>
  <w:style w:type="character" w:customStyle="1" w:styleId="af">
    <w:name w:val="טקסט בלונים תו"/>
    <w:basedOn w:val="a2"/>
    <w:link w:val="ae"/>
    <w:uiPriority w:val="99"/>
    <w:semiHidden/>
    <w:rPr>
      <w:rFonts w:ascii="Segoe UI" w:hAnsi="Segoe UI" w:cs="Segoe UI"/>
      <w:kern w:val="24"/>
      <w:sz w:val="18"/>
      <w:szCs w:val="18"/>
    </w:rPr>
  </w:style>
  <w:style w:type="paragraph" w:styleId="af0">
    <w:name w:val="Bibliography"/>
    <w:basedOn w:val="a1"/>
    <w:next w:val="a1"/>
    <w:uiPriority w:val="37"/>
    <w:unhideWhenUsed/>
    <w:qFormat/>
    <w:pPr>
      <w:ind w:left="720" w:hanging="720"/>
    </w:pPr>
  </w:style>
  <w:style w:type="paragraph" w:styleId="af1">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2">
    <w:name w:val="Body Text"/>
    <w:basedOn w:val="a1"/>
    <w:link w:val="af3"/>
    <w:uiPriority w:val="99"/>
    <w:semiHidden/>
    <w:unhideWhenUsed/>
    <w:pPr>
      <w:spacing w:after="120"/>
      <w:ind w:firstLine="0"/>
    </w:pPr>
  </w:style>
  <w:style w:type="character" w:customStyle="1" w:styleId="af3">
    <w:name w:val="גוף טקסט תו"/>
    <w:basedOn w:val="a2"/>
    <w:link w:val="af2"/>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גוף טקסט 2 תו"/>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גוף טקסט 3 תו"/>
    <w:basedOn w:val="a2"/>
    <w:link w:val="33"/>
    <w:uiPriority w:val="99"/>
    <w:semiHidden/>
    <w:rPr>
      <w:kern w:val="24"/>
      <w:sz w:val="16"/>
      <w:szCs w:val="16"/>
    </w:rPr>
  </w:style>
  <w:style w:type="paragraph" w:styleId="af4">
    <w:name w:val="Body Text First Indent"/>
    <w:basedOn w:val="af2"/>
    <w:link w:val="af5"/>
    <w:uiPriority w:val="99"/>
    <w:semiHidden/>
    <w:unhideWhenUsed/>
    <w:pPr>
      <w:spacing w:after="0"/>
    </w:pPr>
  </w:style>
  <w:style w:type="character" w:customStyle="1" w:styleId="af5">
    <w:name w:val="כניסת שורה ראשונה בגוף טקסט תו"/>
    <w:basedOn w:val="af3"/>
    <w:link w:val="af4"/>
    <w:uiPriority w:val="99"/>
    <w:semiHidden/>
    <w:rPr>
      <w:kern w:val="24"/>
    </w:rPr>
  </w:style>
  <w:style w:type="paragraph" w:styleId="af6">
    <w:name w:val="Body Text Indent"/>
    <w:basedOn w:val="a1"/>
    <w:link w:val="af7"/>
    <w:uiPriority w:val="99"/>
    <w:semiHidden/>
    <w:unhideWhenUsed/>
    <w:pPr>
      <w:spacing w:after="120"/>
      <w:ind w:left="360" w:firstLine="0"/>
    </w:pPr>
  </w:style>
  <w:style w:type="character" w:customStyle="1" w:styleId="af7">
    <w:name w:val="כניסה בגוף טקסט תו"/>
    <w:basedOn w:val="a2"/>
    <w:link w:val="af6"/>
    <w:uiPriority w:val="99"/>
    <w:semiHidden/>
    <w:rPr>
      <w:kern w:val="24"/>
    </w:rPr>
  </w:style>
  <w:style w:type="paragraph" w:styleId="25">
    <w:name w:val="Body Text First Indent 2"/>
    <w:basedOn w:val="af6"/>
    <w:link w:val="26"/>
    <w:uiPriority w:val="99"/>
    <w:semiHidden/>
    <w:unhideWhenUsed/>
    <w:pPr>
      <w:spacing w:after="0"/>
    </w:pPr>
  </w:style>
  <w:style w:type="character" w:customStyle="1" w:styleId="26">
    <w:name w:val="כניסת שורה ראשונה בגוף טקסט 2 תו"/>
    <w:basedOn w:val="af7"/>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כניסה בגוף טקסט 2 תו"/>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כניסה בגוף טקסט 3 תו"/>
    <w:basedOn w:val="a2"/>
    <w:link w:val="35"/>
    <w:uiPriority w:val="99"/>
    <w:semiHidden/>
    <w:rPr>
      <w:kern w:val="24"/>
      <w:sz w:val="16"/>
      <w:szCs w:val="16"/>
    </w:rPr>
  </w:style>
  <w:style w:type="paragraph" w:styleId="af8">
    <w:name w:val="caption"/>
    <w:basedOn w:val="a9"/>
    <w:next w:val="a1"/>
    <w:uiPriority w:val="35"/>
    <w:unhideWhenUsed/>
    <w:qFormat/>
    <w:rsid w:val="00625BEE"/>
    <w:rPr>
      <w:i/>
      <w:iCs/>
    </w:rPr>
  </w:style>
  <w:style w:type="paragraph" w:styleId="af9">
    <w:name w:val="Closing"/>
    <w:basedOn w:val="a1"/>
    <w:link w:val="afa"/>
    <w:uiPriority w:val="99"/>
    <w:semiHidden/>
    <w:unhideWhenUsed/>
    <w:pPr>
      <w:spacing w:line="240" w:lineRule="auto"/>
      <w:ind w:left="4320" w:firstLine="0"/>
    </w:pPr>
  </w:style>
  <w:style w:type="character" w:customStyle="1" w:styleId="afa">
    <w:name w:val="סיום תו"/>
    <w:basedOn w:val="a2"/>
    <w:link w:val="af9"/>
    <w:uiPriority w:val="99"/>
    <w:semiHidden/>
    <w:rPr>
      <w:kern w:val="24"/>
    </w:rPr>
  </w:style>
  <w:style w:type="paragraph" w:styleId="afb">
    <w:name w:val="annotation text"/>
    <w:basedOn w:val="a1"/>
    <w:link w:val="afc"/>
    <w:uiPriority w:val="99"/>
    <w:unhideWhenUsed/>
    <w:pPr>
      <w:spacing w:line="240" w:lineRule="auto"/>
      <w:ind w:firstLine="0"/>
    </w:pPr>
    <w:rPr>
      <w:sz w:val="20"/>
      <w:szCs w:val="20"/>
    </w:rPr>
  </w:style>
  <w:style w:type="character" w:customStyle="1" w:styleId="afc">
    <w:name w:val="טקסט הערה תו"/>
    <w:basedOn w:val="a2"/>
    <w:link w:val="afb"/>
    <w:uiPriority w:val="99"/>
    <w:rPr>
      <w:kern w:val="24"/>
      <w:sz w:val="20"/>
      <w:szCs w:val="20"/>
    </w:rPr>
  </w:style>
  <w:style w:type="paragraph" w:styleId="afd">
    <w:name w:val="annotation subject"/>
    <w:basedOn w:val="afb"/>
    <w:next w:val="afb"/>
    <w:link w:val="afe"/>
    <w:uiPriority w:val="99"/>
    <w:semiHidden/>
    <w:unhideWhenUsed/>
    <w:rPr>
      <w:b/>
      <w:bCs/>
    </w:rPr>
  </w:style>
  <w:style w:type="character" w:customStyle="1" w:styleId="afe">
    <w:name w:val="נושא הערה תו"/>
    <w:basedOn w:val="afc"/>
    <w:link w:val="afd"/>
    <w:uiPriority w:val="99"/>
    <w:semiHidden/>
    <w:rPr>
      <w:b/>
      <w:bCs/>
      <w:kern w:val="24"/>
      <w:sz w:val="20"/>
      <w:szCs w:val="20"/>
    </w:rPr>
  </w:style>
  <w:style w:type="paragraph" w:styleId="aff">
    <w:name w:val="Date"/>
    <w:basedOn w:val="a1"/>
    <w:next w:val="a1"/>
    <w:link w:val="aff0"/>
    <w:uiPriority w:val="99"/>
    <w:semiHidden/>
    <w:unhideWhenUsed/>
    <w:pPr>
      <w:ind w:firstLine="0"/>
    </w:pPr>
  </w:style>
  <w:style w:type="character" w:customStyle="1" w:styleId="aff0">
    <w:name w:val="תאריך תו"/>
    <w:basedOn w:val="a2"/>
    <w:link w:val="aff"/>
    <w:uiPriority w:val="99"/>
    <w:semiHidden/>
    <w:rPr>
      <w:kern w:val="24"/>
    </w:rPr>
  </w:style>
  <w:style w:type="paragraph" w:styleId="aff1">
    <w:name w:val="Document Map"/>
    <w:basedOn w:val="a1"/>
    <w:link w:val="aff2"/>
    <w:uiPriority w:val="99"/>
    <w:semiHidden/>
    <w:unhideWhenUsed/>
    <w:pPr>
      <w:spacing w:line="240" w:lineRule="auto"/>
      <w:ind w:firstLine="0"/>
    </w:pPr>
    <w:rPr>
      <w:rFonts w:ascii="Segoe UI" w:hAnsi="Segoe UI" w:cs="Segoe UI"/>
      <w:sz w:val="16"/>
      <w:szCs w:val="16"/>
    </w:rPr>
  </w:style>
  <w:style w:type="character" w:customStyle="1" w:styleId="aff2">
    <w:name w:val="מפת מסמך תו"/>
    <w:basedOn w:val="a2"/>
    <w:link w:val="aff1"/>
    <w:uiPriority w:val="99"/>
    <w:semiHidden/>
    <w:rPr>
      <w:rFonts w:ascii="Segoe UI" w:hAnsi="Segoe UI" w:cs="Segoe UI"/>
      <w:kern w:val="24"/>
      <w:sz w:val="16"/>
      <w:szCs w:val="16"/>
    </w:rPr>
  </w:style>
  <w:style w:type="paragraph" w:styleId="aff3">
    <w:name w:val="E-mail Signature"/>
    <w:basedOn w:val="a1"/>
    <w:link w:val="aff4"/>
    <w:uiPriority w:val="99"/>
    <w:semiHidden/>
    <w:unhideWhenUsed/>
    <w:pPr>
      <w:spacing w:line="240" w:lineRule="auto"/>
      <w:ind w:firstLine="0"/>
    </w:pPr>
  </w:style>
  <w:style w:type="character" w:customStyle="1" w:styleId="aff4">
    <w:name w:val="חתימת דואר אלקטרוני תו"/>
    <w:basedOn w:val="a2"/>
    <w:link w:val="aff3"/>
    <w:uiPriority w:val="99"/>
    <w:semiHidden/>
    <w:rPr>
      <w:kern w:val="24"/>
    </w:rPr>
  </w:style>
  <w:style w:type="paragraph" w:styleId="aff5">
    <w:name w:val="footnote text"/>
    <w:basedOn w:val="a1"/>
    <w:link w:val="aff6"/>
    <w:uiPriority w:val="99"/>
    <w:semiHidden/>
    <w:unhideWhenUsed/>
    <w:pPr>
      <w:spacing w:line="240" w:lineRule="auto"/>
    </w:pPr>
    <w:rPr>
      <w:sz w:val="20"/>
      <w:szCs w:val="20"/>
    </w:rPr>
  </w:style>
  <w:style w:type="character" w:customStyle="1" w:styleId="aff6">
    <w:name w:val="טקסט הערת שוליים תו"/>
    <w:basedOn w:val="a2"/>
    <w:link w:val="aff5"/>
    <w:uiPriority w:val="99"/>
    <w:semiHidden/>
    <w:rPr>
      <w:kern w:val="24"/>
      <w:sz w:val="20"/>
      <w:szCs w:val="20"/>
    </w:rPr>
  </w:style>
  <w:style w:type="paragraph" w:styleId="aff7">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8">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9">
    <w:name w:val="footer"/>
    <w:basedOn w:val="a1"/>
    <w:link w:val="affa"/>
    <w:uiPriority w:val="99"/>
    <w:unhideWhenUsed/>
    <w:pPr>
      <w:tabs>
        <w:tab w:val="center" w:pos="4680"/>
        <w:tab w:val="right" w:pos="9360"/>
      </w:tabs>
      <w:spacing w:line="240" w:lineRule="auto"/>
      <w:ind w:firstLine="0"/>
    </w:pPr>
  </w:style>
  <w:style w:type="character" w:customStyle="1" w:styleId="affa">
    <w:name w:val="כותרת תחתונה תו"/>
    <w:basedOn w:val="a2"/>
    <w:link w:val="aff9"/>
    <w:uiPriority w:val="99"/>
    <w:rPr>
      <w:kern w:val="24"/>
    </w:rPr>
  </w:style>
  <w:style w:type="table" w:styleId="affb">
    <w:name w:val="Table Grid"/>
    <w:basedOn w:val="a3"/>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כותרת 6 תו"/>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כותרת 7 תו"/>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כותרת 8 תו"/>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כותרת 9 תו"/>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כתובת HTML תו"/>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מעוצב מראש תו"/>
    <w:basedOn w:val="a2"/>
    <w:link w:val="HTML1"/>
    <w:uiPriority w:val="99"/>
    <w:semiHidden/>
    <w:rPr>
      <w:rFonts w:ascii="Consolas" w:hAnsi="Consolas" w:cs="Consolas"/>
      <w:kern w:val="24"/>
      <w:sz w:val="20"/>
      <w:szCs w:val="20"/>
    </w:rPr>
  </w:style>
  <w:style w:type="paragraph" w:styleId="Index1">
    <w:name w:val="index 1"/>
    <w:basedOn w:val="a1"/>
    <w:next w:val="a1"/>
    <w:autoRedefine/>
    <w:uiPriority w:val="99"/>
    <w:semiHidden/>
    <w:unhideWhenUsed/>
    <w:pPr>
      <w:spacing w:line="240" w:lineRule="auto"/>
      <w:ind w:left="240" w:firstLine="0"/>
    </w:pPr>
  </w:style>
  <w:style w:type="paragraph" w:styleId="Index2">
    <w:name w:val="index 2"/>
    <w:basedOn w:val="a1"/>
    <w:next w:val="a1"/>
    <w:autoRedefine/>
    <w:uiPriority w:val="99"/>
    <w:semiHidden/>
    <w:unhideWhenUsed/>
    <w:pPr>
      <w:spacing w:line="240" w:lineRule="auto"/>
      <w:ind w:left="480" w:firstLine="0"/>
    </w:pPr>
  </w:style>
  <w:style w:type="paragraph" w:styleId="Index3">
    <w:name w:val="index 3"/>
    <w:basedOn w:val="a1"/>
    <w:next w:val="a1"/>
    <w:autoRedefine/>
    <w:uiPriority w:val="99"/>
    <w:semiHidden/>
    <w:unhideWhenUsed/>
    <w:pPr>
      <w:spacing w:line="240" w:lineRule="auto"/>
      <w:ind w:left="720" w:firstLine="0"/>
    </w:pPr>
  </w:style>
  <w:style w:type="paragraph" w:styleId="Index4">
    <w:name w:val="index 4"/>
    <w:basedOn w:val="a1"/>
    <w:next w:val="a1"/>
    <w:autoRedefine/>
    <w:uiPriority w:val="99"/>
    <w:semiHidden/>
    <w:unhideWhenUsed/>
    <w:pPr>
      <w:spacing w:line="240" w:lineRule="auto"/>
      <w:ind w:left="960" w:firstLine="0"/>
    </w:pPr>
  </w:style>
  <w:style w:type="paragraph" w:styleId="Index5">
    <w:name w:val="index 5"/>
    <w:basedOn w:val="a1"/>
    <w:next w:val="a1"/>
    <w:autoRedefine/>
    <w:uiPriority w:val="99"/>
    <w:semiHidden/>
    <w:unhideWhenUsed/>
    <w:pPr>
      <w:spacing w:line="240" w:lineRule="auto"/>
      <w:ind w:left="1200" w:firstLine="0"/>
    </w:pPr>
  </w:style>
  <w:style w:type="paragraph" w:styleId="Index6">
    <w:name w:val="index 6"/>
    <w:basedOn w:val="a1"/>
    <w:next w:val="a1"/>
    <w:autoRedefine/>
    <w:uiPriority w:val="99"/>
    <w:semiHidden/>
    <w:unhideWhenUsed/>
    <w:pPr>
      <w:spacing w:line="240" w:lineRule="auto"/>
      <w:ind w:left="1440" w:firstLine="0"/>
    </w:pPr>
  </w:style>
  <w:style w:type="paragraph" w:styleId="Index7">
    <w:name w:val="index 7"/>
    <w:basedOn w:val="a1"/>
    <w:next w:val="a1"/>
    <w:autoRedefine/>
    <w:uiPriority w:val="99"/>
    <w:semiHidden/>
    <w:unhideWhenUsed/>
    <w:pPr>
      <w:spacing w:line="240" w:lineRule="auto"/>
      <w:ind w:left="1680" w:firstLine="0"/>
    </w:pPr>
  </w:style>
  <w:style w:type="paragraph" w:styleId="Index8">
    <w:name w:val="index 8"/>
    <w:basedOn w:val="a1"/>
    <w:next w:val="a1"/>
    <w:autoRedefine/>
    <w:uiPriority w:val="99"/>
    <w:semiHidden/>
    <w:unhideWhenUsed/>
    <w:pPr>
      <w:spacing w:line="240" w:lineRule="auto"/>
      <w:ind w:left="1920" w:firstLine="0"/>
    </w:pPr>
  </w:style>
  <w:style w:type="paragraph" w:styleId="Index9">
    <w:name w:val="index 9"/>
    <w:basedOn w:val="a1"/>
    <w:next w:val="a1"/>
    <w:autoRedefine/>
    <w:uiPriority w:val="99"/>
    <w:semiHidden/>
    <w:unhideWhenUsed/>
    <w:pPr>
      <w:spacing w:line="240" w:lineRule="auto"/>
      <w:ind w:left="2160" w:firstLine="0"/>
    </w:pPr>
  </w:style>
  <w:style w:type="paragraph" w:styleId="affd">
    <w:name w:val="index heading"/>
    <w:basedOn w:val="a1"/>
    <w:next w:val="Index1"/>
    <w:uiPriority w:val="99"/>
    <w:semiHidden/>
    <w:unhideWhenUsed/>
    <w:pPr>
      <w:ind w:firstLine="0"/>
    </w:pPr>
    <w:rPr>
      <w:rFonts w:asciiTheme="majorHAnsi" w:eastAsiaTheme="majorEastAsia" w:hAnsiTheme="majorHAnsi" w:cstheme="majorBidi"/>
      <w:b/>
      <w:bCs/>
    </w:rPr>
  </w:style>
  <w:style w:type="paragraph" w:styleId="affe">
    <w:name w:val="Intense Quote"/>
    <w:basedOn w:val="a1"/>
    <w:next w:val="a1"/>
    <w:link w:val="afff"/>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f">
    <w:name w:val="ציטוט חזק תו"/>
    <w:basedOn w:val="a2"/>
    <w:link w:val="affe"/>
    <w:uiPriority w:val="30"/>
    <w:semiHidden/>
    <w:rPr>
      <w:i/>
      <w:iCs/>
      <w:color w:val="DDDDDD" w:themeColor="accent1"/>
      <w:kern w:val="24"/>
    </w:rPr>
  </w:style>
  <w:style w:type="paragraph" w:styleId="afff0">
    <w:name w:val="List"/>
    <w:basedOn w:val="a1"/>
    <w:uiPriority w:val="99"/>
    <w:semiHidden/>
    <w:unhideWhenUsed/>
    <w:pPr>
      <w:ind w:left="360" w:firstLine="0"/>
      <w:contextualSpacing/>
    </w:pPr>
  </w:style>
  <w:style w:type="paragraph" w:styleId="29">
    <w:name w:val="List 2"/>
    <w:basedOn w:val="a1"/>
    <w:uiPriority w:val="99"/>
    <w:semiHidden/>
    <w:unhideWhenUsed/>
    <w:pPr>
      <w:ind w:left="720" w:firstLine="0"/>
      <w:contextualSpacing/>
    </w:pPr>
  </w:style>
  <w:style w:type="paragraph" w:styleId="37">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1">
    <w:name w:val="List Continue"/>
    <w:basedOn w:val="a1"/>
    <w:uiPriority w:val="99"/>
    <w:semiHidden/>
    <w:unhideWhenUsed/>
    <w:pPr>
      <w:spacing w:after="120"/>
      <w:ind w:left="360" w:firstLine="0"/>
      <w:contextualSpacing/>
    </w:pPr>
  </w:style>
  <w:style w:type="paragraph" w:styleId="2a">
    <w:name w:val="List Continue 2"/>
    <w:basedOn w:val="a1"/>
    <w:uiPriority w:val="99"/>
    <w:semiHidden/>
    <w:unhideWhenUsed/>
    <w:pPr>
      <w:spacing w:after="120"/>
      <w:ind w:left="720" w:firstLine="0"/>
      <w:contextualSpacing/>
    </w:pPr>
  </w:style>
  <w:style w:type="paragraph" w:styleId="38">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2">
    <w:name w:val="List Paragraph"/>
    <w:basedOn w:val="a1"/>
    <w:uiPriority w:val="34"/>
    <w:unhideWhenUsed/>
    <w:qFormat/>
    <w:pPr>
      <w:ind w:left="720" w:firstLine="0"/>
      <w:contextualSpacing/>
    </w:pPr>
  </w:style>
  <w:style w:type="paragraph" w:styleId="afff3">
    <w:name w:val="macro"/>
    <w:link w:val="afff4"/>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4">
    <w:name w:val="טקסט מאקרו תו"/>
    <w:basedOn w:val="a2"/>
    <w:link w:val="afff3"/>
    <w:uiPriority w:val="99"/>
    <w:semiHidden/>
    <w:rPr>
      <w:rFonts w:ascii="Consolas" w:hAnsi="Consolas" w:cs="Consolas"/>
      <w:kern w:val="24"/>
      <w:sz w:val="20"/>
      <w:szCs w:val="20"/>
    </w:rPr>
  </w:style>
  <w:style w:type="paragraph" w:styleId="afff5">
    <w:name w:val="Message Header"/>
    <w:basedOn w:val="a1"/>
    <w:link w:val="afff6"/>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6">
    <w:name w:val="כותרת עליונה של הודעה תו"/>
    <w:basedOn w:val="a2"/>
    <w:link w:val="afff5"/>
    <w:uiPriority w:val="99"/>
    <w:semiHidden/>
    <w:rPr>
      <w:rFonts w:asciiTheme="majorHAnsi" w:eastAsiaTheme="majorEastAsia" w:hAnsiTheme="majorHAnsi" w:cstheme="majorBidi"/>
      <w:kern w:val="24"/>
      <w:shd w:val="pct20" w:color="auto" w:fill="auto"/>
    </w:rPr>
  </w:style>
  <w:style w:type="paragraph" w:styleId="NormalWeb">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כותרת הערות תו"/>
    <w:basedOn w:val="a2"/>
    <w:link w:val="afff8"/>
    <w:uiPriority w:val="99"/>
    <w:semiHidden/>
    <w:rPr>
      <w:kern w:val="24"/>
    </w:rPr>
  </w:style>
  <w:style w:type="paragraph" w:styleId="afffa">
    <w:name w:val="Plain Text"/>
    <w:basedOn w:val="a1"/>
    <w:link w:val="afffb"/>
    <w:uiPriority w:val="99"/>
    <w:semiHidden/>
    <w:unhideWhenUsed/>
    <w:pPr>
      <w:spacing w:line="240" w:lineRule="auto"/>
      <w:ind w:firstLine="0"/>
    </w:pPr>
    <w:rPr>
      <w:rFonts w:ascii="Consolas" w:hAnsi="Consolas" w:cs="Consolas"/>
      <w:sz w:val="21"/>
      <w:szCs w:val="21"/>
    </w:rPr>
  </w:style>
  <w:style w:type="character" w:customStyle="1" w:styleId="afffb">
    <w:name w:val="טקסט רגיל תו"/>
    <w:basedOn w:val="a2"/>
    <w:link w:val="afffa"/>
    <w:uiPriority w:val="99"/>
    <w:semiHidden/>
    <w:rPr>
      <w:rFonts w:ascii="Consolas" w:hAnsi="Consolas" w:cs="Consolas"/>
      <w:kern w:val="24"/>
      <w:sz w:val="21"/>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ציטוט תו"/>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ברכה תו"/>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חתימה תו"/>
    <w:basedOn w:val="a2"/>
    <w:link w:val="affff0"/>
    <w:uiPriority w:val="99"/>
    <w:semiHidden/>
    <w:rPr>
      <w:kern w:val="24"/>
    </w:rPr>
  </w:style>
  <w:style w:type="paragraph" w:customStyle="1" w:styleId="Title2">
    <w:name w:val="Title 2"/>
    <w:basedOn w:val="a1"/>
    <w:uiPriority w:val="1"/>
    <w:qFormat/>
    <w:pPr>
      <w:ind w:firstLine="0"/>
      <w:jc w:val="center"/>
    </w:p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 w:type="character" w:styleId="affff7">
    <w:name w:val="annotation reference"/>
    <w:basedOn w:val="a2"/>
    <w:uiPriority w:val="99"/>
    <w:semiHidden/>
    <w:unhideWhenUsed/>
    <w:rsid w:val="00775457"/>
    <w:rPr>
      <w:sz w:val="16"/>
      <w:szCs w:val="16"/>
    </w:rPr>
  </w:style>
  <w:style w:type="character" w:styleId="Hyperlink">
    <w:name w:val="Hyperlink"/>
    <w:basedOn w:val="a2"/>
    <w:uiPriority w:val="99"/>
    <w:unhideWhenUsed/>
    <w:rsid w:val="00CC0AD4"/>
    <w:rPr>
      <w:color w:val="5F5F5F" w:themeColor="hyperlink"/>
      <w:u w:val="single"/>
    </w:rPr>
  </w:style>
  <w:style w:type="character" w:customStyle="1" w:styleId="Mention1">
    <w:name w:val="Mention1"/>
    <w:basedOn w:val="a2"/>
    <w:uiPriority w:val="99"/>
    <w:semiHidden/>
    <w:unhideWhenUsed/>
    <w:rsid w:val="00CC0AD4"/>
    <w:rPr>
      <w:color w:val="2B579A"/>
      <w:shd w:val="clear" w:color="auto" w:fill="E6E6E6"/>
    </w:rPr>
  </w:style>
  <w:style w:type="character" w:customStyle="1" w:styleId="Bold">
    <w:name w:val="Bold"/>
    <w:basedOn w:val="a2"/>
    <w:uiPriority w:val="1"/>
    <w:qFormat/>
    <w:rsid w:val="00836B67"/>
    <w:rPr>
      <w:b/>
    </w:rPr>
  </w:style>
  <w:style w:type="character" w:customStyle="1" w:styleId="aa">
    <w:name w:val="ללא מרווח תו"/>
    <w:aliases w:val="No Indent תו"/>
    <w:basedOn w:val="a2"/>
    <w:link w:val="a9"/>
    <w:uiPriority w:val="1"/>
    <w:rsid w:val="00514445"/>
  </w:style>
  <w:style w:type="character" w:customStyle="1" w:styleId="UnresolvedMention1">
    <w:name w:val="Unresolved Mention1"/>
    <w:basedOn w:val="a2"/>
    <w:uiPriority w:val="99"/>
    <w:semiHidden/>
    <w:unhideWhenUsed/>
    <w:rsid w:val="00EF0224"/>
    <w:rPr>
      <w:color w:val="808080"/>
      <w:shd w:val="clear" w:color="auto" w:fill="E6E6E6"/>
    </w:rPr>
  </w:style>
  <w:style w:type="character" w:styleId="FollowedHyperlink">
    <w:name w:val="FollowedHyperlink"/>
    <w:basedOn w:val="a2"/>
    <w:uiPriority w:val="99"/>
    <w:semiHidden/>
    <w:unhideWhenUsed/>
    <w:rsid w:val="00EF0224"/>
    <w:rPr>
      <w:color w:val="919191" w:themeColor="followedHyperlink"/>
      <w:u w:val="single"/>
    </w:rPr>
  </w:style>
  <w:style w:type="character" w:customStyle="1" w:styleId="UnresolvedMention2">
    <w:name w:val="Unresolved Mention2"/>
    <w:basedOn w:val="a2"/>
    <w:uiPriority w:val="99"/>
    <w:semiHidden/>
    <w:unhideWhenUsed/>
    <w:rsid w:val="006108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142">
      <w:bodyDiv w:val="1"/>
      <w:marLeft w:val="0"/>
      <w:marRight w:val="0"/>
      <w:marTop w:val="0"/>
      <w:marBottom w:val="0"/>
      <w:divBdr>
        <w:top w:val="none" w:sz="0" w:space="0" w:color="auto"/>
        <w:left w:val="none" w:sz="0" w:space="0" w:color="auto"/>
        <w:bottom w:val="none" w:sz="0" w:space="0" w:color="auto"/>
        <w:right w:val="none" w:sz="0" w:space="0" w:color="auto"/>
      </w:divBdr>
    </w:div>
    <w:div w:id="61409399">
      <w:bodyDiv w:val="1"/>
      <w:marLeft w:val="0"/>
      <w:marRight w:val="0"/>
      <w:marTop w:val="0"/>
      <w:marBottom w:val="0"/>
      <w:divBdr>
        <w:top w:val="none" w:sz="0" w:space="0" w:color="auto"/>
        <w:left w:val="none" w:sz="0" w:space="0" w:color="auto"/>
        <w:bottom w:val="none" w:sz="0" w:space="0" w:color="auto"/>
        <w:right w:val="none" w:sz="0" w:space="0" w:color="auto"/>
      </w:divBdr>
      <w:divsChild>
        <w:div w:id="1147405443">
          <w:marLeft w:val="0"/>
          <w:marRight w:val="0"/>
          <w:marTop w:val="0"/>
          <w:marBottom w:val="0"/>
          <w:divBdr>
            <w:top w:val="none" w:sz="0" w:space="0" w:color="auto"/>
            <w:left w:val="none" w:sz="0" w:space="0" w:color="auto"/>
            <w:bottom w:val="none" w:sz="0" w:space="0" w:color="auto"/>
            <w:right w:val="none" w:sz="0" w:space="0" w:color="auto"/>
          </w:divBdr>
          <w:divsChild>
            <w:div w:id="1241673844">
              <w:marLeft w:val="660"/>
              <w:marRight w:val="0"/>
              <w:marTop w:val="0"/>
              <w:marBottom w:val="0"/>
              <w:divBdr>
                <w:top w:val="none" w:sz="0" w:space="0" w:color="auto"/>
                <w:left w:val="none" w:sz="0" w:space="0" w:color="auto"/>
                <w:bottom w:val="none" w:sz="0" w:space="0" w:color="auto"/>
                <w:right w:val="none" w:sz="0" w:space="0" w:color="auto"/>
              </w:divBdr>
              <w:divsChild>
                <w:div w:id="369454416">
                  <w:marLeft w:val="0"/>
                  <w:marRight w:val="225"/>
                  <w:marTop w:val="75"/>
                  <w:marBottom w:val="0"/>
                  <w:divBdr>
                    <w:top w:val="none" w:sz="0" w:space="0" w:color="auto"/>
                    <w:left w:val="none" w:sz="0" w:space="0" w:color="auto"/>
                    <w:bottom w:val="none" w:sz="0" w:space="0" w:color="auto"/>
                    <w:right w:val="none" w:sz="0" w:space="0" w:color="auto"/>
                  </w:divBdr>
                  <w:divsChild>
                    <w:div w:id="2088645206">
                      <w:marLeft w:val="0"/>
                      <w:marRight w:val="0"/>
                      <w:marTop w:val="0"/>
                      <w:marBottom w:val="0"/>
                      <w:divBdr>
                        <w:top w:val="none" w:sz="0" w:space="0" w:color="auto"/>
                        <w:left w:val="none" w:sz="0" w:space="0" w:color="auto"/>
                        <w:bottom w:val="none" w:sz="0" w:space="0" w:color="auto"/>
                        <w:right w:val="none" w:sz="0" w:space="0" w:color="auto"/>
                      </w:divBdr>
                      <w:divsChild>
                        <w:div w:id="1039285469">
                          <w:marLeft w:val="0"/>
                          <w:marRight w:val="0"/>
                          <w:marTop w:val="0"/>
                          <w:marBottom w:val="0"/>
                          <w:divBdr>
                            <w:top w:val="none" w:sz="0" w:space="0" w:color="auto"/>
                            <w:left w:val="none" w:sz="0" w:space="0" w:color="auto"/>
                            <w:bottom w:val="none" w:sz="0" w:space="0" w:color="auto"/>
                            <w:right w:val="none" w:sz="0" w:space="0" w:color="auto"/>
                          </w:divBdr>
                          <w:divsChild>
                            <w:div w:id="1224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8102">
      <w:bodyDiv w:val="1"/>
      <w:marLeft w:val="0"/>
      <w:marRight w:val="0"/>
      <w:marTop w:val="0"/>
      <w:marBottom w:val="0"/>
      <w:divBdr>
        <w:top w:val="none" w:sz="0" w:space="0" w:color="auto"/>
        <w:left w:val="none" w:sz="0" w:space="0" w:color="auto"/>
        <w:bottom w:val="none" w:sz="0" w:space="0" w:color="auto"/>
        <w:right w:val="none" w:sz="0" w:space="0" w:color="auto"/>
      </w:divBdr>
      <w:divsChild>
        <w:div w:id="547037027">
          <w:marLeft w:val="0"/>
          <w:marRight w:val="0"/>
          <w:marTop w:val="0"/>
          <w:marBottom w:val="0"/>
          <w:divBdr>
            <w:top w:val="none" w:sz="0" w:space="0" w:color="auto"/>
            <w:left w:val="none" w:sz="0" w:space="0" w:color="auto"/>
            <w:bottom w:val="none" w:sz="0" w:space="0" w:color="auto"/>
            <w:right w:val="none" w:sz="0" w:space="0" w:color="auto"/>
          </w:divBdr>
          <w:divsChild>
            <w:div w:id="379591386">
              <w:marLeft w:val="0"/>
              <w:marRight w:val="0"/>
              <w:marTop w:val="0"/>
              <w:marBottom w:val="0"/>
              <w:divBdr>
                <w:top w:val="none" w:sz="0" w:space="0" w:color="auto"/>
                <w:left w:val="none" w:sz="0" w:space="0" w:color="auto"/>
                <w:bottom w:val="none" w:sz="0" w:space="0" w:color="auto"/>
                <w:right w:val="none" w:sz="0" w:space="0" w:color="auto"/>
              </w:divBdr>
              <w:divsChild>
                <w:div w:id="1911652061">
                  <w:marLeft w:val="0"/>
                  <w:marRight w:val="0"/>
                  <w:marTop w:val="0"/>
                  <w:marBottom w:val="0"/>
                  <w:divBdr>
                    <w:top w:val="none" w:sz="0" w:space="0" w:color="auto"/>
                    <w:left w:val="none" w:sz="0" w:space="0" w:color="auto"/>
                    <w:bottom w:val="none" w:sz="0" w:space="0" w:color="auto"/>
                    <w:right w:val="none" w:sz="0" w:space="0" w:color="auto"/>
                  </w:divBdr>
                  <w:divsChild>
                    <w:div w:id="1370496541">
                      <w:marLeft w:val="0"/>
                      <w:marRight w:val="0"/>
                      <w:marTop w:val="0"/>
                      <w:marBottom w:val="0"/>
                      <w:divBdr>
                        <w:top w:val="none" w:sz="0" w:space="0" w:color="auto"/>
                        <w:left w:val="none" w:sz="0" w:space="0" w:color="auto"/>
                        <w:bottom w:val="none" w:sz="0" w:space="0" w:color="auto"/>
                        <w:right w:val="none" w:sz="0" w:space="0" w:color="auto"/>
                      </w:divBdr>
                    </w:div>
                    <w:div w:id="164766348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65003702">
          <w:marLeft w:val="4095"/>
          <w:marRight w:val="0"/>
          <w:marTop w:val="0"/>
          <w:marBottom w:val="0"/>
          <w:divBdr>
            <w:top w:val="none" w:sz="0" w:space="0" w:color="auto"/>
            <w:left w:val="none" w:sz="0" w:space="0" w:color="auto"/>
            <w:bottom w:val="none" w:sz="0" w:space="0" w:color="auto"/>
            <w:right w:val="none" w:sz="0" w:space="0" w:color="auto"/>
          </w:divBdr>
          <w:divsChild>
            <w:div w:id="1265532345">
              <w:marLeft w:val="0"/>
              <w:marRight w:val="0"/>
              <w:marTop w:val="0"/>
              <w:marBottom w:val="120"/>
              <w:divBdr>
                <w:top w:val="none" w:sz="0" w:space="0" w:color="auto"/>
                <w:left w:val="none" w:sz="0" w:space="0" w:color="auto"/>
                <w:bottom w:val="none" w:sz="0" w:space="0" w:color="auto"/>
                <w:right w:val="none" w:sz="0" w:space="0" w:color="auto"/>
              </w:divBdr>
              <w:divsChild>
                <w:div w:id="9181026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942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023932">
      <w:bodyDiv w:val="1"/>
      <w:marLeft w:val="0"/>
      <w:marRight w:val="0"/>
      <w:marTop w:val="0"/>
      <w:marBottom w:val="0"/>
      <w:divBdr>
        <w:top w:val="none" w:sz="0" w:space="0" w:color="auto"/>
        <w:left w:val="none" w:sz="0" w:space="0" w:color="auto"/>
        <w:bottom w:val="none" w:sz="0" w:space="0" w:color="auto"/>
        <w:right w:val="none" w:sz="0" w:space="0" w:color="auto"/>
      </w:divBdr>
    </w:div>
    <w:div w:id="176358527">
      <w:bodyDiv w:val="1"/>
      <w:marLeft w:val="0"/>
      <w:marRight w:val="0"/>
      <w:marTop w:val="0"/>
      <w:marBottom w:val="0"/>
      <w:divBdr>
        <w:top w:val="none" w:sz="0" w:space="0" w:color="auto"/>
        <w:left w:val="none" w:sz="0" w:space="0" w:color="auto"/>
        <w:bottom w:val="none" w:sz="0" w:space="0" w:color="auto"/>
        <w:right w:val="none" w:sz="0" w:space="0" w:color="auto"/>
      </w:divBdr>
      <w:divsChild>
        <w:div w:id="821311595">
          <w:marLeft w:val="0"/>
          <w:marRight w:val="0"/>
          <w:marTop w:val="0"/>
          <w:marBottom w:val="120"/>
          <w:divBdr>
            <w:top w:val="none" w:sz="0" w:space="0" w:color="auto"/>
            <w:left w:val="none" w:sz="0" w:space="0" w:color="auto"/>
            <w:bottom w:val="none" w:sz="0" w:space="0" w:color="auto"/>
            <w:right w:val="none" w:sz="0" w:space="0" w:color="auto"/>
          </w:divBdr>
        </w:div>
      </w:divsChild>
    </w:div>
    <w:div w:id="1859440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375128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09630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1806186">
      <w:bodyDiv w:val="1"/>
      <w:marLeft w:val="0"/>
      <w:marRight w:val="0"/>
      <w:marTop w:val="0"/>
      <w:marBottom w:val="0"/>
      <w:divBdr>
        <w:top w:val="none" w:sz="0" w:space="0" w:color="auto"/>
        <w:left w:val="none" w:sz="0" w:space="0" w:color="auto"/>
        <w:bottom w:val="none" w:sz="0" w:space="0" w:color="auto"/>
        <w:right w:val="none" w:sz="0" w:space="0" w:color="auto"/>
      </w:divBdr>
    </w:div>
    <w:div w:id="40857807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1750319">
      <w:bodyDiv w:val="1"/>
      <w:marLeft w:val="0"/>
      <w:marRight w:val="0"/>
      <w:marTop w:val="0"/>
      <w:marBottom w:val="0"/>
      <w:divBdr>
        <w:top w:val="none" w:sz="0" w:space="0" w:color="auto"/>
        <w:left w:val="none" w:sz="0" w:space="0" w:color="auto"/>
        <w:bottom w:val="none" w:sz="0" w:space="0" w:color="auto"/>
        <w:right w:val="none" w:sz="0" w:space="0" w:color="auto"/>
      </w:divBdr>
    </w:div>
    <w:div w:id="611403624">
      <w:bodyDiv w:val="1"/>
      <w:marLeft w:val="0"/>
      <w:marRight w:val="0"/>
      <w:marTop w:val="0"/>
      <w:marBottom w:val="0"/>
      <w:divBdr>
        <w:top w:val="none" w:sz="0" w:space="0" w:color="auto"/>
        <w:left w:val="none" w:sz="0" w:space="0" w:color="auto"/>
        <w:bottom w:val="none" w:sz="0" w:space="0" w:color="auto"/>
        <w:right w:val="none" w:sz="0" w:space="0" w:color="auto"/>
      </w:divBdr>
    </w:div>
    <w:div w:id="620260432">
      <w:bodyDiv w:val="1"/>
      <w:marLeft w:val="0"/>
      <w:marRight w:val="0"/>
      <w:marTop w:val="0"/>
      <w:marBottom w:val="0"/>
      <w:divBdr>
        <w:top w:val="none" w:sz="0" w:space="0" w:color="auto"/>
        <w:left w:val="none" w:sz="0" w:space="0" w:color="auto"/>
        <w:bottom w:val="none" w:sz="0" w:space="0" w:color="auto"/>
        <w:right w:val="none" w:sz="0" w:space="0" w:color="auto"/>
      </w:divBdr>
    </w:div>
    <w:div w:id="6259351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2861">
      <w:bodyDiv w:val="1"/>
      <w:marLeft w:val="0"/>
      <w:marRight w:val="0"/>
      <w:marTop w:val="0"/>
      <w:marBottom w:val="0"/>
      <w:divBdr>
        <w:top w:val="none" w:sz="0" w:space="0" w:color="auto"/>
        <w:left w:val="none" w:sz="0" w:space="0" w:color="auto"/>
        <w:bottom w:val="none" w:sz="0" w:space="0" w:color="auto"/>
        <w:right w:val="none" w:sz="0" w:space="0" w:color="auto"/>
      </w:divBdr>
    </w:div>
    <w:div w:id="753550665">
      <w:bodyDiv w:val="1"/>
      <w:marLeft w:val="0"/>
      <w:marRight w:val="0"/>
      <w:marTop w:val="0"/>
      <w:marBottom w:val="0"/>
      <w:divBdr>
        <w:top w:val="none" w:sz="0" w:space="0" w:color="auto"/>
        <w:left w:val="none" w:sz="0" w:space="0" w:color="auto"/>
        <w:bottom w:val="none" w:sz="0" w:space="0" w:color="auto"/>
        <w:right w:val="none" w:sz="0" w:space="0" w:color="auto"/>
      </w:divBdr>
    </w:div>
    <w:div w:id="781538514">
      <w:bodyDiv w:val="1"/>
      <w:marLeft w:val="0"/>
      <w:marRight w:val="0"/>
      <w:marTop w:val="0"/>
      <w:marBottom w:val="0"/>
      <w:divBdr>
        <w:top w:val="none" w:sz="0" w:space="0" w:color="auto"/>
        <w:left w:val="none" w:sz="0" w:space="0" w:color="auto"/>
        <w:bottom w:val="none" w:sz="0" w:space="0" w:color="auto"/>
        <w:right w:val="none" w:sz="0" w:space="0" w:color="auto"/>
      </w:divBdr>
    </w:div>
    <w:div w:id="821313709">
      <w:bodyDiv w:val="1"/>
      <w:marLeft w:val="0"/>
      <w:marRight w:val="0"/>
      <w:marTop w:val="0"/>
      <w:marBottom w:val="0"/>
      <w:divBdr>
        <w:top w:val="none" w:sz="0" w:space="0" w:color="auto"/>
        <w:left w:val="none" w:sz="0" w:space="0" w:color="auto"/>
        <w:bottom w:val="none" w:sz="0" w:space="0" w:color="auto"/>
        <w:right w:val="none" w:sz="0" w:space="0" w:color="auto"/>
      </w:divBdr>
      <w:divsChild>
        <w:div w:id="1599368453">
          <w:marLeft w:val="0"/>
          <w:marRight w:val="0"/>
          <w:marTop w:val="0"/>
          <w:marBottom w:val="0"/>
          <w:divBdr>
            <w:top w:val="none" w:sz="0" w:space="0" w:color="auto"/>
            <w:left w:val="none" w:sz="0" w:space="0" w:color="auto"/>
            <w:bottom w:val="none" w:sz="0" w:space="0" w:color="auto"/>
            <w:right w:val="none" w:sz="0" w:space="0" w:color="auto"/>
          </w:divBdr>
          <w:divsChild>
            <w:div w:id="1788348205">
              <w:marLeft w:val="660"/>
              <w:marRight w:val="0"/>
              <w:marTop w:val="0"/>
              <w:marBottom w:val="0"/>
              <w:divBdr>
                <w:top w:val="none" w:sz="0" w:space="0" w:color="auto"/>
                <w:left w:val="none" w:sz="0" w:space="0" w:color="auto"/>
                <w:bottom w:val="none" w:sz="0" w:space="0" w:color="auto"/>
                <w:right w:val="none" w:sz="0" w:space="0" w:color="auto"/>
              </w:divBdr>
              <w:divsChild>
                <w:div w:id="1998917452">
                  <w:marLeft w:val="0"/>
                  <w:marRight w:val="225"/>
                  <w:marTop w:val="75"/>
                  <w:marBottom w:val="0"/>
                  <w:divBdr>
                    <w:top w:val="none" w:sz="0" w:space="0" w:color="auto"/>
                    <w:left w:val="none" w:sz="0" w:space="0" w:color="auto"/>
                    <w:bottom w:val="none" w:sz="0" w:space="0" w:color="auto"/>
                    <w:right w:val="none" w:sz="0" w:space="0" w:color="auto"/>
                  </w:divBdr>
                  <w:divsChild>
                    <w:div w:id="747073807">
                      <w:marLeft w:val="0"/>
                      <w:marRight w:val="0"/>
                      <w:marTop w:val="0"/>
                      <w:marBottom w:val="0"/>
                      <w:divBdr>
                        <w:top w:val="none" w:sz="0" w:space="0" w:color="auto"/>
                        <w:left w:val="none" w:sz="0" w:space="0" w:color="auto"/>
                        <w:bottom w:val="none" w:sz="0" w:space="0" w:color="auto"/>
                        <w:right w:val="none" w:sz="0" w:space="0" w:color="auto"/>
                      </w:divBdr>
                      <w:divsChild>
                        <w:div w:id="430199545">
                          <w:marLeft w:val="0"/>
                          <w:marRight w:val="0"/>
                          <w:marTop w:val="0"/>
                          <w:marBottom w:val="0"/>
                          <w:divBdr>
                            <w:top w:val="none" w:sz="0" w:space="0" w:color="auto"/>
                            <w:left w:val="none" w:sz="0" w:space="0" w:color="auto"/>
                            <w:bottom w:val="none" w:sz="0" w:space="0" w:color="auto"/>
                            <w:right w:val="none" w:sz="0" w:space="0" w:color="auto"/>
                          </w:divBdr>
                          <w:divsChild>
                            <w:div w:id="15267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164415">
      <w:bodyDiv w:val="1"/>
      <w:marLeft w:val="0"/>
      <w:marRight w:val="0"/>
      <w:marTop w:val="0"/>
      <w:marBottom w:val="0"/>
      <w:divBdr>
        <w:top w:val="none" w:sz="0" w:space="0" w:color="auto"/>
        <w:left w:val="none" w:sz="0" w:space="0" w:color="auto"/>
        <w:bottom w:val="none" w:sz="0" w:space="0" w:color="auto"/>
        <w:right w:val="none" w:sz="0" w:space="0" w:color="auto"/>
      </w:divBdr>
    </w:div>
    <w:div w:id="976489993">
      <w:bodyDiv w:val="1"/>
      <w:marLeft w:val="0"/>
      <w:marRight w:val="0"/>
      <w:marTop w:val="0"/>
      <w:marBottom w:val="0"/>
      <w:divBdr>
        <w:top w:val="none" w:sz="0" w:space="0" w:color="auto"/>
        <w:left w:val="none" w:sz="0" w:space="0" w:color="auto"/>
        <w:bottom w:val="none" w:sz="0" w:space="0" w:color="auto"/>
        <w:right w:val="none" w:sz="0" w:space="0" w:color="auto"/>
      </w:divBdr>
    </w:div>
    <w:div w:id="1015889270">
      <w:bodyDiv w:val="1"/>
      <w:marLeft w:val="0"/>
      <w:marRight w:val="0"/>
      <w:marTop w:val="0"/>
      <w:marBottom w:val="0"/>
      <w:divBdr>
        <w:top w:val="none" w:sz="0" w:space="0" w:color="auto"/>
        <w:left w:val="none" w:sz="0" w:space="0" w:color="auto"/>
        <w:bottom w:val="none" w:sz="0" w:space="0" w:color="auto"/>
        <w:right w:val="none" w:sz="0" w:space="0" w:color="auto"/>
      </w:divBdr>
      <w:divsChild>
        <w:div w:id="1778141227">
          <w:marLeft w:val="0"/>
          <w:marRight w:val="0"/>
          <w:marTop w:val="0"/>
          <w:marBottom w:val="12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2505225">
      <w:bodyDiv w:val="1"/>
      <w:marLeft w:val="0"/>
      <w:marRight w:val="0"/>
      <w:marTop w:val="0"/>
      <w:marBottom w:val="0"/>
      <w:divBdr>
        <w:top w:val="none" w:sz="0" w:space="0" w:color="auto"/>
        <w:left w:val="none" w:sz="0" w:space="0" w:color="auto"/>
        <w:bottom w:val="none" w:sz="0" w:space="0" w:color="auto"/>
        <w:right w:val="none" w:sz="0" w:space="0" w:color="auto"/>
      </w:divBdr>
    </w:div>
    <w:div w:id="11660189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000231">
      <w:bodyDiv w:val="1"/>
      <w:marLeft w:val="0"/>
      <w:marRight w:val="0"/>
      <w:marTop w:val="0"/>
      <w:marBottom w:val="0"/>
      <w:divBdr>
        <w:top w:val="none" w:sz="0" w:space="0" w:color="auto"/>
        <w:left w:val="none" w:sz="0" w:space="0" w:color="auto"/>
        <w:bottom w:val="none" w:sz="0" w:space="0" w:color="auto"/>
        <w:right w:val="none" w:sz="0" w:space="0" w:color="auto"/>
      </w:divBdr>
    </w:div>
    <w:div w:id="1219172017">
      <w:bodyDiv w:val="1"/>
      <w:marLeft w:val="0"/>
      <w:marRight w:val="0"/>
      <w:marTop w:val="0"/>
      <w:marBottom w:val="0"/>
      <w:divBdr>
        <w:top w:val="none" w:sz="0" w:space="0" w:color="auto"/>
        <w:left w:val="none" w:sz="0" w:space="0" w:color="auto"/>
        <w:bottom w:val="none" w:sz="0" w:space="0" w:color="auto"/>
        <w:right w:val="none" w:sz="0" w:space="0" w:color="auto"/>
      </w:divBdr>
    </w:div>
    <w:div w:id="126638054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602404">
      <w:bodyDiv w:val="1"/>
      <w:marLeft w:val="0"/>
      <w:marRight w:val="0"/>
      <w:marTop w:val="0"/>
      <w:marBottom w:val="0"/>
      <w:divBdr>
        <w:top w:val="none" w:sz="0" w:space="0" w:color="auto"/>
        <w:left w:val="none" w:sz="0" w:space="0" w:color="auto"/>
        <w:bottom w:val="none" w:sz="0" w:space="0" w:color="auto"/>
        <w:right w:val="none" w:sz="0" w:space="0" w:color="auto"/>
      </w:divBdr>
    </w:div>
    <w:div w:id="1363170344">
      <w:bodyDiv w:val="1"/>
      <w:marLeft w:val="0"/>
      <w:marRight w:val="0"/>
      <w:marTop w:val="0"/>
      <w:marBottom w:val="0"/>
      <w:divBdr>
        <w:top w:val="none" w:sz="0" w:space="0" w:color="auto"/>
        <w:left w:val="none" w:sz="0" w:space="0" w:color="auto"/>
        <w:bottom w:val="none" w:sz="0" w:space="0" w:color="auto"/>
        <w:right w:val="none" w:sz="0" w:space="0" w:color="auto"/>
      </w:divBdr>
    </w:div>
    <w:div w:id="1375039933">
      <w:bodyDiv w:val="1"/>
      <w:marLeft w:val="0"/>
      <w:marRight w:val="0"/>
      <w:marTop w:val="0"/>
      <w:marBottom w:val="0"/>
      <w:divBdr>
        <w:top w:val="none" w:sz="0" w:space="0" w:color="auto"/>
        <w:left w:val="none" w:sz="0" w:space="0" w:color="auto"/>
        <w:bottom w:val="none" w:sz="0" w:space="0" w:color="auto"/>
        <w:right w:val="none" w:sz="0" w:space="0" w:color="auto"/>
      </w:divBdr>
    </w:div>
    <w:div w:id="1390347021">
      <w:bodyDiv w:val="1"/>
      <w:marLeft w:val="0"/>
      <w:marRight w:val="0"/>
      <w:marTop w:val="0"/>
      <w:marBottom w:val="0"/>
      <w:divBdr>
        <w:top w:val="none" w:sz="0" w:space="0" w:color="auto"/>
        <w:left w:val="none" w:sz="0" w:space="0" w:color="auto"/>
        <w:bottom w:val="none" w:sz="0" w:space="0" w:color="auto"/>
        <w:right w:val="none" w:sz="0" w:space="0" w:color="auto"/>
      </w:divBdr>
    </w:div>
    <w:div w:id="1411153694">
      <w:bodyDiv w:val="1"/>
      <w:marLeft w:val="0"/>
      <w:marRight w:val="0"/>
      <w:marTop w:val="0"/>
      <w:marBottom w:val="0"/>
      <w:divBdr>
        <w:top w:val="none" w:sz="0" w:space="0" w:color="auto"/>
        <w:left w:val="none" w:sz="0" w:space="0" w:color="auto"/>
        <w:bottom w:val="none" w:sz="0" w:space="0" w:color="auto"/>
        <w:right w:val="none" w:sz="0" w:space="0" w:color="auto"/>
      </w:divBdr>
    </w:div>
    <w:div w:id="14112738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1245332">
      <w:bodyDiv w:val="1"/>
      <w:marLeft w:val="0"/>
      <w:marRight w:val="0"/>
      <w:marTop w:val="0"/>
      <w:marBottom w:val="0"/>
      <w:divBdr>
        <w:top w:val="none" w:sz="0" w:space="0" w:color="auto"/>
        <w:left w:val="none" w:sz="0" w:space="0" w:color="auto"/>
        <w:bottom w:val="none" w:sz="0" w:space="0" w:color="auto"/>
        <w:right w:val="none" w:sz="0" w:space="0" w:color="auto"/>
      </w:divBdr>
      <w:divsChild>
        <w:div w:id="1237865535">
          <w:marLeft w:val="0"/>
          <w:marRight w:val="0"/>
          <w:marTop w:val="0"/>
          <w:marBottom w:val="0"/>
          <w:divBdr>
            <w:top w:val="none" w:sz="0" w:space="0" w:color="auto"/>
            <w:left w:val="none" w:sz="0" w:space="0" w:color="auto"/>
            <w:bottom w:val="none" w:sz="0" w:space="0" w:color="auto"/>
            <w:right w:val="none" w:sz="0" w:space="0" w:color="auto"/>
          </w:divBdr>
          <w:divsChild>
            <w:div w:id="2093623010">
              <w:marLeft w:val="0"/>
              <w:marRight w:val="0"/>
              <w:marTop w:val="0"/>
              <w:marBottom w:val="0"/>
              <w:divBdr>
                <w:top w:val="none" w:sz="0" w:space="0" w:color="auto"/>
                <w:left w:val="none" w:sz="0" w:space="0" w:color="auto"/>
                <w:bottom w:val="none" w:sz="0" w:space="0" w:color="auto"/>
                <w:right w:val="none" w:sz="0" w:space="0" w:color="auto"/>
              </w:divBdr>
              <w:divsChild>
                <w:div w:id="762842096">
                  <w:marLeft w:val="0"/>
                  <w:marRight w:val="0"/>
                  <w:marTop w:val="0"/>
                  <w:marBottom w:val="0"/>
                  <w:divBdr>
                    <w:top w:val="none" w:sz="0" w:space="0" w:color="auto"/>
                    <w:left w:val="none" w:sz="0" w:space="0" w:color="auto"/>
                    <w:bottom w:val="none" w:sz="0" w:space="0" w:color="auto"/>
                    <w:right w:val="none" w:sz="0" w:space="0" w:color="auto"/>
                  </w:divBdr>
                  <w:divsChild>
                    <w:div w:id="2104453354">
                      <w:marLeft w:val="0"/>
                      <w:marRight w:val="0"/>
                      <w:marTop w:val="0"/>
                      <w:marBottom w:val="0"/>
                      <w:divBdr>
                        <w:top w:val="none" w:sz="0" w:space="0" w:color="auto"/>
                        <w:left w:val="none" w:sz="0" w:space="0" w:color="auto"/>
                        <w:bottom w:val="none" w:sz="0" w:space="0" w:color="auto"/>
                        <w:right w:val="none" w:sz="0" w:space="0" w:color="auto"/>
                      </w:divBdr>
                    </w:div>
                    <w:div w:id="15067741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1260205">
          <w:marLeft w:val="4095"/>
          <w:marRight w:val="0"/>
          <w:marTop w:val="0"/>
          <w:marBottom w:val="0"/>
          <w:divBdr>
            <w:top w:val="none" w:sz="0" w:space="0" w:color="auto"/>
            <w:left w:val="none" w:sz="0" w:space="0" w:color="auto"/>
            <w:bottom w:val="none" w:sz="0" w:space="0" w:color="auto"/>
            <w:right w:val="none" w:sz="0" w:space="0" w:color="auto"/>
          </w:divBdr>
          <w:divsChild>
            <w:div w:id="1652909203">
              <w:marLeft w:val="0"/>
              <w:marRight w:val="0"/>
              <w:marTop w:val="0"/>
              <w:marBottom w:val="120"/>
              <w:divBdr>
                <w:top w:val="none" w:sz="0" w:space="0" w:color="auto"/>
                <w:left w:val="none" w:sz="0" w:space="0" w:color="auto"/>
                <w:bottom w:val="none" w:sz="0" w:space="0" w:color="auto"/>
                <w:right w:val="none" w:sz="0" w:space="0" w:color="auto"/>
              </w:divBdr>
              <w:divsChild>
                <w:div w:id="4857100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549266">
      <w:bodyDiv w:val="1"/>
      <w:marLeft w:val="0"/>
      <w:marRight w:val="0"/>
      <w:marTop w:val="0"/>
      <w:marBottom w:val="0"/>
      <w:divBdr>
        <w:top w:val="none" w:sz="0" w:space="0" w:color="auto"/>
        <w:left w:val="none" w:sz="0" w:space="0" w:color="auto"/>
        <w:bottom w:val="none" w:sz="0" w:space="0" w:color="auto"/>
        <w:right w:val="none" w:sz="0" w:space="0" w:color="auto"/>
      </w:divBdr>
    </w:div>
    <w:div w:id="1532919219">
      <w:bodyDiv w:val="1"/>
      <w:marLeft w:val="0"/>
      <w:marRight w:val="0"/>
      <w:marTop w:val="0"/>
      <w:marBottom w:val="0"/>
      <w:divBdr>
        <w:top w:val="none" w:sz="0" w:space="0" w:color="auto"/>
        <w:left w:val="none" w:sz="0" w:space="0" w:color="auto"/>
        <w:bottom w:val="none" w:sz="0" w:space="0" w:color="auto"/>
        <w:right w:val="none" w:sz="0" w:space="0" w:color="auto"/>
      </w:divBdr>
    </w:div>
    <w:div w:id="154293483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4686318">
      <w:bodyDiv w:val="1"/>
      <w:marLeft w:val="0"/>
      <w:marRight w:val="0"/>
      <w:marTop w:val="0"/>
      <w:marBottom w:val="0"/>
      <w:divBdr>
        <w:top w:val="none" w:sz="0" w:space="0" w:color="auto"/>
        <w:left w:val="none" w:sz="0" w:space="0" w:color="auto"/>
        <w:bottom w:val="none" w:sz="0" w:space="0" w:color="auto"/>
        <w:right w:val="none" w:sz="0" w:space="0" w:color="auto"/>
      </w:divBdr>
    </w:div>
    <w:div w:id="1608610516">
      <w:bodyDiv w:val="1"/>
      <w:marLeft w:val="0"/>
      <w:marRight w:val="0"/>
      <w:marTop w:val="0"/>
      <w:marBottom w:val="0"/>
      <w:divBdr>
        <w:top w:val="none" w:sz="0" w:space="0" w:color="auto"/>
        <w:left w:val="none" w:sz="0" w:space="0" w:color="auto"/>
        <w:bottom w:val="none" w:sz="0" w:space="0" w:color="auto"/>
        <w:right w:val="none" w:sz="0" w:space="0" w:color="auto"/>
      </w:divBdr>
    </w:div>
    <w:div w:id="1637222604">
      <w:bodyDiv w:val="1"/>
      <w:marLeft w:val="0"/>
      <w:marRight w:val="0"/>
      <w:marTop w:val="0"/>
      <w:marBottom w:val="0"/>
      <w:divBdr>
        <w:top w:val="none" w:sz="0" w:space="0" w:color="auto"/>
        <w:left w:val="none" w:sz="0" w:space="0" w:color="auto"/>
        <w:bottom w:val="none" w:sz="0" w:space="0" w:color="auto"/>
        <w:right w:val="none" w:sz="0" w:space="0" w:color="auto"/>
      </w:divBdr>
    </w:div>
    <w:div w:id="17405923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7051518">
      <w:bodyDiv w:val="1"/>
      <w:marLeft w:val="0"/>
      <w:marRight w:val="0"/>
      <w:marTop w:val="0"/>
      <w:marBottom w:val="0"/>
      <w:divBdr>
        <w:top w:val="none" w:sz="0" w:space="0" w:color="auto"/>
        <w:left w:val="none" w:sz="0" w:space="0" w:color="auto"/>
        <w:bottom w:val="none" w:sz="0" w:space="0" w:color="auto"/>
        <w:right w:val="none" w:sz="0" w:space="0" w:color="auto"/>
      </w:divBdr>
      <w:divsChild>
        <w:div w:id="2015379261">
          <w:marLeft w:val="0"/>
          <w:marRight w:val="0"/>
          <w:marTop w:val="0"/>
          <w:marBottom w:val="0"/>
          <w:divBdr>
            <w:top w:val="none" w:sz="0" w:space="0" w:color="auto"/>
            <w:left w:val="none" w:sz="0" w:space="0" w:color="auto"/>
            <w:bottom w:val="none" w:sz="0" w:space="0" w:color="auto"/>
            <w:right w:val="none" w:sz="0" w:space="0" w:color="auto"/>
          </w:divBdr>
          <w:divsChild>
            <w:div w:id="82191632">
              <w:marLeft w:val="660"/>
              <w:marRight w:val="0"/>
              <w:marTop w:val="0"/>
              <w:marBottom w:val="0"/>
              <w:divBdr>
                <w:top w:val="none" w:sz="0" w:space="0" w:color="auto"/>
                <w:left w:val="none" w:sz="0" w:space="0" w:color="auto"/>
                <w:bottom w:val="none" w:sz="0" w:space="0" w:color="auto"/>
                <w:right w:val="none" w:sz="0" w:space="0" w:color="auto"/>
              </w:divBdr>
              <w:divsChild>
                <w:div w:id="380447730">
                  <w:marLeft w:val="0"/>
                  <w:marRight w:val="225"/>
                  <w:marTop w:val="75"/>
                  <w:marBottom w:val="0"/>
                  <w:divBdr>
                    <w:top w:val="none" w:sz="0" w:space="0" w:color="auto"/>
                    <w:left w:val="none" w:sz="0" w:space="0" w:color="auto"/>
                    <w:bottom w:val="none" w:sz="0" w:space="0" w:color="auto"/>
                    <w:right w:val="none" w:sz="0" w:space="0" w:color="auto"/>
                  </w:divBdr>
                  <w:divsChild>
                    <w:div w:id="22753224">
                      <w:marLeft w:val="0"/>
                      <w:marRight w:val="0"/>
                      <w:marTop w:val="0"/>
                      <w:marBottom w:val="0"/>
                      <w:divBdr>
                        <w:top w:val="none" w:sz="0" w:space="0" w:color="auto"/>
                        <w:left w:val="none" w:sz="0" w:space="0" w:color="auto"/>
                        <w:bottom w:val="none" w:sz="0" w:space="0" w:color="auto"/>
                        <w:right w:val="none" w:sz="0" w:space="0" w:color="auto"/>
                      </w:divBdr>
                      <w:divsChild>
                        <w:div w:id="787507207">
                          <w:marLeft w:val="0"/>
                          <w:marRight w:val="0"/>
                          <w:marTop w:val="0"/>
                          <w:marBottom w:val="0"/>
                          <w:divBdr>
                            <w:top w:val="none" w:sz="0" w:space="0" w:color="auto"/>
                            <w:left w:val="none" w:sz="0" w:space="0" w:color="auto"/>
                            <w:bottom w:val="none" w:sz="0" w:space="0" w:color="auto"/>
                            <w:right w:val="none" w:sz="0" w:space="0" w:color="auto"/>
                          </w:divBdr>
                          <w:divsChild>
                            <w:div w:id="8251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748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tel:+972-50-837-1566" TargetMode="Externa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styles" Target="styles.xml"/><Relationship Id="rId12" Type="http://schemas.openxmlformats.org/officeDocument/2006/relationships/hyperlink" Target="mailto:matanshm@post.bgu.ac.il" TargetMode="External"/><Relationship Id="rId17" Type="http://schemas.openxmlformats.org/officeDocument/2006/relationships/hyperlink" Target="http://panamath.org/"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tif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gmuv5/?view_only=82e37668c61f4b04ad5c5d7968237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10B9DF74994163AB52ED651BF64126"/>
        <w:category>
          <w:name w:val="General"/>
          <w:gallery w:val="placeholder"/>
        </w:category>
        <w:types>
          <w:type w:val="bbPlcHdr"/>
        </w:types>
        <w:behaviors>
          <w:behavior w:val="content"/>
        </w:behaviors>
        <w:guid w:val="{00327DF8-4AD8-461C-ADB7-10A0302E82FA}"/>
      </w:docPartPr>
      <w:docPartBody>
        <w:p w:rsidR="003B08CC" w:rsidRDefault="00DC4801">
          <w:pPr>
            <w:pStyle w:val="9810B9DF74994163AB52ED651BF641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801"/>
    <w:rsid w:val="000163C9"/>
    <w:rsid w:val="000249EA"/>
    <w:rsid w:val="00042D38"/>
    <w:rsid w:val="00067EF6"/>
    <w:rsid w:val="00084464"/>
    <w:rsid w:val="00315226"/>
    <w:rsid w:val="0037662E"/>
    <w:rsid w:val="003B08CC"/>
    <w:rsid w:val="003C3C44"/>
    <w:rsid w:val="00410FF7"/>
    <w:rsid w:val="00412F38"/>
    <w:rsid w:val="00441EC0"/>
    <w:rsid w:val="004615C8"/>
    <w:rsid w:val="00461721"/>
    <w:rsid w:val="00461C8B"/>
    <w:rsid w:val="006246DE"/>
    <w:rsid w:val="006C4CFF"/>
    <w:rsid w:val="006C60FD"/>
    <w:rsid w:val="0074616A"/>
    <w:rsid w:val="007D3295"/>
    <w:rsid w:val="007F726B"/>
    <w:rsid w:val="008009A2"/>
    <w:rsid w:val="00803383"/>
    <w:rsid w:val="00861E1B"/>
    <w:rsid w:val="008D359F"/>
    <w:rsid w:val="00953826"/>
    <w:rsid w:val="00A01397"/>
    <w:rsid w:val="00A02596"/>
    <w:rsid w:val="00A67163"/>
    <w:rsid w:val="00B10F7A"/>
    <w:rsid w:val="00BF6830"/>
    <w:rsid w:val="00CA33A2"/>
    <w:rsid w:val="00CA38AD"/>
    <w:rsid w:val="00D60EC5"/>
    <w:rsid w:val="00DC4801"/>
    <w:rsid w:val="00E92328"/>
    <w:rsid w:val="00F44ED8"/>
    <w:rsid w:val="00F76E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next w:val="a"/>
    <w:link w:val="30"/>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bidi="ar-SA"/>
    </w:rPr>
  </w:style>
  <w:style w:type="paragraph" w:styleId="4">
    <w:name w:val="heading 4"/>
    <w:basedOn w:val="a"/>
    <w:next w:val="a"/>
    <w:link w:val="40"/>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bidi="ar-SA"/>
    </w:rPr>
  </w:style>
  <w:style w:type="paragraph" w:styleId="5">
    <w:name w:val="heading 5"/>
    <w:basedOn w:val="a"/>
    <w:next w:val="a"/>
    <w:link w:val="50"/>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10B9DF74994163AB52ED651BF64126">
    <w:name w:val="9810B9DF74994163AB52ED651BF64126"/>
  </w:style>
  <w:style w:type="paragraph" w:customStyle="1" w:styleId="B9BDC248EAE045E6BEB1C4956BE94F17">
    <w:name w:val="B9BDC248EAE045E6BEB1C4956BE94F17"/>
  </w:style>
  <w:style w:type="paragraph" w:customStyle="1" w:styleId="84C1D89E92E44D9284528130689EEEB0">
    <w:name w:val="84C1D89E92E44D9284528130689EEEB0"/>
  </w:style>
  <w:style w:type="paragraph" w:customStyle="1" w:styleId="E6A008EE58C7446EA9050F986FA265AB">
    <w:name w:val="E6A008EE58C7446EA9050F986FA265AB"/>
  </w:style>
  <w:style w:type="character" w:styleId="a3">
    <w:name w:val="Emphasis"/>
    <w:basedOn w:val="a0"/>
    <w:uiPriority w:val="20"/>
    <w:unhideWhenUsed/>
    <w:qFormat/>
    <w:rPr>
      <w:i/>
      <w:iCs/>
    </w:rPr>
  </w:style>
  <w:style w:type="paragraph" w:customStyle="1" w:styleId="2C71EE66E79F427986526D2EBF28FED4">
    <w:name w:val="2C71EE66E79F427986526D2EBF28FED4"/>
  </w:style>
  <w:style w:type="paragraph" w:customStyle="1" w:styleId="B5D1FBCB697A430981E389232859F1C1">
    <w:name w:val="B5D1FBCB697A430981E389232859F1C1"/>
  </w:style>
  <w:style w:type="paragraph" w:customStyle="1" w:styleId="9E4F92B0BF844E74A2B777AE1AF6AF58">
    <w:name w:val="9E4F92B0BF844E74A2B777AE1AF6AF58"/>
  </w:style>
  <w:style w:type="paragraph" w:customStyle="1" w:styleId="13080AC735C64FBFB32316C2135667FB">
    <w:name w:val="13080AC735C64FBFB32316C2135667FB"/>
  </w:style>
  <w:style w:type="paragraph" w:customStyle="1" w:styleId="19EA6E38D5894C788E2C7C0EFDBF8641">
    <w:name w:val="19EA6E38D5894C788E2C7C0EFDBF8641"/>
  </w:style>
  <w:style w:type="paragraph" w:customStyle="1" w:styleId="65C1369E37334921B5B7491004A878AD">
    <w:name w:val="65C1369E37334921B5B7491004A878AD"/>
  </w:style>
  <w:style w:type="paragraph" w:customStyle="1" w:styleId="D4EBF35BBEAF4B17A05230C9C50ECF3B">
    <w:name w:val="D4EBF35BBEAF4B17A05230C9C50ECF3B"/>
  </w:style>
  <w:style w:type="character" w:customStyle="1" w:styleId="30">
    <w:name w:val="כותרת 3 תו"/>
    <w:basedOn w:val="a0"/>
    <w:link w:val="3"/>
    <w:uiPriority w:val="4"/>
    <w:rPr>
      <w:rFonts w:asciiTheme="majorHAnsi" w:eastAsiaTheme="majorEastAsia" w:hAnsiTheme="majorHAnsi" w:cstheme="majorBidi"/>
      <w:b/>
      <w:bCs/>
      <w:kern w:val="24"/>
      <w:sz w:val="24"/>
      <w:szCs w:val="24"/>
      <w:lang w:eastAsia="ja-JP" w:bidi="ar-SA"/>
    </w:rPr>
  </w:style>
  <w:style w:type="paragraph" w:customStyle="1" w:styleId="4247CD8323994A1391E7F062C1739B8F">
    <w:name w:val="4247CD8323994A1391E7F062C1739B8F"/>
  </w:style>
  <w:style w:type="paragraph" w:customStyle="1" w:styleId="84F8F91800E840F582F39B1515E33535">
    <w:name w:val="84F8F91800E840F582F39B1515E33535"/>
  </w:style>
  <w:style w:type="character" w:customStyle="1" w:styleId="40">
    <w:name w:val="כותרת 4 תו"/>
    <w:basedOn w:val="a0"/>
    <w:link w:val="4"/>
    <w:uiPriority w:val="4"/>
    <w:rPr>
      <w:rFonts w:asciiTheme="majorHAnsi" w:eastAsiaTheme="majorEastAsia" w:hAnsiTheme="majorHAnsi" w:cstheme="majorBidi"/>
      <w:b/>
      <w:bCs/>
      <w:i/>
      <w:iCs/>
      <w:kern w:val="24"/>
      <w:sz w:val="24"/>
      <w:szCs w:val="24"/>
      <w:lang w:eastAsia="ja-JP" w:bidi="ar-SA"/>
    </w:rPr>
  </w:style>
  <w:style w:type="paragraph" w:customStyle="1" w:styleId="75FFAADD2AD64989A7520CDA264887AE">
    <w:name w:val="75FFAADD2AD64989A7520CDA264887AE"/>
  </w:style>
  <w:style w:type="paragraph" w:customStyle="1" w:styleId="AA68105774A04563A4B3575D16ED4921">
    <w:name w:val="AA68105774A04563A4B3575D16ED4921"/>
  </w:style>
  <w:style w:type="character" w:customStyle="1" w:styleId="50">
    <w:name w:val="כותרת 5 תו"/>
    <w:basedOn w:val="a0"/>
    <w:link w:val="5"/>
    <w:uiPriority w:val="4"/>
    <w:rPr>
      <w:rFonts w:asciiTheme="majorHAnsi" w:eastAsiaTheme="majorEastAsia" w:hAnsiTheme="majorHAnsi" w:cstheme="majorBidi"/>
      <w:i/>
      <w:iCs/>
      <w:kern w:val="24"/>
      <w:sz w:val="24"/>
      <w:szCs w:val="24"/>
      <w:lang w:eastAsia="ja-JP" w:bidi="ar-SA"/>
    </w:rPr>
  </w:style>
  <w:style w:type="paragraph" w:customStyle="1" w:styleId="AE3EA433A2B84F30A8B04CF3ED8E3A3C">
    <w:name w:val="AE3EA433A2B84F30A8B04CF3ED8E3A3C"/>
  </w:style>
  <w:style w:type="paragraph" w:customStyle="1" w:styleId="33A28A981159416AA7A0A578D353FC5D">
    <w:name w:val="33A28A981159416AA7A0A578D353FC5D"/>
  </w:style>
  <w:style w:type="paragraph" w:customStyle="1" w:styleId="DEFF4AD9F56744ED823D8948EA2FAF64">
    <w:name w:val="DEFF4AD9F56744ED823D8948EA2FAF64"/>
  </w:style>
  <w:style w:type="paragraph" w:customStyle="1" w:styleId="9D29558FB1944BCAA6FA98474D4CEEFB">
    <w:name w:val="9D29558FB1944BCAA6FA98474D4CEEFB"/>
  </w:style>
  <w:style w:type="paragraph" w:customStyle="1" w:styleId="C8CF2D43B6CB4885BB15646B554CC570">
    <w:name w:val="C8CF2D43B6CB4885BB15646B554CC570"/>
  </w:style>
  <w:style w:type="paragraph" w:customStyle="1" w:styleId="791EDA02CC484F6DBF9252008AB68691">
    <w:name w:val="791EDA02CC484F6DBF9252008AB68691"/>
  </w:style>
  <w:style w:type="character" w:styleId="a4">
    <w:name w:val="Placeholder Text"/>
    <w:basedOn w:val="a0"/>
    <w:uiPriority w:val="99"/>
    <w:semiHidden/>
    <w:rsid w:val="00A02596"/>
    <w:rPr>
      <w:color w:val="808080"/>
    </w:rPr>
  </w:style>
  <w:style w:type="paragraph" w:customStyle="1" w:styleId="68203835E8454F62B0BEF157D0E467EC">
    <w:name w:val="68203835E8454F62B0BEF157D0E467EC"/>
    <w:rsid w:val="00376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SFON and numerosity Discrimination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727977-5407-40AF-8E46-F566F8E5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Template>
  <TotalTime>0</TotalTime>
  <Pages>34</Pages>
  <Words>18202</Words>
  <Characters>103754</Characters>
  <Application>Microsoft Office Word</Application>
  <DocSecurity>0</DocSecurity>
  <Lines>864</Lines>
  <Paragraphs>243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121713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Mattan S. Ben-Shachar</dc:creator>
  <cp:keywords/>
  <dc:description/>
  <cp:lastModifiedBy>sveta</cp:lastModifiedBy>
  <cp:revision>2</cp:revision>
  <dcterms:created xsi:type="dcterms:W3CDTF">2018-06-17T11:51:00Z</dcterms:created>
  <dcterms:modified xsi:type="dcterms:W3CDTF">2018-06-17T11:51:00Z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ZOTERO_PREF_1">
    <vt:lpwstr>&lt;data data-version="3" zotero-version="4.0.29.17"&gt;&lt;session id="PgqaR7fN"/&gt;&lt;style id="http://www.zotero.org/styles/apa" locale="en-US" hasBibliography="1" bibliographyStyleHasBeenSet="1"/&gt;&lt;prefs&gt;&lt;pref name="fieldType" value="Field"/&gt;&lt;pref name="storeRefere</vt:lpwstr>
  </property>
  <property fmtid="{D5CDD505-2E9C-101B-9397-08002B2CF9AE}" pid="9" name="ZOTERO_PREF_2">
    <vt:lpwstr>nces" value="true"/&gt;&lt;pref name="automaticJournalAbbreviations" value="true"/&gt;&lt;pref name="noteType" value="0"/&gt;&lt;/prefs&gt;&lt;/data&gt;</vt:lpwstr>
  </property>
</Properties>
</file>